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B593A0" w14:textId="17F4F336" w:rsidR="00741A11" w:rsidRPr="00741A11" w:rsidRDefault="00741A11">
      <w:pPr>
        <w:spacing w:line="480" w:lineRule="auto"/>
        <w:jc w:val="center"/>
        <w:rPr>
          <w:rFonts w:ascii="Times New Roman" w:hAnsi="Times New Roman" w:cs="Times New Roman"/>
        </w:rPr>
        <w:pPrChange w:id="0" w:author="Craig White" w:date="2016-08-04T14:17:00Z">
          <w:pPr>
            <w:spacing w:line="480" w:lineRule="auto"/>
          </w:pPr>
        </w:pPrChange>
      </w:pPr>
      <w:commentRangeStart w:id="1"/>
      <w:r w:rsidRPr="00741A11">
        <w:rPr>
          <w:rFonts w:ascii="Times New Roman" w:eastAsia="Times New Roman" w:hAnsi="Times New Roman" w:cs="Times New Roman"/>
          <w:bCs/>
        </w:rPr>
        <w:t xml:space="preserve">Running Head: </w:t>
      </w:r>
      <w:r w:rsidR="006B23BB">
        <w:rPr>
          <w:rFonts w:ascii="Times New Roman" w:eastAsia="Times New Roman" w:hAnsi="Times New Roman" w:cs="Times New Roman"/>
          <w:bCs/>
        </w:rPr>
        <w:t>Invasive species tolerate</w:t>
      </w:r>
      <w:del w:id="2" w:author="Craig White" w:date="2016-08-03T11:04:00Z">
        <w:r w:rsidR="006B23BB">
          <w:rPr>
            <w:rFonts w:ascii="Times New Roman" w:eastAsia="Times New Roman" w:hAnsi="Times New Roman" w:cs="Times New Roman"/>
            <w:bCs/>
          </w:rPr>
          <w:delText>s</w:delText>
        </w:r>
      </w:del>
      <w:r w:rsidR="006B23BB">
        <w:rPr>
          <w:rFonts w:ascii="Times New Roman" w:eastAsia="Times New Roman" w:hAnsi="Times New Roman" w:cs="Times New Roman"/>
          <w:bCs/>
        </w:rPr>
        <w:t xml:space="preserve"> low oxygen conditions</w:t>
      </w:r>
      <w:commentRangeEnd w:id="1"/>
      <w:r w:rsidR="008F01C1">
        <w:rPr>
          <w:rStyle w:val="CommentReference"/>
        </w:rPr>
        <w:commentReference w:id="1"/>
      </w:r>
    </w:p>
    <w:p w14:paraId="762D0868" w14:textId="77777777" w:rsidR="00741A11" w:rsidRPr="00741A11" w:rsidRDefault="00741A11">
      <w:pPr>
        <w:spacing w:line="480" w:lineRule="auto"/>
        <w:jc w:val="center"/>
        <w:rPr>
          <w:rFonts w:ascii="Times New Roman" w:hAnsi="Times New Roman" w:cs="Times New Roman"/>
        </w:rPr>
        <w:pPrChange w:id="3" w:author="Craig White" w:date="2016-08-04T14:17:00Z">
          <w:pPr>
            <w:spacing w:line="480" w:lineRule="auto"/>
          </w:pPr>
        </w:pPrChange>
      </w:pPr>
    </w:p>
    <w:p w14:paraId="4E192673" w14:textId="24E6E5EB" w:rsidR="004C0750" w:rsidRPr="00741A11" w:rsidRDefault="00741A11">
      <w:pPr>
        <w:spacing w:line="480" w:lineRule="auto"/>
        <w:jc w:val="center"/>
        <w:rPr>
          <w:rFonts w:ascii="Times New Roman" w:hAnsi="Times New Roman" w:cs="Times New Roman"/>
        </w:rPr>
        <w:pPrChange w:id="4" w:author="Craig White" w:date="2016-08-04T14:17:00Z">
          <w:pPr>
            <w:spacing w:line="480" w:lineRule="auto"/>
          </w:pPr>
        </w:pPrChange>
      </w:pPr>
      <w:r w:rsidRPr="00741A11">
        <w:rPr>
          <w:rFonts w:ascii="Times New Roman" w:hAnsi="Times New Roman" w:cs="Times New Roman"/>
        </w:rPr>
        <w:t xml:space="preserve">Title: </w:t>
      </w:r>
      <w:r w:rsidR="00C309DB" w:rsidRPr="00741A11">
        <w:rPr>
          <w:rFonts w:ascii="Times New Roman" w:hAnsi="Times New Roman" w:cs="Times New Roman"/>
        </w:rPr>
        <w:t>Do l</w:t>
      </w:r>
      <w:r w:rsidR="00D53A0C" w:rsidRPr="00741A11">
        <w:rPr>
          <w:rFonts w:ascii="Times New Roman" w:hAnsi="Times New Roman" w:cs="Times New Roman"/>
        </w:rPr>
        <w:t>ow oxygen e</w:t>
      </w:r>
      <w:r w:rsidR="00C309DB" w:rsidRPr="00741A11">
        <w:rPr>
          <w:rFonts w:ascii="Times New Roman" w:hAnsi="Times New Roman" w:cs="Times New Roman"/>
        </w:rPr>
        <w:t>nvironments facilitate invasion?</w:t>
      </w:r>
      <w:r w:rsidR="00D53A0C" w:rsidRPr="00741A11">
        <w:rPr>
          <w:rFonts w:ascii="Times New Roman" w:hAnsi="Times New Roman" w:cs="Times New Roman"/>
        </w:rPr>
        <w:t xml:space="preserve"> </w:t>
      </w:r>
      <w:r w:rsidR="00C309DB" w:rsidRPr="00741A11">
        <w:rPr>
          <w:rFonts w:ascii="Times New Roman" w:hAnsi="Times New Roman" w:cs="Times New Roman"/>
        </w:rPr>
        <w:t>Relative tolerance of native and i</w:t>
      </w:r>
      <w:r w:rsidR="00D53A0C" w:rsidRPr="00741A11">
        <w:rPr>
          <w:rFonts w:ascii="Times New Roman" w:hAnsi="Times New Roman" w:cs="Times New Roman"/>
        </w:rPr>
        <w:t xml:space="preserve">nvasive species </w:t>
      </w:r>
      <w:r w:rsidR="00C309DB" w:rsidRPr="00741A11">
        <w:rPr>
          <w:rFonts w:ascii="Times New Roman" w:hAnsi="Times New Roman" w:cs="Times New Roman"/>
        </w:rPr>
        <w:t xml:space="preserve">to </w:t>
      </w:r>
      <w:r w:rsidR="00D53A0C" w:rsidRPr="00741A11">
        <w:rPr>
          <w:rFonts w:ascii="Times New Roman" w:hAnsi="Times New Roman" w:cs="Times New Roman"/>
        </w:rPr>
        <w:t>low oxygen conditions</w:t>
      </w:r>
    </w:p>
    <w:p w14:paraId="6FD0AFD2" w14:textId="77777777" w:rsidR="00DD108D" w:rsidRPr="00741A11" w:rsidRDefault="00DD108D" w:rsidP="004729B3">
      <w:pPr>
        <w:spacing w:line="480" w:lineRule="auto"/>
        <w:jc w:val="center"/>
        <w:rPr>
          <w:rFonts w:ascii="Times New Roman" w:hAnsi="Times New Roman" w:cs="Times New Roman"/>
        </w:rPr>
      </w:pPr>
    </w:p>
    <w:p w14:paraId="2EEA7434" w14:textId="50BF6B14" w:rsidR="00DD108D" w:rsidRPr="00741A11" w:rsidRDefault="00DD108D" w:rsidP="004729B3">
      <w:pPr>
        <w:spacing w:line="480" w:lineRule="auto"/>
        <w:jc w:val="center"/>
        <w:outlineLvl w:val="0"/>
        <w:rPr>
          <w:rFonts w:ascii="Times New Roman" w:hAnsi="Times New Roman" w:cs="Times New Roman"/>
        </w:rPr>
      </w:pPr>
      <w:r w:rsidRPr="00741A11">
        <w:rPr>
          <w:rFonts w:ascii="Times New Roman" w:hAnsi="Times New Roman" w:cs="Times New Roman"/>
        </w:rPr>
        <w:t xml:space="preserve">Marcelo E. Lagos </w:t>
      </w:r>
      <w:r w:rsidRPr="00741A11">
        <w:rPr>
          <w:rFonts w:ascii="Times New Roman" w:hAnsi="Times New Roman" w:cs="Times New Roman"/>
          <w:vertAlign w:val="superscript"/>
        </w:rPr>
        <w:t>1,2</w:t>
      </w:r>
      <w:r w:rsidRPr="00741A11">
        <w:rPr>
          <w:rFonts w:ascii="Times New Roman" w:hAnsi="Times New Roman" w:cs="Times New Roman"/>
        </w:rPr>
        <w:t xml:space="preserve">, </w:t>
      </w:r>
      <w:r w:rsidR="00151F91" w:rsidRPr="00741A11">
        <w:rPr>
          <w:rFonts w:ascii="Times New Roman" w:eastAsia="Times New Roman" w:hAnsi="Times New Roman" w:cs="Times New Roman"/>
        </w:rPr>
        <w:t xml:space="preserve">Diego R. Barneche </w:t>
      </w:r>
      <w:r w:rsidR="003E7887" w:rsidRPr="00741A11">
        <w:rPr>
          <w:rFonts w:ascii="Times New Roman" w:eastAsia="Times New Roman" w:hAnsi="Times New Roman" w:cs="Times New Roman"/>
          <w:vertAlign w:val="superscript"/>
        </w:rPr>
        <w:t>2</w:t>
      </w:r>
      <w:r w:rsidR="00151F91" w:rsidRPr="00741A11">
        <w:rPr>
          <w:rFonts w:ascii="Times New Roman" w:eastAsia="Times New Roman" w:hAnsi="Times New Roman" w:cs="Times New Roman"/>
        </w:rPr>
        <w:t xml:space="preserve">, </w:t>
      </w:r>
      <w:r w:rsidRPr="00741A11">
        <w:rPr>
          <w:rFonts w:ascii="Times New Roman" w:hAnsi="Times New Roman" w:cs="Times New Roman"/>
        </w:rPr>
        <w:t xml:space="preserve">Craig R. White </w:t>
      </w:r>
      <w:r w:rsidRPr="00741A11">
        <w:rPr>
          <w:rFonts w:ascii="Times New Roman" w:hAnsi="Times New Roman" w:cs="Times New Roman"/>
          <w:vertAlign w:val="superscript"/>
        </w:rPr>
        <w:t>1,2</w:t>
      </w:r>
      <w:r w:rsidRPr="00741A11">
        <w:rPr>
          <w:rFonts w:ascii="Times New Roman" w:hAnsi="Times New Roman" w:cs="Times New Roman"/>
        </w:rPr>
        <w:t xml:space="preserve">, &amp; Dustin J. Marshall </w:t>
      </w:r>
      <w:r w:rsidRPr="00741A11">
        <w:rPr>
          <w:rFonts w:ascii="Times New Roman" w:hAnsi="Times New Roman" w:cs="Times New Roman"/>
          <w:vertAlign w:val="superscript"/>
        </w:rPr>
        <w:t>2</w:t>
      </w:r>
      <w:r w:rsidR="00512914">
        <w:rPr>
          <w:rFonts w:ascii="Times New Roman" w:hAnsi="Times New Roman" w:cs="Times New Roman"/>
          <w:vertAlign w:val="superscript"/>
        </w:rPr>
        <w:t>,3</w:t>
      </w:r>
    </w:p>
    <w:p w14:paraId="7378C4C1" w14:textId="77777777" w:rsidR="00DD108D" w:rsidRPr="00741A11" w:rsidRDefault="00DD108D" w:rsidP="004729B3">
      <w:pPr>
        <w:spacing w:line="480" w:lineRule="auto"/>
        <w:jc w:val="center"/>
        <w:rPr>
          <w:rFonts w:ascii="Times New Roman" w:hAnsi="Times New Roman" w:cs="Times New Roman"/>
        </w:rPr>
      </w:pPr>
      <w:commentRangeStart w:id="5"/>
      <w:commentRangeStart w:id="6"/>
      <w:r w:rsidRPr="00741A11">
        <w:rPr>
          <w:rFonts w:ascii="Times New Roman" w:hAnsi="Times New Roman" w:cs="Times New Roman"/>
          <w:vertAlign w:val="superscript"/>
        </w:rPr>
        <w:t>1</w:t>
      </w:r>
      <w:r w:rsidRPr="00741A11">
        <w:rPr>
          <w:rFonts w:ascii="Times New Roman" w:hAnsi="Times New Roman" w:cs="Times New Roman"/>
        </w:rPr>
        <w:t>School of Biological Sciences, The University of Queensland, St Lucia, QLD 4072, Australia</w:t>
      </w:r>
      <w:commentRangeEnd w:id="5"/>
      <w:r w:rsidR="006735A1">
        <w:rPr>
          <w:rStyle w:val="CommentReference"/>
        </w:rPr>
        <w:commentReference w:id="5"/>
      </w:r>
      <w:commentRangeEnd w:id="6"/>
      <w:r w:rsidR="00F676B9">
        <w:rPr>
          <w:rStyle w:val="CommentReference"/>
        </w:rPr>
        <w:commentReference w:id="6"/>
      </w:r>
    </w:p>
    <w:p w14:paraId="7B212675" w14:textId="77777777" w:rsidR="00DD108D" w:rsidRPr="00741A11" w:rsidRDefault="00DD108D" w:rsidP="004729B3">
      <w:pPr>
        <w:spacing w:line="480" w:lineRule="auto"/>
        <w:jc w:val="center"/>
        <w:rPr>
          <w:rFonts w:ascii="Times New Roman" w:hAnsi="Times New Roman" w:cs="Times New Roman"/>
        </w:rPr>
      </w:pPr>
      <w:r w:rsidRPr="00741A11">
        <w:rPr>
          <w:rFonts w:ascii="Times New Roman" w:hAnsi="Times New Roman" w:cs="Times New Roman"/>
          <w:vertAlign w:val="superscript"/>
        </w:rPr>
        <w:t>2</w:t>
      </w:r>
      <w:r w:rsidRPr="00741A11">
        <w:rPr>
          <w:rFonts w:ascii="Times New Roman" w:hAnsi="Times New Roman" w:cs="Times New Roman"/>
        </w:rPr>
        <w:t xml:space="preserve">School of Biological Sciences/Centre for Geometric Biology, Monash University, </w:t>
      </w:r>
    </w:p>
    <w:p w14:paraId="41CD4A91" w14:textId="77777777" w:rsidR="00DD108D" w:rsidRPr="007D6755" w:rsidRDefault="00DD108D" w:rsidP="004729B3">
      <w:pPr>
        <w:spacing w:line="480" w:lineRule="auto"/>
        <w:jc w:val="center"/>
        <w:rPr>
          <w:rFonts w:ascii="Times New Roman" w:hAnsi="Times New Roman"/>
          <w:lang w:val="it-IT"/>
          <w:rPrChange w:id="7" w:author="Craig White" w:date="2016-08-04T14:17:00Z">
            <w:rPr>
              <w:rFonts w:ascii="Times New Roman" w:hAnsi="Times New Roman" w:cs="Times New Roman"/>
            </w:rPr>
          </w:rPrChange>
        </w:rPr>
      </w:pPr>
      <w:r w:rsidRPr="007D6755">
        <w:rPr>
          <w:rFonts w:ascii="Times New Roman" w:hAnsi="Times New Roman"/>
          <w:lang w:val="it-IT"/>
          <w:rPrChange w:id="8" w:author="Craig White" w:date="2016-08-04T14:17:00Z">
            <w:rPr>
              <w:rFonts w:ascii="Times New Roman" w:hAnsi="Times New Roman" w:cs="Times New Roman"/>
            </w:rPr>
          </w:rPrChange>
        </w:rPr>
        <w:t>Clayton, VIC 3800, Australia</w:t>
      </w:r>
    </w:p>
    <w:p w14:paraId="7BB28473" w14:textId="7629142F" w:rsidR="00DD108D" w:rsidRPr="007D6755" w:rsidRDefault="00A8642E" w:rsidP="004729B3">
      <w:pPr>
        <w:spacing w:line="480" w:lineRule="auto"/>
        <w:jc w:val="center"/>
        <w:rPr>
          <w:rFonts w:ascii="Times New Roman" w:hAnsi="Times New Roman"/>
          <w:lang w:val="it-IT"/>
          <w:rPrChange w:id="9" w:author="Craig White" w:date="2016-08-04T14:17:00Z">
            <w:rPr>
              <w:rFonts w:ascii="Times New Roman" w:hAnsi="Times New Roman" w:cs="Times New Roman"/>
            </w:rPr>
          </w:rPrChange>
        </w:rPr>
      </w:pPr>
      <w:r w:rsidRPr="007D6755">
        <w:rPr>
          <w:rFonts w:ascii="Times New Roman" w:hAnsi="Times New Roman"/>
          <w:vertAlign w:val="superscript"/>
          <w:lang w:val="it-IT"/>
          <w:rPrChange w:id="10" w:author="Craig White" w:date="2016-08-04T14:17:00Z">
            <w:rPr>
              <w:rFonts w:ascii="Times New Roman" w:hAnsi="Times New Roman" w:cs="Times New Roman"/>
              <w:vertAlign w:val="superscript"/>
            </w:rPr>
          </w:rPrChange>
        </w:rPr>
        <w:t xml:space="preserve">3 </w:t>
      </w:r>
      <w:r w:rsidRPr="007D6755">
        <w:rPr>
          <w:rFonts w:ascii="Times New Roman" w:hAnsi="Times New Roman"/>
          <w:lang w:val="it-IT"/>
          <w:rPrChange w:id="11" w:author="Craig White" w:date="2016-08-04T14:17:00Z">
            <w:rPr>
              <w:rFonts w:ascii="Times New Roman" w:hAnsi="Times New Roman" w:cs="Times New Roman"/>
            </w:rPr>
          </w:rPrChange>
        </w:rPr>
        <w:t>E-mail:</w:t>
      </w:r>
      <w:r w:rsidR="00DD108D" w:rsidRPr="007D6755">
        <w:rPr>
          <w:rFonts w:ascii="Times New Roman" w:hAnsi="Times New Roman"/>
          <w:lang w:val="it-IT"/>
          <w:rPrChange w:id="12" w:author="Craig White" w:date="2016-08-04T14:17:00Z">
            <w:rPr>
              <w:rFonts w:ascii="Times New Roman" w:hAnsi="Times New Roman" w:cs="Times New Roman"/>
            </w:rPr>
          </w:rPrChange>
        </w:rPr>
        <w:t xml:space="preserve"> </w:t>
      </w:r>
      <w:del w:id="13" w:author="Craig White" w:date="2016-08-04T14:17:00Z">
        <w:r w:rsidR="00512914" w:rsidRPr="00512914">
          <w:rPr>
            <w:rFonts w:ascii="Times New Roman" w:hAnsi="Times New Roman" w:cs="Times New Roman"/>
          </w:rPr>
          <w:delText> </w:delText>
        </w:r>
      </w:del>
      <w:r w:rsidR="00063472">
        <w:fldChar w:fldCharType="begin"/>
      </w:r>
      <w:r w:rsidR="00063472">
        <w:instrText xml:space="preserve"> HYPERLINK "mailto:dustin.marshall@monash.edu&amp;subject=Enquiry%20submitted%20via%20MEEG%20website" </w:instrText>
      </w:r>
      <w:r w:rsidR="00063472">
        <w:fldChar w:fldCharType="separate"/>
      </w:r>
      <w:r w:rsidR="00512914" w:rsidRPr="007D6755">
        <w:rPr>
          <w:rFonts w:ascii="Times New Roman" w:hAnsi="Times New Roman"/>
          <w:lang w:val="it-IT"/>
          <w:rPrChange w:id="14" w:author="Craig White" w:date="2016-08-04T14:17:00Z">
            <w:rPr>
              <w:rFonts w:ascii="Times New Roman" w:hAnsi="Times New Roman"/>
            </w:rPr>
          </w:rPrChange>
        </w:rPr>
        <w:t>dustin.marshall@monash.edu </w:t>
      </w:r>
      <w:r w:rsidR="00063472">
        <w:rPr>
          <w:rFonts w:ascii="Times New Roman" w:hAnsi="Times New Roman"/>
          <w:rPrChange w:id="15" w:author="Diego Barneche" w:date="2016-08-04T14:17:00Z">
            <w:rPr>
              <w:rFonts w:ascii="Times New Roman" w:hAnsi="Times New Roman"/>
              <w:lang w:val="it-IT"/>
            </w:rPr>
          </w:rPrChange>
        </w:rPr>
        <w:fldChar w:fldCharType="end"/>
      </w:r>
    </w:p>
    <w:p w14:paraId="5614F6F5" w14:textId="22CC2F5B" w:rsidR="00347CB3" w:rsidRPr="007D6755" w:rsidRDefault="00741A11" w:rsidP="004729B3">
      <w:pPr>
        <w:spacing w:line="480" w:lineRule="auto"/>
        <w:rPr>
          <w:rFonts w:ascii="Times New Roman" w:hAnsi="Times New Roman"/>
          <w:b/>
          <w:lang w:val="it-IT"/>
          <w:rPrChange w:id="16" w:author="Craig White" w:date="2016-08-04T14:17:00Z">
            <w:rPr>
              <w:rFonts w:ascii="Times New Roman" w:hAnsi="Times New Roman" w:cs="Times New Roman"/>
              <w:b/>
            </w:rPr>
          </w:rPrChange>
        </w:rPr>
      </w:pPr>
      <w:r w:rsidRPr="007D6755">
        <w:rPr>
          <w:rFonts w:ascii="Times New Roman" w:hAnsi="Times New Roman"/>
          <w:b/>
          <w:lang w:val="it-IT"/>
          <w:rPrChange w:id="17" w:author="Craig White" w:date="2016-08-04T14:17:00Z">
            <w:rPr>
              <w:rFonts w:ascii="Times New Roman" w:hAnsi="Times New Roman" w:cs="Times New Roman"/>
              <w:b/>
            </w:rPr>
          </w:rPrChange>
        </w:rPr>
        <w:br w:type="page"/>
      </w:r>
    </w:p>
    <w:p w14:paraId="48516C2E" w14:textId="7BD7938A" w:rsidR="00301217" w:rsidRPr="00741A11" w:rsidRDefault="005137C9" w:rsidP="004729B3">
      <w:pPr>
        <w:spacing w:line="480" w:lineRule="auto"/>
        <w:rPr>
          <w:rFonts w:ascii="Times New Roman" w:hAnsi="Times New Roman" w:cs="Times New Roman"/>
          <w:b/>
        </w:rPr>
      </w:pPr>
      <w:r w:rsidRPr="007D6755">
        <w:rPr>
          <w:rFonts w:ascii="Times New Roman" w:hAnsi="Times New Roman"/>
          <w:i/>
          <w:sz w:val="28"/>
          <w:lang w:val="it-IT"/>
          <w:rPrChange w:id="18" w:author="Craig White" w:date="2016-08-04T14:17:00Z">
            <w:rPr>
              <w:rFonts w:ascii="Times New Roman" w:hAnsi="Times New Roman" w:cs="Times New Roman"/>
              <w:i/>
              <w:sz w:val="28"/>
              <w:szCs w:val="28"/>
            </w:rPr>
          </w:rPrChange>
        </w:rPr>
        <w:lastRenderedPageBreak/>
        <w:t>Abstract</w:t>
      </w:r>
      <w:r w:rsidR="001E12AF" w:rsidRPr="007D6755">
        <w:rPr>
          <w:rFonts w:ascii="Times New Roman" w:hAnsi="Times New Roman"/>
          <w:i/>
          <w:lang w:val="it-IT"/>
          <w:rPrChange w:id="19" w:author="Craig White" w:date="2016-08-04T14:17:00Z">
            <w:rPr>
              <w:rFonts w:ascii="Times New Roman" w:hAnsi="Times New Roman" w:cs="Times New Roman"/>
              <w:i/>
            </w:rPr>
          </w:rPrChange>
        </w:rPr>
        <w:t>.</w:t>
      </w:r>
      <w:r w:rsidR="00467DDE" w:rsidRPr="007D6755">
        <w:rPr>
          <w:rFonts w:ascii="Times New Roman" w:hAnsi="Times New Roman"/>
          <w:lang w:val="it-IT"/>
          <w:rPrChange w:id="20" w:author="Craig White" w:date="2016-08-04T14:17:00Z">
            <w:rPr>
              <w:rFonts w:ascii="Times New Roman" w:hAnsi="Times New Roman"/>
            </w:rPr>
          </w:rPrChange>
        </w:rPr>
        <w:t xml:space="preserve"> </w:t>
      </w:r>
      <w:r w:rsidR="00467DDE" w:rsidRPr="00B13308">
        <w:rPr>
          <w:rFonts w:ascii="Times New Roman" w:hAnsi="Times New Roman"/>
        </w:rPr>
        <w:t xml:space="preserve">Biological invasions are one of the biggest threats to global biodiversity. In marine systems, hard artificial structures </w:t>
      </w:r>
      <w:del w:id="21" w:author="Diego Barneche" w:date="2016-08-04T14:17:00Z">
        <w:r w:rsidR="00467DDE" w:rsidRPr="00B13308">
          <w:rPr>
            <w:rFonts w:ascii="Times New Roman" w:hAnsi="Times New Roman"/>
          </w:rPr>
          <w:delText>simultaneously provide</w:delText>
        </w:r>
      </w:del>
      <w:ins w:id="22" w:author="Diego Barneche" w:date="2016-08-03T08:39:00Z">
        <w:r w:rsidR="008F01C1" w:rsidRPr="00B13308">
          <w:rPr>
            <w:rFonts w:ascii="Times New Roman" w:hAnsi="Times New Roman"/>
          </w:rPr>
          <w:t xml:space="preserve">disrupt </w:t>
        </w:r>
      </w:ins>
      <w:ins w:id="23" w:author="Diego Barneche" w:date="2016-08-04T14:19:00Z">
        <w:r w:rsidR="00041930">
          <w:rPr>
            <w:rFonts w:ascii="Times New Roman" w:hAnsi="Times New Roman"/>
          </w:rPr>
          <w:t>local hydrodynamics</w:t>
        </w:r>
      </w:ins>
      <w:ins w:id="24" w:author="Diego Barneche" w:date="2016-08-03T08:39:00Z">
        <w:r w:rsidR="008F01C1">
          <w:rPr>
            <w:rFonts w:ascii="Times New Roman" w:hAnsi="Times New Roman"/>
          </w:rPr>
          <w:t xml:space="preserve"> while</w:t>
        </w:r>
      </w:ins>
      <w:del w:id="25" w:author="Diego Barneche" w:date="2016-08-03T08:39:00Z">
        <w:r w:rsidR="00467DDE" w:rsidRPr="00B13308" w:rsidDel="008F01C1">
          <w:rPr>
            <w:rFonts w:ascii="Times New Roman" w:hAnsi="Times New Roman"/>
          </w:rPr>
          <w:delText>simultaneously</w:delText>
        </w:r>
      </w:del>
      <w:ins w:id="26" w:author="Diego Barneche" w:date="2016-08-04T14:17:00Z">
        <w:r w:rsidR="00467DDE" w:rsidRPr="00B13308">
          <w:rPr>
            <w:rFonts w:ascii="Times New Roman" w:hAnsi="Times New Roman"/>
          </w:rPr>
          <w:t xml:space="preserve"> provid</w:t>
        </w:r>
      </w:ins>
      <w:ins w:id="27" w:author="Diego Barneche" w:date="2016-08-03T08:39:00Z">
        <w:r w:rsidR="008F01C1">
          <w:rPr>
            <w:rFonts w:ascii="Times New Roman" w:hAnsi="Times New Roman"/>
          </w:rPr>
          <w:t>ing</w:t>
        </w:r>
      </w:ins>
      <w:del w:id="28" w:author="Diego Barneche" w:date="2016-08-03T08:39:00Z">
        <w:r w:rsidR="00467DDE" w:rsidRPr="00B13308" w:rsidDel="008F01C1">
          <w:rPr>
            <w:rFonts w:ascii="Times New Roman" w:hAnsi="Times New Roman"/>
          </w:rPr>
          <w:delText>e</w:delText>
        </w:r>
      </w:del>
      <w:r w:rsidR="00467DDE" w:rsidRPr="00B13308">
        <w:rPr>
          <w:rFonts w:ascii="Times New Roman" w:hAnsi="Times New Roman"/>
        </w:rPr>
        <w:t xml:space="preserve"> free space for invasive</w:t>
      </w:r>
      <w:ins w:id="29" w:author="Diego Barneche" w:date="2016-08-03T08:40:00Z">
        <w:r w:rsidR="008F01C1">
          <w:rPr>
            <w:rFonts w:ascii="Times New Roman" w:hAnsi="Times New Roman"/>
          </w:rPr>
          <w:t xml:space="preserve"> and native</w:t>
        </w:r>
      </w:ins>
      <w:ins w:id="30" w:author="Diego Barneche" w:date="2016-08-04T14:17:00Z">
        <w:r w:rsidR="00467DDE" w:rsidRPr="00B13308">
          <w:rPr>
            <w:rFonts w:ascii="Times New Roman" w:hAnsi="Times New Roman"/>
          </w:rPr>
          <w:t xml:space="preserve"> </w:t>
        </w:r>
      </w:ins>
      <w:r w:rsidR="00467DDE" w:rsidRPr="00B13308">
        <w:rPr>
          <w:rFonts w:ascii="Times New Roman" w:hAnsi="Times New Roman"/>
        </w:rPr>
        <w:t xml:space="preserve">organisms </w:t>
      </w:r>
      <w:del w:id="31" w:author="Diego Barneche" w:date="2016-08-03T08:40:00Z">
        <w:r w:rsidR="00467DDE" w:rsidRPr="00B13308" w:rsidDel="008F01C1">
          <w:rPr>
            <w:rFonts w:ascii="Times New Roman" w:hAnsi="Times New Roman"/>
          </w:rPr>
          <w:delText>and</w:delText>
        </w:r>
      </w:del>
      <w:ins w:id="32" w:author="Diego Barneche" w:date="2016-08-03T08:40:00Z">
        <w:r w:rsidR="008F01C1">
          <w:rPr>
            <w:rFonts w:ascii="Times New Roman" w:hAnsi="Times New Roman"/>
          </w:rPr>
          <w:t>to colonize</w:t>
        </w:r>
      </w:ins>
      <w:del w:id="33" w:author="Diego Barneche" w:date="2016-08-03T08:39:00Z">
        <w:r w:rsidR="00467DDE" w:rsidRPr="00B13308" w:rsidDel="008F01C1">
          <w:rPr>
            <w:rFonts w:ascii="Times New Roman" w:hAnsi="Times New Roman"/>
          </w:rPr>
          <w:delText xml:space="preserve"> disrupt </w:delText>
        </w:r>
      </w:del>
      <w:ins w:id="34" w:author="Craig White" w:date="2016-08-04T14:17:00Z">
        <w:del w:id="35" w:author="Diego Barneche" w:date="2016-08-04T14:19:00Z">
          <w:r w:rsidR="007D6755" w:rsidDel="00041930">
            <w:rPr>
              <w:rFonts w:ascii="Times New Roman" w:hAnsi="Times New Roman"/>
            </w:rPr>
            <w:delText>local hydrodynamics</w:delText>
          </w:r>
        </w:del>
      </w:ins>
      <w:del w:id="36" w:author="Diego Barneche" w:date="2016-08-03T08:39:00Z">
        <w:r w:rsidR="00467DDE" w:rsidRPr="00B13308" w:rsidDel="008F01C1">
          <w:rPr>
            <w:rFonts w:ascii="Times New Roman" w:hAnsi="Times New Roman"/>
          </w:rPr>
          <w:delText>water current flow</w:delText>
        </w:r>
      </w:del>
      <w:r w:rsidR="00467DDE" w:rsidRPr="00B13308">
        <w:rPr>
          <w:rFonts w:ascii="Times New Roman" w:hAnsi="Times New Roman"/>
        </w:rPr>
        <w:t xml:space="preserve">. In low flow, the limited replenishment of oxygen together with the oxygen consumption of dense sessile communities can lead to the formation of hypoxic microenvironments. The extent to which native fauna can cope with such low oxygen conditions, and whether invasive species </w:t>
      </w:r>
      <w:r w:rsidR="00467DDE">
        <w:rPr>
          <w:rFonts w:ascii="Times New Roman" w:hAnsi="Times New Roman"/>
        </w:rPr>
        <w:t>(</w:t>
      </w:r>
      <w:r w:rsidR="00467DDE" w:rsidRPr="00B13308">
        <w:rPr>
          <w:rFonts w:ascii="Times New Roman" w:hAnsi="Times New Roman"/>
        </w:rPr>
        <w:t>long associated with such habitats</w:t>
      </w:r>
      <w:r w:rsidR="00467DDE">
        <w:rPr>
          <w:rFonts w:ascii="Times New Roman" w:hAnsi="Times New Roman"/>
        </w:rPr>
        <w:t>)</w:t>
      </w:r>
      <w:r w:rsidR="00467DDE" w:rsidRPr="00B13308">
        <w:rPr>
          <w:rFonts w:ascii="Times New Roman" w:hAnsi="Times New Roman"/>
        </w:rPr>
        <w:t xml:space="preserve"> have adapted to these conditions remains unclear. </w:t>
      </w:r>
      <w:r w:rsidR="00020F3D">
        <w:rPr>
          <w:rFonts w:ascii="Times New Roman" w:hAnsi="Times New Roman"/>
        </w:rPr>
        <w:t>We</w:t>
      </w:r>
      <w:r w:rsidR="00467DDE" w:rsidRPr="00B13308">
        <w:rPr>
          <w:rFonts w:ascii="Times New Roman" w:hAnsi="Times New Roman"/>
        </w:rPr>
        <w:t xml:space="preserve"> measured oxygen availability in marinas and piers at </w:t>
      </w:r>
      <w:del w:id="37" w:author="Diego Barneche" w:date="2016-08-03T08:40:00Z">
        <w:r w:rsidR="00467DDE" w:rsidRPr="00B13308" w:rsidDel="008F01C1">
          <w:rPr>
            <w:rFonts w:ascii="Times New Roman" w:hAnsi="Times New Roman"/>
          </w:rPr>
          <w:delText xml:space="preserve">the </w:delText>
        </w:r>
      </w:del>
      <w:r w:rsidR="00467DDE" w:rsidRPr="00B13308">
        <w:rPr>
          <w:rFonts w:ascii="Times New Roman" w:hAnsi="Times New Roman"/>
        </w:rPr>
        <w:t>scales relevant to sessile marine invertebrates (</w:t>
      </w:r>
      <w:commentRangeStart w:id="38"/>
      <w:ins w:id="39" w:author="Craig White" w:date="2016-08-04T14:17:00Z">
        <w:r w:rsidR="00467DDE" w:rsidRPr="00B13308">
          <w:rPr>
            <w:rFonts w:ascii="Times New Roman" w:hAnsi="Times New Roman"/>
          </w:rPr>
          <w:t>mm</w:t>
        </w:r>
        <w:r w:rsidR="007D6755">
          <w:rPr>
            <w:rFonts w:ascii="Times New Roman" w:hAnsi="Times New Roman"/>
          </w:rPr>
          <w:t>’s</w:t>
        </w:r>
        <w:commentRangeEnd w:id="38"/>
        <w:r w:rsidR="002D5350">
          <w:rPr>
            <w:rStyle w:val="CommentReference"/>
          </w:rPr>
          <w:commentReference w:id="38"/>
        </w:r>
      </w:ins>
      <w:del w:id="40" w:author="Craig White" w:date="2016-08-04T14:17:00Z">
        <w:r w:rsidR="00467DDE" w:rsidRPr="00B13308">
          <w:rPr>
            <w:rFonts w:ascii="Times New Roman" w:hAnsi="Times New Roman"/>
          </w:rPr>
          <w:delText>mm</w:delText>
        </w:r>
      </w:del>
      <w:r w:rsidR="00467DDE" w:rsidRPr="00B13308">
        <w:rPr>
          <w:rFonts w:ascii="Times New Roman" w:hAnsi="Times New Roman"/>
        </w:rPr>
        <w:t xml:space="preserve">), as well as water flow velocities adjacent to these structures. </w:t>
      </w:r>
      <w:ins w:id="41" w:author="Craig White" w:date="2016-08-04T14:17:00Z">
        <w:del w:id="42" w:author="Diego Barneche" w:date="2016-08-04T14:19:00Z">
          <w:r w:rsidR="007D6755" w:rsidDel="00041930">
            <w:rPr>
              <w:rFonts w:ascii="Times New Roman" w:hAnsi="Times New Roman"/>
            </w:rPr>
            <w:delText>We also</w:delText>
          </w:r>
        </w:del>
      </w:ins>
      <w:ins w:id="43" w:author="Diego Barneche" w:date="2016-08-03T08:41:00Z">
        <w:r w:rsidR="008F01C1">
          <w:rPr>
            <w:rFonts w:ascii="Times New Roman" w:hAnsi="Times New Roman"/>
          </w:rPr>
          <w:t>U</w:t>
        </w:r>
        <w:r w:rsidR="008F01C1" w:rsidRPr="00B13308">
          <w:rPr>
            <w:rFonts w:ascii="Times New Roman" w:hAnsi="Times New Roman"/>
          </w:rPr>
          <w:t>sing standard assays</w:t>
        </w:r>
        <w:r w:rsidR="008F01C1">
          <w:rPr>
            <w:rFonts w:ascii="Times New Roman" w:hAnsi="Times New Roman"/>
          </w:rPr>
          <w:t xml:space="preserve">, we then measured </w:t>
        </w:r>
      </w:ins>
      <w:del w:id="44" w:author="Diego Barneche" w:date="2016-08-03T08:41:00Z">
        <w:r w:rsidR="00467DDE" w:rsidDel="008F01C1">
          <w:rPr>
            <w:rFonts w:ascii="Times New Roman" w:hAnsi="Times New Roman"/>
          </w:rPr>
          <w:delText>T</w:delText>
        </w:r>
        <w:r w:rsidR="00467DDE" w:rsidRPr="00B13308" w:rsidDel="008F01C1">
          <w:rPr>
            <w:rFonts w:ascii="Times New Roman" w:hAnsi="Times New Roman"/>
          </w:rPr>
          <w:delText xml:space="preserve">hen </w:delText>
        </w:r>
      </w:del>
      <w:r w:rsidR="00467DDE" w:rsidRPr="00B13308">
        <w:rPr>
          <w:rFonts w:ascii="Times New Roman" w:hAnsi="Times New Roman"/>
        </w:rPr>
        <w:t>the capacity of invasive and native marine invertebrates to maintain metabolic rates under decreasing levels of oxygen</w:t>
      </w:r>
      <w:ins w:id="45" w:author="Craig White" w:date="2016-08-04T14:17:00Z">
        <w:r w:rsidR="00467DDE" w:rsidRPr="00B13308">
          <w:rPr>
            <w:rFonts w:ascii="Times New Roman" w:hAnsi="Times New Roman"/>
          </w:rPr>
          <w:t xml:space="preserve">. </w:t>
        </w:r>
        <w:del w:id="46" w:author="Diego Barneche" w:date="2016-08-04T14:19:00Z">
          <w:r w:rsidR="007D6755" w:rsidDel="00041930">
            <w:rPr>
              <w:rFonts w:ascii="Times New Roman" w:hAnsi="Times New Roman"/>
            </w:rPr>
            <w:delText>We find</w:delText>
          </w:r>
        </w:del>
      </w:ins>
      <w:del w:id="47" w:author="Diego Barneche" w:date="2016-08-03T08:41:00Z">
        <w:r w:rsidR="00467DDE" w:rsidRPr="00B13308" w:rsidDel="008F01C1">
          <w:rPr>
            <w:rFonts w:ascii="Times New Roman" w:hAnsi="Times New Roman"/>
          </w:rPr>
          <w:delText xml:space="preserve"> using standard assays</w:delText>
        </w:r>
        <w:r w:rsidR="00467DDE" w:rsidDel="008F01C1">
          <w:rPr>
            <w:rFonts w:ascii="Times New Roman" w:hAnsi="Times New Roman"/>
          </w:rPr>
          <w:delText xml:space="preserve"> was measuredThe results show</w:delText>
        </w:r>
      </w:del>
      <w:ins w:id="48" w:author="Diego Barneche" w:date="2016-08-03T08:41:00Z">
        <w:r w:rsidR="008F01C1">
          <w:rPr>
            <w:rFonts w:ascii="Times New Roman" w:hAnsi="Times New Roman"/>
          </w:rPr>
          <w:t>Our findings indicate</w:t>
        </w:r>
      </w:ins>
      <w:r w:rsidR="00467DDE">
        <w:rPr>
          <w:rFonts w:ascii="Times New Roman" w:hAnsi="Times New Roman"/>
        </w:rPr>
        <w:t xml:space="preserve"> </w:t>
      </w:r>
      <w:r w:rsidR="00467DDE" w:rsidRPr="00B13308">
        <w:rPr>
          <w:rFonts w:ascii="Times New Roman" w:hAnsi="Times New Roman"/>
        </w:rPr>
        <w:t xml:space="preserve">that marinas reduce the water flow relative to piers, and that local oxygen levels can be as low as zero in these low flow conditions. </w:t>
      </w:r>
      <w:del w:id="49" w:author="Diego Barneche" w:date="2016-08-03T08:42:00Z">
        <w:r w:rsidR="00467DDE" w:rsidDel="008F01C1">
          <w:rPr>
            <w:rFonts w:ascii="Times New Roman" w:hAnsi="Times New Roman"/>
          </w:rPr>
          <w:delText>S</w:delText>
        </w:r>
        <w:r w:rsidR="00467DDE" w:rsidRPr="00B13308" w:rsidDel="008F01C1">
          <w:rPr>
            <w:rFonts w:ascii="Times New Roman" w:hAnsi="Times New Roman"/>
          </w:rPr>
          <w:delText xml:space="preserve">pecies </w:delText>
        </w:r>
      </w:del>
      <w:ins w:id="50" w:author="Diego Barneche" w:date="2016-08-03T08:42:00Z">
        <w:r w:rsidR="008F01C1">
          <w:rPr>
            <w:rFonts w:ascii="Times New Roman" w:hAnsi="Times New Roman"/>
          </w:rPr>
          <w:t>For the subset of s</w:t>
        </w:r>
        <w:r w:rsidR="008F01C1" w:rsidRPr="00B13308">
          <w:rPr>
            <w:rFonts w:ascii="Times New Roman" w:hAnsi="Times New Roman"/>
          </w:rPr>
          <w:t xml:space="preserve">pecies </w:t>
        </w:r>
      </w:ins>
      <w:del w:id="51" w:author="Diego Barneche" w:date="2016-08-03T08:42:00Z">
        <w:r w:rsidR="00467DDE" w:rsidRPr="00B13308" w:rsidDel="008F01C1">
          <w:rPr>
            <w:rFonts w:ascii="Times New Roman" w:hAnsi="Times New Roman"/>
          </w:rPr>
          <w:delText xml:space="preserve">with </w:delText>
        </w:r>
      </w:del>
      <w:ins w:id="52" w:author="Diego Barneche" w:date="2016-08-03T08:42:00Z">
        <w:r w:rsidR="008F01C1">
          <w:rPr>
            <w:rFonts w:ascii="Times New Roman" w:hAnsi="Times New Roman"/>
          </w:rPr>
          <w:t>that have</w:t>
        </w:r>
        <w:r w:rsidR="008F01C1" w:rsidRPr="00B13308">
          <w:rPr>
            <w:rFonts w:ascii="Times New Roman" w:hAnsi="Times New Roman"/>
          </w:rPr>
          <w:t xml:space="preserve"> </w:t>
        </w:r>
      </w:ins>
      <w:r w:rsidR="00467DDE" w:rsidRPr="00B13308">
        <w:rPr>
          <w:rFonts w:ascii="Times New Roman" w:hAnsi="Times New Roman"/>
        </w:rPr>
        <w:t>arborescent growth form</w:t>
      </w:r>
      <w:del w:id="53" w:author="Diego Barneche" w:date="2016-08-03T08:42:00Z">
        <w:r w:rsidR="00467DDE" w:rsidRPr="00B13308" w:rsidDel="008F01C1">
          <w:rPr>
            <w:rFonts w:ascii="Times New Roman" w:hAnsi="Times New Roman"/>
          </w:rPr>
          <w:delText>s</w:delText>
        </w:r>
      </w:del>
      <w:r w:rsidR="00467DDE" w:rsidRPr="00B13308">
        <w:rPr>
          <w:rFonts w:ascii="Times New Roman" w:hAnsi="Times New Roman"/>
        </w:rPr>
        <w:t xml:space="preserve">, </w:t>
      </w:r>
      <w:ins w:id="54" w:author="Craig White" w:date="2016-08-04T14:17:00Z">
        <w:r w:rsidR="007D6755">
          <w:rPr>
            <w:rFonts w:ascii="Times New Roman" w:hAnsi="Times New Roman"/>
          </w:rPr>
          <w:t xml:space="preserve">those that are </w:t>
        </w:r>
      </w:ins>
      <w:r w:rsidR="00467DDE" w:rsidRPr="00B13308">
        <w:rPr>
          <w:rFonts w:ascii="Times New Roman" w:hAnsi="Times New Roman"/>
        </w:rPr>
        <w:t xml:space="preserve">invasive </w:t>
      </w:r>
      <w:del w:id="55" w:author="Craig White" w:date="2016-08-04T14:17:00Z">
        <w:r w:rsidR="00467DDE" w:rsidRPr="00B13308">
          <w:rPr>
            <w:rFonts w:ascii="Times New Roman" w:hAnsi="Times New Roman"/>
          </w:rPr>
          <w:delText xml:space="preserve">species </w:delText>
        </w:r>
      </w:del>
      <w:r w:rsidR="00467DDE" w:rsidRPr="00B13308">
        <w:rPr>
          <w:rFonts w:ascii="Times New Roman" w:hAnsi="Times New Roman"/>
        </w:rPr>
        <w:t xml:space="preserve">can tolerate </w:t>
      </w:r>
      <w:del w:id="56" w:author="Diego Barneche" w:date="2016-08-03T08:45:00Z">
        <w:r w:rsidR="00467DDE" w:rsidRPr="00B13308" w:rsidDel="008F01C1">
          <w:rPr>
            <w:rFonts w:ascii="Times New Roman" w:hAnsi="Times New Roman"/>
          </w:rPr>
          <w:delText xml:space="preserve">much </w:delText>
        </w:r>
      </w:del>
      <w:ins w:id="57" w:author="Diego Barneche" w:date="2016-08-03T14:09:00Z">
        <w:r w:rsidR="00FA082A">
          <w:rPr>
            <w:rFonts w:ascii="Times New Roman" w:hAnsi="Times New Roman"/>
          </w:rPr>
          <w:t xml:space="preserve">significantly </w:t>
        </w:r>
      </w:ins>
      <w:r w:rsidR="00467DDE" w:rsidRPr="00B13308">
        <w:rPr>
          <w:rFonts w:ascii="Times New Roman" w:hAnsi="Times New Roman"/>
        </w:rPr>
        <w:t xml:space="preserve">lower levels of oxygen relative to native species. Integrating the field and laboratory data showed that up to </w:t>
      </w:r>
      <w:ins w:id="58" w:author="Craig White" w:date="2016-08-04T14:17:00Z">
        <w:del w:id="59" w:author="Diego Barneche" w:date="2016-08-04T14:20:00Z">
          <w:r w:rsidR="007D6755" w:rsidRPr="002D5350" w:rsidDel="00041930">
            <w:rPr>
              <w:rFonts w:ascii="Times New Roman" w:hAnsi="Times New Roman"/>
              <w:highlight w:val="yellow"/>
              <w:rPrChange w:id="60" w:author="Craig White" w:date="2016-08-03T09:58:00Z">
                <w:rPr>
                  <w:rFonts w:ascii="Times New Roman" w:hAnsi="Times New Roman"/>
                </w:rPr>
              </w:rPrChange>
            </w:rPr>
            <w:delText>XX</w:delText>
          </w:r>
        </w:del>
      </w:ins>
      <w:ins w:id="61" w:author="Diego Barneche" w:date="2016-08-04T09:12:00Z">
        <w:r w:rsidR="00A72B88">
          <w:rPr>
            <w:rFonts w:ascii="Times New Roman" w:hAnsi="Times New Roman"/>
          </w:rPr>
          <w:t>30</w:t>
        </w:r>
      </w:ins>
      <w:del w:id="62" w:author="Diego Barneche" w:date="2016-08-04T09:12:00Z">
        <w:r w:rsidR="00467DDE" w:rsidRPr="00B13308" w:rsidDel="00A72B88">
          <w:rPr>
            <w:rFonts w:ascii="Times New Roman" w:hAnsi="Times New Roman"/>
          </w:rPr>
          <w:delText>2</w:delText>
        </w:r>
        <w:r w:rsidR="00467DDE" w:rsidDel="00A72B88">
          <w:rPr>
            <w:rFonts w:ascii="Times New Roman" w:hAnsi="Times New Roman"/>
          </w:rPr>
          <w:delText>6</w:delText>
        </w:r>
      </w:del>
      <w:r w:rsidR="00467DDE" w:rsidRPr="00B13308">
        <w:rPr>
          <w:rFonts w:ascii="Times New Roman" w:hAnsi="Times New Roman"/>
          <w:rPrChange w:id="63" w:author="Diego Barneche" w:date="2016-08-04T14:17:00Z">
            <w:rPr>
              <w:rFonts w:ascii="Times New Roman" w:hAnsi="Times New Roman"/>
              <w:highlight w:val="yellow"/>
            </w:rPr>
          </w:rPrChange>
        </w:rPr>
        <w:t>%</w:t>
      </w:r>
      <w:r w:rsidR="00467DDE" w:rsidRPr="00B13308">
        <w:rPr>
          <w:rFonts w:ascii="Times New Roman" w:hAnsi="Times New Roman"/>
        </w:rPr>
        <w:t xml:space="preserve"> of available habitat within low flow environments is physiologically stressful for native species, while only </w:t>
      </w:r>
      <w:ins w:id="64" w:author="Craig White" w:date="2016-08-04T14:17:00Z">
        <w:del w:id="65" w:author="Diego Barneche" w:date="2016-08-04T14:20:00Z">
          <w:r w:rsidR="007D6755" w:rsidRPr="002D5350" w:rsidDel="00041930">
            <w:rPr>
              <w:rFonts w:ascii="Times New Roman" w:hAnsi="Times New Roman"/>
              <w:highlight w:val="yellow"/>
              <w:rPrChange w:id="66" w:author="Craig White" w:date="2016-08-03T09:58:00Z">
                <w:rPr>
                  <w:rFonts w:ascii="Times New Roman" w:hAnsi="Times New Roman"/>
                </w:rPr>
              </w:rPrChange>
            </w:rPr>
            <w:delText>XX</w:delText>
          </w:r>
        </w:del>
      </w:ins>
      <w:ins w:id="67" w:author="Diego Barneche" w:date="2016-08-04T14:20:00Z">
        <w:r w:rsidR="00041930">
          <w:rPr>
            <w:rFonts w:ascii="Times New Roman" w:hAnsi="Times New Roman"/>
          </w:rPr>
          <w:t>18</w:t>
        </w:r>
      </w:ins>
      <w:del w:id="68" w:author="Craig White" w:date="2016-08-04T14:17:00Z">
        <w:r w:rsidR="00467DDE" w:rsidRPr="00B13308">
          <w:rPr>
            <w:rFonts w:ascii="Times New Roman" w:hAnsi="Times New Roman"/>
          </w:rPr>
          <w:delText>18</w:delText>
        </w:r>
      </w:del>
      <w:r w:rsidR="00467DDE" w:rsidRPr="00B13308">
        <w:rPr>
          <w:rFonts w:ascii="Times New Roman" w:hAnsi="Times New Roman"/>
          <w:rPrChange w:id="69" w:author="Diego Barneche" w:date="2016-08-04T14:17:00Z">
            <w:rPr>
              <w:rFonts w:ascii="Times New Roman" w:hAnsi="Times New Roman"/>
              <w:highlight w:val="yellow"/>
            </w:rPr>
          </w:rPrChange>
        </w:rPr>
        <w:t>%</w:t>
      </w:r>
      <w:r w:rsidR="00467DDE" w:rsidRPr="00B13308">
        <w:rPr>
          <w:rFonts w:ascii="Times New Roman" w:hAnsi="Times New Roman"/>
        </w:rPr>
        <w:t xml:space="preserve"> of the habitat is physiologically stressful for invasive species. These results suggest that invasive species </w:t>
      </w:r>
      <w:del w:id="70" w:author="Diego Barneche" w:date="2016-08-03T08:47:00Z">
        <w:r w:rsidR="00467DDE" w:rsidRPr="00B13308" w:rsidDel="008B08CE">
          <w:rPr>
            <w:rFonts w:ascii="Times New Roman" w:hAnsi="Times New Roman"/>
          </w:rPr>
          <w:delText xml:space="preserve">have </w:delText>
        </w:r>
      </w:del>
      <w:ins w:id="71" w:author="Diego Barneche" w:date="2016-08-03T08:47:00Z">
        <w:r w:rsidR="008B08CE">
          <w:rPr>
            <w:rFonts w:ascii="Times New Roman" w:hAnsi="Times New Roman"/>
          </w:rPr>
          <w:t>are better</w:t>
        </w:r>
        <w:r w:rsidR="008B08CE" w:rsidRPr="00B13308">
          <w:rPr>
            <w:rFonts w:ascii="Times New Roman" w:hAnsi="Times New Roman"/>
          </w:rPr>
          <w:t xml:space="preserve"> </w:t>
        </w:r>
      </w:ins>
      <w:r w:rsidR="00467DDE" w:rsidRPr="00B13308">
        <w:rPr>
          <w:rFonts w:ascii="Times New Roman" w:hAnsi="Times New Roman"/>
        </w:rPr>
        <w:t>adapted to low oxygen habitats associated with manmade habitats, and artificial structures may be creating niche opportunities for</w:t>
      </w:r>
      <w:ins w:id="72" w:author="Diego Barneche" w:date="2016-08-03T08:47:00Z">
        <w:r w:rsidR="008B08CE">
          <w:rPr>
            <w:rFonts w:ascii="Times New Roman" w:hAnsi="Times New Roman"/>
          </w:rPr>
          <w:t xml:space="preserve"> the expansion of</w:t>
        </w:r>
      </w:ins>
      <w:ins w:id="73" w:author="Diego Barneche" w:date="2016-08-04T14:17:00Z">
        <w:r w:rsidR="00467DDE" w:rsidRPr="00B13308">
          <w:rPr>
            <w:rFonts w:ascii="Times New Roman" w:hAnsi="Times New Roman"/>
          </w:rPr>
          <w:t xml:space="preserve"> </w:t>
        </w:r>
      </w:ins>
      <w:r w:rsidR="00467DDE" w:rsidRPr="00B13308">
        <w:rPr>
          <w:rFonts w:ascii="Times New Roman" w:hAnsi="Times New Roman"/>
        </w:rPr>
        <w:t>invasive species.</w:t>
      </w:r>
      <w:del w:id="74" w:author="Diego Barneche" w:date="2016-08-03T08:47:00Z">
        <w:r w:rsidR="00301817" w:rsidRPr="00741A11" w:rsidDel="008B08CE">
          <w:rPr>
            <w:rFonts w:ascii="Times New Roman" w:hAnsi="Times New Roman" w:cs="Times New Roman"/>
          </w:rPr>
          <w:delText xml:space="preserve">  </w:delText>
        </w:r>
      </w:del>
    </w:p>
    <w:p w14:paraId="7442563E" w14:textId="45725D20" w:rsidR="005137C9" w:rsidRPr="006E281D" w:rsidRDefault="001E12AF" w:rsidP="004729B3">
      <w:pPr>
        <w:spacing w:line="480" w:lineRule="auto"/>
        <w:rPr>
          <w:rFonts w:ascii="Times New Roman" w:hAnsi="Times New Roman" w:cs="Times New Roman"/>
          <w:i/>
        </w:rPr>
      </w:pPr>
      <w:r w:rsidRPr="006E281D">
        <w:rPr>
          <w:rFonts w:ascii="Times New Roman" w:hAnsi="Times New Roman" w:cs="Times New Roman"/>
          <w:i/>
        </w:rPr>
        <w:t>Key words.</w:t>
      </w:r>
      <w:r w:rsidRPr="006E281D">
        <w:rPr>
          <w:rFonts w:ascii="Times New Roman" w:hAnsi="Times New Roman" w:cs="Times New Roman"/>
          <w:b/>
          <w:i/>
        </w:rPr>
        <w:t xml:space="preserve"> </w:t>
      </w:r>
      <w:r w:rsidR="006E281D" w:rsidRPr="006E281D">
        <w:rPr>
          <w:rFonts w:ascii="Times New Roman" w:hAnsi="Times New Roman" w:cs="Times New Roman"/>
          <w:i/>
        </w:rPr>
        <w:t>Non-indigenous species;</w:t>
      </w:r>
      <w:r w:rsidR="00347CB3" w:rsidRPr="006E281D">
        <w:rPr>
          <w:rFonts w:ascii="Times New Roman" w:hAnsi="Times New Roman" w:cs="Times New Roman"/>
          <w:i/>
        </w:rPr>
        <w:t xml:space="preserve"> s</w:t>
      </w:r>
      <w:r w:rsidRPr="006E281D">
        <w:rPr>
          <w:rFonts w:ascii="Times New Roman" w:hAnsi="Times New Roman" w:cs="Times New Roman"/>
          <w:i/>
        </w:rPr>
        <w:t>essile</w:t>
      </w:r>
      <w:r w:rsidR="00347CB3" w:rsidRPr="006E281D">
        <w:rPr>
          <w:rFonts w:ascii="Times New Roman" w:hAnsi="Times New Roman" w:cs="Times New Roman"/>
          <w:i/>
        </w:rPr>
        <w:t xml:space="preserve"> communities</w:t>
      </w:r>
      <w:r w:rsidR="006E281D" w:rsidRPr="006E281D">
        <w:rPr>
          <w:rFonts w:ascii="Times New Roman" w:hAnsi="Times New Roman" w:cs="Times New Roman"/>
          <w:i/>
        </w:rPr>
        <w:t>; sessile organisms;</w:t>
      </w:r>
      <w:r w:rsidRPr="006E281D">
        <w:rPr>
          <w:rFonts w:ascii="Times New Roman" w:hAnsi="Times New Roman" w:cs="Times New Roman"/>
          <w:i/>
        </w:rPr>
        <w:t xml:space="preserve"> low</w:t>
      </w:r>
      <w:r w:rsidR="006E281D" w:rsidRPr="006E281D">
        <w:rPr>
          <w:rFonts w:ascii="Times New Roman" w:hAnsi="Times New Roman" w:cs="Times New Roman"/>
          <w:i/>
        </w:rPr>
        <w:t xml:space="preserve"> flow; low oxygen;</w:t>
      </w:r>
      <w:r w:rsidR="00374D04" w:rsidRPr="006E281D">
        <w:rPr>
          <w:rFonts w:ascii="Times New Roman" w:hAnsi="Times New Roman" w:cs="Times New Roman"/>
          <w:i/>
        </w:rPr>
        <w:t xml:space="preserve"> exploitative competition</w:t>
      </w:r>
      <w:r w:rsidR="006E281D" w:rsidRPr="006E281D">
        <w:rPr>
          <w:rFonts w:ascii="Times New Roman" w:hAnsi="Times New Roman" w:cs="Times New Roman"/>
          <w:i/>
        </w:rPr>
        <w:t>;</w:t>
      </w:r>
      <w:r w:rsidR="006B23BB" w:rsidRPr="006E281D">
        <w:rPr>
          <w:rFonts w:ascii="Times New Roman" w:hAnsi="Times New Roman" w:cs="Times New Roman"/>
          <w:i/>
        </w:rPr>
        <w:t xml:space="preserve"> invasions</w:t>
      </w:r>
      <w:r w:rsidR="006E281D" w:rsidRPr="006E281D">
        <w:rPr>
          <w:rFonts w:ascii="Times New Roman" w:hAnsi="Times New Roman" w:cs="Times New Roman"/>
          <w:i/>
        </w:rPr>
        <w:t>; artificial structures;</w:t>
      </w:r>
      <w:r w:rsidR="00544C2B" w:rsidRPr="006E281D">
        <w:rPr>
          <w:rFonts w:ascii="Times New Roman" w:hAnsi="Times New Roman" w:cs="Times New Roman"/>
          <w:i/>
        </w:rPr>
        <w:t xml:space="preserve"> marinas. </w:t>
      </w:r>
      <w:r w:rsidR="005137C9" w:rsidRPr="006E281D">
        <w:rPr>
          <w:rFonts w:ascii="Times New Roman" w:hAnsi="Times New Roman" w:cs="Times New Roman"/>
          <w:b/>
          <w:i/>
        </w:rPr>
        <w:br w:type="page"/>
      </w:r>
    </w:p>
    <w:p w14:paraId="7A8092B7" w14:textId="14BAA13A" w:rsidR="00866DF0" w:rsidRDefault="006E281D" w:rsidP="004729B3">
      <w:pPr>
        <w:spacing w:line="480" w:lineRule="auto"/>
        <w:jc w:val="center"/>
        <w:rPr>
          <w:rFonts w:ascii="Times New Roman" w:hAnsi="Times New Roman" w:cs="Times New Roman"/>
        </w:rPr>
      </w:pPr>
      <w:commentRangeStart w:id="75"/>
      <w:r w:rsidRPr="006E281D">
        <w:rPr>
          <w:rFonts w:ascii="Times New Roman" w:hAnsi="Times New Roman" w:cs="Times New Roman"/>
        </w:rPr>
        <w:lastRenderedPageBreak/>
        <w:t>INTRODUCTION</w:t>
      </w:r>
      <w:commentRangeEnd w:id="75"/>
      <w:r w:rsidR="00DB71F3">
        <w:rPr>
          <w:rStyle w:val="CommentReference"/>
        </w:rPr>
        <w:commentReference w:id="75"/>
      </w:r>
    </w:p>
    <w:p w14:paraId="0A93A66E" w14:textId="281940B2" w:rsidR="00467DDE" w:rsidRPr="00B13308" w:rsidRDefault="00467DDE" w:rsidP="004729B3">
      <w:pPr>
        <w:spacing w:line="480" w:lineRule="auto"/>
        <w:rPr>
          <w:rFonts w:ascii="Times New Roman" w:hAnsi="Times New Roman"/>
        </w:rPr>
      </w:pPr>
      <w:r w:rsidRPr="00B13308">
        <w:rPr>
          <w:rFonts w:ascii="Times New Roman" w:hAnsi="Times New Roman"/>
          <w:lang w:val="en-AU"/>
        </w:rPr>
        <w:t xml:space="preserve">Biological invasions are considered, </w:t>
      </w:r>
      <w:del w:id="76" w:author="Diego Barneche" w:date="2016-08-03T08:48:00Z">
        <w:r w:rsidRPr="00B13308" w:rsidDel="00564B91">
          <w:rPr>
            <w:rFonts w:ascii="Times New Roman" w:hAnsi="Times New Roman"/>
            <w:lang w:val="en-AU"/>
          </w:rPr>
          <w:delText>next to</w:delText>
        </w:r>
      </w:del>
      <w:ins w:id="77" w:author="Diego Barneche" w:date="2016-08-03T08:48:00Z">
        <w:r w:rsidR="00564B91">
          <w:rPr>
            <w:rFonts w:ascii="Times New Roman" w:hAnsi="Times New Roman"/>
            <w:lang w:val="en-AU"/>
          </w:rPr>
          <w:t>together with</w:t>
        </w:r>
      </w:ins>
      <w:r w:rsidRPr="00B13308">
        <w:rPr>
          <w:rFonts w:ascii="Times New Roman" w:hAnsi="Times New Roman"/>
          <w:lang w:val="en-AU"/>
        </w:rPr>
        <w:t xml:space="preserve"> habitat destruction, to be one of the biggest threats to biodiversity around the world </w:t>
      </w:r>
      <w:r w:rsidRPr="00B13308">
        <w:rPr>
          <w:rFonts w:ascii="Times New Roman" w:hAnsi="Times New Roman"/>
          <w:lang w:val="en-AU"/>
        </w:rPr>
        <w:fldChar w:fldCharType="begin">
          <w:fldData xml:space="preserve">PEVuZE5vdGU+PENpdGU+PEF1dGhvcj5EYXZpczwvQXV0aG9yPjxZZWFyPjIwMDM8L1llYXI+PFJl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</w:fldData>
        </w:fldChar>
      </w:r>
      <w:r w:rsidRPr="00B13308">
        <w:rPr>
          <w:rFonts w:ascii="Times New Roman" w:hAnsi="Times New Roman"/>
          <w:lang w:val="en-AU"/>
        </w:rPr>
        <w:instrText xml:space="preserve"> ADDIN EN.CITE </w:instrText>
      </w:r>
      <w:r w:rsidRPr="00B13308">
        <w:rPr>
          <w:rFonts w:ascii="Times New Roman" w:hAnsi="Times New Roman"/>
          <w:lang w:val="en-AU"/>
        </w:rPr>
        <w:fldChar w:fldCharType="begin">
          <w:fldData xml:space="preserve">PEVuZE5vdGU+PENpdGU+PEF1dGhvcj5EYXZpczwvQXV0aG9yPjxZZWFyPjIwMDM8L1llYXI+PFJl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</w:fldData>
        </w:fldChar>
      </w:r>
      <w:r w:rsidRPr="00B13308">
        <w:rPr>
          <w:rFonts w:ascii="Times New Roman" w:hAnsi="Times New Roman"/>
          <w:lang w:val="en-AU"/>
        </w:rPr>
        <w:instrText xml:space="preserve"> ADDIN EN.CITE.DATA </w:instrText>
      </w:r>
      <w:r w:rsidRPr="00B13308">
        <w:rPr>
          <w:rFonts w:ascii="Times New Roman" w:hAnsi="Times New Roman"/>
          <w:lang w:val="en-AU"/>
        </w:rPr>
      </w:r>
      <w:r w:rsidRPr="00B13308">
        <w:rPr>
          <w:rFonts w:ascii="Times New Roman" w:hAnsi="Times New Roman"/>
          <w:lang w:val="en-AU"/>
        </w:rPr>
        <w:fldChar w:fldCharType="end"/>
      </w:r>
      <w:r w:rsidRPr="00B13308">
        <w:rPr>
          <w:rFonts w:ascii="Times New Roman" w:hAnsi="Times New Roman"/>
          <w:lang w:val="en-AU"/>
        </w:rPr>
      </w:r>
      <w:r w:rsidRPr="00B13308">
        <w:rPr>
          <w:rFonts w:ascii="Times New Roman" w:hAnsi="Times New Roman"/>
          <w:lang w:val="en-AU"/>
        </w:rPr>
        <w:fldChar w:fldCharType="separate"/>
      </w:r>
      <w:ins w:id="78" w:author="Craig White" w:date="2016-08-04T14:17:00Z">
        <w:r w:rsidRPr="00B13308">
          <w:rPr>
            <w:rFonts w:ascii="Times New Roman" w:hAnsi="Times New Roman"/>
            <w:noProof/>
            <w:lang w:val="en-AU"/>
          </w:rPr>
          <w:t>(</w:t>
        </w:r>
        <w:r w:rsidR="00063472">
          <w:fldChar w:fldCharType="begin"/>
        </w:r>
        <w:r w:rsidR="00063472">
          <w:instrText xml:space="preserve"> HYPERLINK \l "_ENREF_57" \o "Vitousek, 1996 #122" </w:instrText>
        </w:r>
        <w:r w:rsidR="00063472">
          <w:fldChar w:fldCharType="separate"/>
        </w:r>
        <w:r w:rsidR="00F030E2" w:rsidRPr="00B13308">
          <w:rPr>
            <w:rFonts w:ascii="Times New Roman" w:hAnsi="Times New Roman"/>
            <w:noProof/>
            <w:lang w:val="en-AU"/>
          </w:rPr>
          <w:t>Vitousek et al. 1996</w:t>
        </w:r>
        <w:r w:rsidR="00063472">
          <w:rPr>
            <w:rFonts w:ascii="Times New Roman" w:hAnsi="Times New Roman"/>
            <w:noProof/>
            <w:lang w:val="en-AU"/>
          </w:rPr>
          <w:fldChar w:fldCharType="end"/>
        </w:r>
        <w:r w:rsidRPr="00B13308">
          <w:rPr>
            <w:rFonts w:ascii="Times New Roman" w:hAnsi="Times New Roman"/>
            <w:noProof/>
            <w:lang w:val="en-AU"/>
          </w:rPr>
          <w:t xml:space="preserve">, </w:t>
        </w:r>
      </w:ins>
      <w:del w:id="79" w:author="Craig White" w:date="2016-08-04T14:17:00Z">
        <w:r w:rsidRPr="00B13308">
          <w:rPr>
            <w:rFonts w:ascii="Times New Roman" w:hAnsi="Times New Roman"/>
            <w:noProof/>
            <w:lang w:val="en-AU"/>
          </w:rPr>
          <w:delText>(</w:delText>
        </w:r>
        <w:r w:rsidR="00063472">
          <w:fldChar w:fldCharType="begin"/>
        </w:r>
        <w:r w:rsidR="00063472">
          <w:delInstrText xml:space="preserve"> HYPERLINK \l "_ENREF_59" \o "Vitousek, 1996 #122" </w:delInstrText>
        </w:r>
        <w:r w:rsidR="00063472">
          <w:fldChar w:fldCharType="separate"/>
        </w:r>
        <w:r w:rsidRPr="00B13308">
          <w:rPr>
            <w:rFonts w:ascii="Times New Roman" w:hAnsi="Times New Roman"/>
            <w:noProof/>
            <w:lang w:val="en-AU"/>
          </w:rPr>
          <w:delText>Vitousek et al. 1996</w:delText>
        </w:r>
        <w:r w:rsidR="00063472">
          <w:rPr>
            <w:rFonts w:ascii="Times New Roman" w:hAnsi="Times New Roman"/>
            <w:noProof/>
            <w:lang w:val="en-AU"/>
          </w:rPr>
          <w:fldChar w:fldCharType="end"/>
        </w:r>
        <w:r w:rsidRPr="00B13308">
          <w:rPr>
            <w:rFonts w:ascii="Times New Roman" w:hAnsi="Times New Roman"/>
            <w:noProof/>
            <w:lang w:val="en-AU"/>
          </w:rPr>
          <w:delText xml:space="preserve">, </w:delText>
        </w:r>
      </w:del>
      <w:hyperlink w:anchor="_ENREF_12" w:tooltip="Davis, 2003 #121" w:history="1">
        <w:r w:rsidRPr="00B13308">
          <w:rPr>
            <w:rFonts w:ascii="Times New Roman" w:hAnsi="Times New Roman"/>
            <w:noProof/>
            <w:lang w:val="en-AU"/>
          </w:rPr>
          <w:t>Davis 2003</w:t>
        </w:r>
      </w:hyperlink>
      <w:r w:rsidRPr="00B13308">
        <w:rPr>
          <w:rFonts w:ascii="Times New Roman" w:hAnsi="Times New Roman"/>
          <w:noProof/>
          <w:lang w:val="en-AU"/>
        </w:rPr>
        <w:t xml:space="preserve">, </w:t>
      </w:r>
      <w:hyperlink w:anchor="_ENREF_9" w:tooltip="Dafforn, 2009 #7" w:history="1">
        <w:r w:rsidRPr="00B13308">
          <w:rPr>
            <w:rFonts w:ascii="Times New Roman" w:hAnsi="Times New Roman"/>
            <w:noProof/>
            <w:lang w:val="en-AU"/>
          </w:rPr>
          <w:t>Dafforn et al. 2009a</w:t>
        </w:r>
      </w:hyperlink>
      <w:r w:rsidRPr="00B13308">
        <w:rPr>
          <w:rFonts w:ascii="Times New Roman" w:hAnsi="Times New Roman"/>
          <w:noProof/>
          <w:lang w:val="en-AU"/>
        </w:rPr>
        <w:t>)</w:t>
      </w:r>
      <w:r w:rsidRPr="00B13308">
        <w:rPr>
          <w:rFonts w:ascii="Times New Roman" w:hAnsi="Times New Roman"/>
          <w:lang w:val="en-AU"/>
        </w:rPr>
        <w:fldChar w:fldCharType="end"/>
      </w:r>
      <w:r w:rsidRPr="00B13308">
        <w:rPr>
          <w:rFonts w:ascii="Times New Roman" w:hAnsi="Times New Roman"/>
          <w:lang w:val="en-AU"/>
        </w:rPr>
        <w:t xml:space="preserve">. The damage caused by </w:t>
      </w:r>
      <w:commentRangeStart w:id="80"/>
      <w:r w:rsidRPr="00B13308">
        <w:rPr>
          <w:rFonts w:ascii="Times New Roman" w:hAnsi="Times New Roman"/>
          <w:lang w:val="en-AU"/>
        </w:rPr>
        <w:t>non-indigenous species (NIS)</w:t>
      </w:r>
      <w:commentRangeEnd w:id="80"/>
      <w:r w:rsidR="004E1858">
        <w:rPr>
          <w:rStyle w:val="CommentReference"/>
        </w:rPr>
        <w:commentReference w:id="80"/>
      </w:r>
      <w:r w:rsidRPr="00B13308">
        <w:rPr>
          <w:rFonts w:ascii="Times New Roman" w:hAnsi="Times New Roman"/>
          <w:lang w:val="en-AU"/>
        </w:rPr>
        <w:t xml:space="preserve"> can have far-reaching consequences for biodiversity</w:t>
      </w:r>
      <w:del w:id="81" w:author="Diego Barneche" w:date="2016-08-03T08:48:00Z">
        <w:r w:rsidRPr="00B13308" w:rsidDel="004E1858">
          <w:rPr>
            <w:rFonts w:ascii="Times New Roman" w:hAnsi="Times New Roman"/>
            <w:lang w:val="en-AU"/>
          </w:rPr>
          <w:delText>, and</w:delText>
        </w:r>
      </w:del>
      <w:ins w:id="82" w:author="Diego Barneche" w:date="2016-08-03T08:48:00Z">
        <w:r w:rsidR="004E1858">
          <w:rPr>
            <w:rFonts w:ascii="Times New Roman" w:hAnsi="Times New Roman"/>
            <w:lang w:val="en-AU"/>
          </w:rPr>
          <w:t>.</w:t>
        </w:r>
      </w:ins>
      <w:r w:rsidRPr="00B13308">
        <w:rPr>
          <w:rFonts w:ascii="Times New Roman" w:hAnsi="Times New Roman"/>
          <w:lang w:val="en-AU"/>
        </w:rPr>
        <w:t xml:space="preserve"> </w:t>
      </w:r>
      <w:del w:id="83" w:author="Diego Barneche" w:date="2016-08-03T08:48:00Z">
        <w:r w:rsidRPr="00B13308" w:rsidDel="004E1858">
          <w:rPr>
            <w:rFonts w:ascii="Times New Roman" w:hAnsi="Times New Roman"/>
            <w:lang w:val="en-AU"/>
          </w:rPr>
          <w:delText xml:space="preserve">beyond </w:delText>
        </w:r>
      </w:del>
      <w:ins w:id="84" w:author="Diego Barneche" w:date="2016-08-03T08:48:00Z">
        <w:r w:rsidR="004E1858">
          <w:rPr>
            <w:rFonts w:ascii="Times New Roman" w:hAnsi="Times New Roman"/>
            <w:lang w:val="en-AU"/>
          </w:rPr>
          <w:t>B</w:t>
        </w:r>
        <w:r w:rsidR="004E1858" w:rsidRPr="00B13308">
          <w:rPr>
            <w:rFonts w:ascii="Times New Roman" w:hAnsi="Times New Roman"/>
            <w:lang w:val="en-AU"/>
          </w:rPr>
          <w:t xml:space="preserve">eyond </w:t>
        </w:r>
      </w:ins>
      <w:r w:rsidRPr="00B13308">
        <w:rPr>
          <w:rFonts w:ascii="Times New Roman" w:hAnsi="Times New Roman"/>
          <w:lang w:val="en-AU"/>
        </w:rPr>
        <w:t xml:space="preserve">the obvious damage to natural systems, NIS can also negatively impact on human activities, increase disease proliferation, and damage agriculture </w:t>
      </w:r>
      <w:r w:rsidRPr="00B13308">
        <w:rPr>
          <w:rFonts w:ascii="Times New Roman" w:hAnsi="Times New Roman"/>
          <w:lang w:val="en-AU"/>
        </w:rPr>
        <w:fldChar w:fldCharType="begin">
          <w:fldData xml:space="preserve">PEVuZE5vdGU+PENpdGU+PEF1dGhvcj5QaW1lbnRlbDwvQXV0aG9yPjxZZWFyPjIwMDE8L1llYXI+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</w:fldData>
        </w:fldChar>
      </w:r>
      <w:r w:rsidRPr="00B13308">
        <w:rPr>
          <w:rFonts w:ascii="Times New Roman" w:hAnsi="Times New Roman"/>
          <w:lang w:val="en-AU"/>
        </w:rPr>
        <w:instrText xml:space="preserve"> ADDIN EN.CITE </w:instrText>
      </w:r>
      <w:r w:rsidRPr="00B13308">
        <w:rPr>
          <w:rFonts w:ascii="Times New Roman" w:hAnsi="Times New Roman"/>
          <w:lang w:val="en-AU"/>
        </w:rPr>
        <w:fldChar w:fldCharType="begin">
          <w:fldData xml:space="preserve">PEVuZE5vdGU+PENpdGU+PEF1dGhvcj5QaW1lbnRlbDwvQXV0aG9yPjxZZWFyPjIwMDE8L1llYXI+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</w:fldData>
        </w:fldChar>
      </w:r>
      <w:r w:rsidRPr="00B13308">
        <w:rPr>
          <w:rFonts w:ascii="Times New Roman" w:hAnsi="Times New Roman"/>
          <w:lang w:val="en-AU"/>
        </w:rPr>
        <w:instrText xml:space="preserve"> ADDIN EN.CITE.DATA </w:instrText>
      </w:r>
      <w:r w:rsidRPr="00B13308">
        <w:rPr>
          <w:rFonts w:ascii="Times New Roman" w:hAnsi="Times New Roman"/>
          <w:lang w:val="en-AU"/>
        </w:rPr>
      </w:r>
      <w:r w:rsidRPr="00B13308">
        <w:rPr>
          <w:rFonts w:ascii="Times New Roman" w:hAnsi="Times New Roman"/>
          <w:lang w:val="en-AU"/>
        </w:rPr>
        <w:fldChar w:fldCharType="end"/>
      </w:r>
      <w:r w:rsidRPr="00B13308">
        <w:rPr>
          <w:rFonts w:ascii="Times New Roman" w:hAnsi="Times New Roman"/>
          <w:lang w:val="en-AU"/>
        </w:rPr>
      </w:r>
      <w:r w:rsidRPr="00B13308">
        <w:rPr>
          <w:rFonts w:ascii="Times New Roman" w:hAnsi="Times New Roman"/>
          <w:lang w:val="en-AU"/>
        </w:rPr>
        <w:fldChar w:fldCharType="separate"/>
      </w:r>
      <w:r w:rsidRPr="00B13308">
        <w:rPr>
          <w:rFonts w:ascii="Times New Roman" w:hAnsi="Times New Roman"/>
          <w:noProof/>
          <w:lang w:val="en-AU"/>
        </w:rPr>
        <w:t>(</w:t>
      </w:r>
      <w:hyperlink w:anchor="_ENREF_31" w:tooltip="Mack, 2000 #165" w:history="1">
        <w:r w:rsidRPr="00B13308">
          <w:rPr>
            <w:rFonts w:ascii="Times New Roman" w:hAnsi="Times New Roman"/>
            <w:noProof/>
            <w:lang w:val="en-AU"/>
          </w:rPr>
          <w:t>Mack et al. 2000</w:t>
        </w:r>
      </w:hyperlink>
      <w:r w:rsidRPr="00B13308">
        <w:rPr>
          <w:rFonts w:ascii="Times New Roman" w:hAnsi="Times New Roman"/>
          <w:noProof/>
          <w:lang w:val="en-AU"/>
        </w:rPr>
        <w:t xml:space="preserve">, </w:t>
      </w:r>
      <w:hyperlink w:anchor="_ENREF_43" w:tooltip="Pimentel, 2001 #128" w:history="1">
        <w:r w:rsidRPr="00B13308">
          <w:rPr>
            <w:rFonts w:ascii="Times New Roman" w:hAnsi="Times New Roman"/>
            <w:noProof/>
            <w:lang w:val="en-AU"/>
          </w:rPr>
          <w:t>Pimentel et al. 2001</w:t>
        </w:r>
      </w:hyperlink>
      <w:r w:rsidRPr="00B13308">
        <w:rPr>
          <w:rFonts w:ascii="Times New Roman" w:hAnsi="Times New Roman"/>
          <w:noProof/>
          <w:lang w:val="en-AU"/>
        </w:rPr>
        <w:t>)</w:t>
      </w:r>
      <w:r w:rsidRPr="00B13308">
        <w:rPr>
          <w:rFonts w:ascii="Times New Roman" w:hAnsi="Times New Roman"/>
          <w:lang w:val="en-AU"/>
        </w:rPr>
        <w:fldChar w:fldCharType="end"/>
      </w:r>
      <w:r w:rsidRPr="00B13308">
        <w:rPr>
          <w:rFonts w:ascii="Times New Roman" w:hAnsi="Times New Roman"/>
          <w:lang w:val="en-AU"/>
        </w:rPr>
        <w:t xml:space="preserve">. </w:t>
      </w:r>
      <w:r w:rsidRPr="00B13308">
        <w:rPr>
          <w:rFonts w:ascii="Times New Roman" w:hAnsi="Times New Roman"/>
        </w:rPr>
        <w:t xml:space="preserve">While some habitats are more susceptible than others, no habitat is immune to invasion </w:t>
      </w:r>
      <w:r w:rsidRPr="00B13308">
        <w:rPr>
          <w:rFonts w:ascii="Times New Roman" w:hAnsi="Times New Roman"/>
        </w:rPr>
        <w:fldChar w:fldCharType="begin"/>
      </w:r>
      <w:r w:rsidRPr="00B13308">
        <w:rPr>
          <w:rFonts w:ascii="Times New Roman" w:hAnsi="Times New Roman"/>
        </w:rPr>
        <w:instrText xml:space="preserve"> ADDIN EN.CITE &lt;EndNote&gt;&lt;Cite&gt;&lt;Author&gt;Shea&lt;/Author&gt;&lt;Year&gt;2002&lt;/Year&gt;&lt;RecNum&gt;89&lt;/RecNum&gt;&lt;DisplayText&gt;(Shea and Chesson 2002)&lt;/DisplayText&gt;&lt;record&gt;&lt;rec-number&gt;89&lt;/rec-number&gt;&lt;foreign-keys&gt;&lt;key app="EN" db-id="wasapzp9xa0dr9etatnpvapgpavfsw25at0e"&gt;89&lt;/key&gt;&lt;/foreign-keys&gt;&lt;ref-type name="Journal Article"&gt;17&lt;/ref-type&gt;&lt;contributors&gt;&lt;authors&gt;&lt;author&gt;Shea, Katriona&lt;/author&gt;&lt;author&gt;Chesson, Peter&lt;/author&gt;&lt;/authors&gt;&lt;/contributors&gt;&lt;titles&gt;&lt;title&gt;Community ecology theory as a framework for biological invasions&lt;/title&gt;&lt;secondary-title&gt;Trends in Ecology &amp;amp;amp; Evolution&lt;/secondary-title&gt;&lt;/titles&gt;&lt;periodical&gt;&lt;full-title&gt;Trends in Ecology &amp;amp;amp; Evolution&lt;/full-title&gt;&lt;/periodical&gt;&lt;pages&gt;170-176&lt;/pages&gt;&lt;volume&gt;17&lt;/volume&gt;&lt;number&gt;4&lt;/number&gt;&lt;keywords&gt;&lt;keyword&gt;niche opportunity&lt;/keyword&gt;&lt;keyword&gt;resources&lt;/keyword&gt;&lt;keyword&gt;invasion resistance&lt;/keyword&gt;&lt;keyword&gt;maturity&lt;/keyword&gt;&lt;keyword&gt;natural enemies&lt;/keyword&gt;&lt;keyword&gt;community ecology&lt;/keyword&gt;&lt;keyword&gt;biological invasions&lt;/keyword&gt;&lt;keyword&gt;invasive species&lt;/keyword&gt;&lt;/keywords&gt;&lt;dates&gt;&lt;year&gt;2002&lt;/year&gt;&lt;/dates&gt;&lt;isbn&gt;0169-5347&lt;/isbn&gt;&lt;urls&gt;&lt;related-urls&gt;&lt;url&gt;http://www.sciencedirect.com/science/article/pii/S0169534702024953&lt;/url&gt;&lt;/related-urls&gt;&lt;/urls&gt;&lt;electronic-resource-num&gt;10.1016/s0169-5347(02)02495-3&lt;/electronic-resource-num&gt;&lt;/record&gt;&lt;/Cite&gt;&lt;/EndNote&gt;</w:instrText>
      </w:r>
      <w:r w:rsidRPr="00B13308">
        <w:rPr>
          <w:rFonts w:ascii="Times New Roman" w:hAnsi="Times New Roman"/>
        </w:rPr>
        <w:fldChar w:fldCharType="separate"/>
      </w:r>
      <w:r w:rsidRPr="00B13308">
        <w:rPr>
          <w:rFonts w:ascii="Times New Roman" w:hAnsi="Times New Roman"/>
        </w:rPr>
        <w:t>(</w:t>
      </w:r>
      <w:hyperlink w:anchor="_ENREF_48" w:tooltip="Shea, 2002 #89" w:history="1">
        <w:r w:rsidRPr="00B13308">
          <w:rPr>
            <w:rFonts w:ascii="Times New Roman" w:hAnsi="Times New Roman"/>
          </w:rPr>
          <w:t>Shea and Chesson 2002</w:t>
        </w:r>
      </w:hyperlink>
      <w:r w:rsidRPr="00B13308">
        <w:rPr>
          <w:rFonts w:ascii="Times New Roman" w:hAnsi="Times New Roman"/>
        </w:rPr>
        <w:t>)</w:t>
      </w:r>
      <w:r w:rsidRPr="00B13308">
        <w:rPr>
          <w:rFonts w:ascii="Times New Roman" w:hAnsi="Times New Roman"/>
        </w:rPr>
        <w:fldChar w:fldCharType="end"/>
      </w:r>
      <w:r w:rsidRPr="00B13308">
        <w:rPr>
          <w:rFonts w:ascii="Times New Roman" w:hAnsi="Times New Roman"/>
        </w:rPr>
        <w:t xml:space="preserve">. The invasion process is complex, largely because invasion success is determined by both the characteristics of the potentially invaded habitat, the traits of the invasive species, and </w:t>
      </w:r>
      <w:ins w:id="85" w:author="Craig White" w:date="2016-08-04T14:17:00Z">
        <w:r w:rsidRPr="00B13308">
          <w:rPr>
            <w:rFonts w:ascii="Times New Roman" w:hAnsi="Times New Roman"/>
          </w:rPr>
          <w:t>the</w:t>
        </w:r>
        <w:r w:rsidR="00A80C97">
          <w:rPr>
            <w:rFonts w:ascii="Times New Roman" w:hAnsi="Times New Roman"/>
          </w:rPr>
          <w:t>ir</w:t>
        </w:r>
      </w:ins>
      <w:del w:id="86" w:author="Craig White" w:date="2016-08-04T14:17:00Z">
        <w:r w:rsidRPr="00B13308">
          <w:rPr>
            <w:rFonts w:ascii="Times New Roman" w:hAnsi="Times New Roman"/>
          </w:rPr>
          <w:delText>the</w:delText>
        </w:r>
      </w:del>
      <w:r w:rsidRPr="00B13308">
        <w:rPr>
          <w:rFonts w:ascii="Times New Roman" w:hAnsi="Times New Roman"/>
        </w:rPr>
        <w:t xml:space="preserve"> interaction </w:t>
      </w:r>
      <w:del w:id="87" w:author="Craig White" w:date="2016-08-04T14:17:00Z">
        <w:r w:rsidRPr="00B13308">
          <w:rPr>
            <w:rFonts w:ascii="Times New Roman" w:hAnsi="Times New Roman"/>
          </w:rPr>
          <w:delText xml:space="preserve">between both habitat and the invasive species </w:delText>
        </w:r>
      </w:del>
      <w:r w:rsidRPr="00B13308">
        <w:rPr>
          <w:rFonts w:ascii="Times New Roman" w:hAnsi="Times New Roman"/>
        </w:rPr>
        <w:fldChar w:fldCharType="begin">
          <w:fldData xml:space="preserve">PEVuZE5vdGU+PENpdGU+PEF1dGhvcj5BbmRvdzwvQXV0aG9yPjxZZWFyPjE5OTA8L1llYXI+PFJl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</w:fldData>
        </w:fldChar>
      </w:r>
      <w:r w:rsidRPr="00B13308">
        <w:rPr>
          <w:rFonts w:ascii="Times New Roman" w:hAnsi="Times New Roman"/>
        </w:rPr>
        <w:instrText xml:space="preserve"> ADDIN EN.CITE </w:instrText>
      </w:r>
      <w:r w:rsidRPr="00B13308">
        <w:rPr>
          <w:rFonts w:ascii="Times New Roman" w:hAnsi="Times New Roman"/>
        </w:rPr>
        <w:fldChar w:fldCharType="begin">
          <w:fldData xml:space="preserve">PEVuZE5vdGU+PENpdGU+PEF1dGhvcj5BbmRvdzwvQXV0aG9yPjxZZWFyPjE5OTA8L1llYXI+PFJl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</w:fldData>
        </w:fldChar>
      </w:r>
      <w:r w:rsidRPr="00B13308">
        <w:rPr>
          <w:rFonts w:ascii="Times New Roman" w:hAnsi="Times New Roman"/>
        </w:rPr>
        <w:instrText xml:space="preserve"> ADDIN EN.CITE.DATA </w:instrText>
      </w:r>
      <w:r w:rsidRPr="00B13308">
        <w:rPr>
          <w:rFonts w:ascii="Times New Roman" w:hAnsi="Times New Roman"/>
        </w:rPr>
      </w:r>
      <w:r w:rsidRPr="00B13308">
        <w:rPr>
          <w:rFonts w:ascii="Times New Roman" w:hAnsi="Times New Roman"/>
        </w:rPr>
        <w:fldChar w:fldCharType="end"/>
      </w:r>
      <w:r w:rsidRPr="00B13308">
        <w:rPr>
          <w:rFonts w:ascii="Times New Roman" w:hAnsi="Times New Roman"/>
        </w:rPr>
      </w:r>
      <w:r w:rsidRPr="00B13308">
        <w:rPr>
          <w:rFonts w:ascii="Times New Roman" w:hAnsi="Times New Roman"/>
        </w:rPr>
        <w:fldChar w:fldCharType="separate"/>
      </w:r>
      <w:r w:rsidRPr="00B13308">
        <w:rPr>
          <w:rFonts w:ascii="Times New Roman" w:hAnsi="Times New Roman"/>
        </w:rPr>
        <w:t>(</w:t>
      </w:r>
      <w:hyperlink w:anchor="_ENREF_1" w:tooltip="Andow, 1990 #135" w:history="1">
        <w:r w:rsidRPr="00B13308">
          <w:rPr>
            <w:rFonts w:ascii="Times New Roman" w:hAnsi="Times New Roman"/>
          </w:rPr>
          <w:t>Andow et al. 1990</w:t>
        </w:r>
      </w:hyperlink>
      <w:r w:rsidRPr="00B13308">
        <w:rPr>
          <w:rFonts w:ascii="Times New Roman" w:hAnsi="Times New Roman"/>
        </w:rPr>
        <w:t xml:space="preserve">, </w:t>
      </w:r>
      <w:hyperlink w:anchor="_ENREF_2" w:tooltip="Arim, 2006 #65" w:history="1">
        <w:r w:rsidRPr="00B13308">
          <w:rPr>
            <w:rFonts w:ascii="Times New Roman" w:hAnsi="Times New Roman"/>
          </w:rPr>
          <w:t>Arim et al. 2006</w:t>
        </w:r>
      </w:hyperlink>
      <w:ins w:id="88" w:author="Craig White" w:date="2016-08-04T14:17:00Z">
        <w:r w:rsidRPr="00B13308">
          <w:rPr>
            <w:rFonts w:ascii="Times New Roman" w:hAnsi="Times New Roman"/>
          </w:rPr>
          <w:t xml:space="preserve">, </w:t>
        </w:r>
        <w:r w:rsidR="00063472">
          <w:fldChar w:fldCharType="begin"/>
        </w:r>
        <w:r w:rsidR="00063472">
          <w:instrText xml:space="preserve"> HYPERLINK \l "_ENREF_54" \o "van Kleunen, 2010 #143" </w:instrText>
        </w:r>
        <w:r w:rsidR="00063472">
          <w:fldChar w:fldCharType="separate"/>
        </w:r>
        <w:r w:rsidR="00F030E2" w:rsidRPr="00B13308">
          <w:rPr>
            <w:rFonts w:ascii="Times New Roman" w:hAnsi="Times New Roman"/>
          </w:rPr>
          <w:t>van Kleunen et al. 2010a</w:t>
        </w:r>
        <w:r w:rsidR="00063472">
          <w:rPr>
            <w:rFonts w:ascii="Times New Roman" w:hAnsi="Times New Roman"/>
          </w:rPr>
          <w:fldChar w:fldCharType="end"/>
        </w:r>
        <w:r w:rsidRPr="00B13308">
          <w:rPr>
            <w:rFonts w:ascii="Times New Roman" w:hAnsi="Times New Roman"/>
          </w:rPr>
          <w:t xml:space="preserve">, </w:t>
        </w:r>
        <w:r w:rsidR="00063472">
          <w:fldChar w:fldCharType="begin"/>
        </w:r>
        <w:r w:rsidR="00063472">
          <w:instrText xml:space="preserve"> HYPERLINK \l "_ENREF_55" \o "van Kleunen, 2010 #142" </w:instrText>
        </w:r>
        <w:r w:rsidR="00063472">
          <w:fldChar w:fldCharType="separate"/>
        </w:r>
        <w:r w:rsidR="00F030E2" w:rsidRPr="00B13308">
          <w:rPr>
            <w:rFonts w:ascii="Times New Roman" w:hAnsi="Times New Roman"/>
          </w:rPr>
          <w:t>van Kleunen et al. 2010b</w:t>
        </w:r>
        <w:r w:rsidR="00063472">
          <w:rPr>
            <w:rFonts w:ascii="Times New Roman" w:hAnsi="Times New Roman"/>
          </w:rPr>
          <w:fldChar w:fldCharType="end"/>
        </w:r>
        <w:r w:rsidRPr="00B13308">
          <w:rPr>
            <w:rFonts w:ascii="Times New Roman" w:hAnsi="Times New Roman"/>
          </w:rPr>
          <w:t xml:space="preserve">, </w:t>
        </w:r>
        <w:r w:rsidR="00063472">
          <w:fldChar w:fldCharType="begin"/>
        </w:r>
        <w:r w:rsidR="00063472">
          <w:instrText xml:space="preserve"> HYPERLINK \l "_ENREF_61" \o "Zhao, 2015 #396" </w:instrText>
        </w:r>
        <w:r w:rsidR="00063472">
          <w:fldChar w:fldCharType="separate"/>
        </w:r>
        <w:r w:rsidR="00F030E2" w:rsidRPr="00B13308">
          <w:rPr>
            <w:rFonts w:ascii="Times New Roman" w:hAnsi="Times New Roman"/>
          </w:rPr>
          <w:t>Zhao and Feng 2015</w:t>
        </w:r>
        <w:r w:rsidR="00063472">
          <w:rPr>
            <w:rFonts w:ascii="Times New Roman" w:hAnsi="Times New Roman"/>
          </w:rPr>
          <w:fldChar w:fldCharType="end"/>
        </w:r>
        <w:r w:rsidRPr="00B13308">
          <w:rPr>
            <w:rFonts w:ascii="Times New Roman" w:hAnsi="Times New Roman"/>
          </w:rPr>
          <w:t>)</w:t>
        </w:r>
      </w:ins>
      <w:del w:id="89" w:author="Craig White" w:date="2016-08-04T14:17:00Z">
        <w:r w:rsidRPr="00B13308">
          <w:rPr>
            <w:rFonts w:ascii="Times New Roman" w:hAnsi="Times New Roman"/>
          </w:rPr>
          <w:delText xml:space="preserve">, </w:delText>
        </w:r>
        <w:r w:rsidR="00063472">
          <w:fldChar w:fldCharType="begin"/>
        </w:r>
        <w:r w:rsidR="00063472">
          <w:delInstrText xml:space="preserve"> HYPERLINK \l "_ENREF_56" \o "van Kleunen, 2010 #143" </w:delInstrText>
        </w:r>
        <w:r w:rsidR="00063472">
          <w:fldChar w:fldCharType="separate"/>
        </w:r>
        <w:r w:rsidRPr="00B13308">
          <w:rPr>
            <w:rFonts w:ascii="Times New Roman" w:hAnsi="Times New Roman"/>
          </w:rPr>
          <w:delText>van Kleunen et al. 2010a</w:delText>
        </w:r>
        <w:r w:rsidR="00063472">
          <w:rPr>
            <w:rFonts w:ascii="Times New Roman" w:hAnsi="Times New Roman"/>
          </w:rPr>
          <w:fldChar w:fldCharType="end"/>
        </w:r>
        <w:r w:rsidRPr="00B13308">
          <w:rPr>
            <w:rFonts w:ascii="Times New Roman" w:hAnsi="Times New Roman"/>
          </w:rPr>
          <w:delText xml:space="preserve">, </w:delText>
        </w:r>
        <w:r w:rsidR="00063472">
          <w:fldChar w:fldCharType="begin"/>
        </w:r>
        <w:r w:rsidR="00063472">
          <w:delInstrText xml:space="preserve"> HYPERLINK \l "_ENREF_57" \o "van Kleunen, 2010 #142" </w:delInstrText>
        </w:r>
        <w:r w:rsidR="00063472">
          <w:fldChar w:fldCharType="separate"/>
        </w:r>
        <w:r w:rsidRPr="00B13308">
          <w:rPr>
            <w:rFonts w:ascii="Times New Roman" w:hAnsi="Times New Roman"/>
          </w:rPr>
          <w:delText>van Kleunen et al. 2010b</w:delText>
        </w:r>
        <w:r w:rsidR="00063472">
          <w:rPr>
            <w:rFonts w:ascii="Times New Roman" w:hAnsi="Times New Roman"/>
          </w:rPr>
          <w:fldChar w:fldCharType="end"/>
        </w:r>
        <w:r w:rsidRPr="00B13308">
          <w:rPr>
            <w:rFonts w:ascii="Times New Roman" w:hAnsi="Times New Roman"/>
          </w:rPr>
          <w:delText xml:space="preserve">, </w:delText>
        </w:r>
        <w:r w:rsidR="00063472">
          <w:fldChar w:fldCharType="begin"/>
        </w:r>
        <w:r w:rsidR="00063472">
          <w:delInstrText xml:space="preserve"> HYPERLINK \l "_ENREF_63" \o "Zhao, 2015 #396" </w:delInstrText>
        </w:r>
        <w:r w:rsidR="00063472">
          <w:fldChar w:fldCharType="separate"/>
        </w:r>
        <w:r w:rsidRPr="00B13308">
          <w:rPr>
            <w:rFonts w:ascii="Times New Roman" w:hAnsi="Times New Roman"/>
          </w:rPr>
          <w:delText>Zhao and Feng 2015</w:delText>
        </w:r>
        <w:r w:rsidR="00063472">
          <w:rPr>
            <w:rFonts w:ascii="Times New Roman" w:hAnsi="Times New Roman"/>
          </w:rPr>
          <w:fldChar w:fldCharType="end"/>
        </w:r>
        <w:r w:rsidRPr="00B13308">
          <w:rPr>
            <w:rFonts w:ascii="Times New Roman" w:hAnsi="Times New Roman"/>
          </w:rPr>
          <w:delText>)</w:delText>
        </w:r>
      </w:del>
      <w:r w:rsidRPr="00B13308">
        <w:rPr>
          <w:rFonts w:ascii="Times New Roman" w:hAnsi="Times New Roman"/>
        </w:rPr>
        <w:fldChar w:fldCharType="end"/>
      </w:r>
      <w:r w:rsidRPr="00B13308">
        <w:rPr>
          <w:rFonts w:ascii="Times New Roman" w:hAnsi="Times New Roman"/>
        </w:rPr>
        <w:t>. Several hypotheses have been put forward to explain the role of the environment in determining the likelihood of invasions. Some focus on the characteristics of the environment only</w:t>
      </w:r>
      <w:ins w:id="90" w:author="Craig White" w:date="2016-08-04T14:17:00Z">
        <w:r w:rsidR="00A80C97">
          <w:rPr>
            <w:rFonts w:ascii="Times New Roman" w:hAnsi="Times New Roman"/>
          </w:rPr>
          <w:t>,</w:t>
        </w:r>
      </w:ins>
      <w:r w:rsidRPr="00B13308">
        <w:rPr>
          <w:rFonts w:ascii="Times New Roman" w:hAnsi="Times New Roman"/>
        </w:rPr>
        <w:t xml:space="preserve"> and others on species-habitat interactions, however most hypotheses invoke resource usage in one way or another </w:t>
      </w:r>
      <w:r w:rsidRPr="00B13308">
        <w:rPr>
          <w:rFonts w:ascii="Times New Roman" w:hAnsi="Times New Roman"/>
        </w:rPr>
        <w:fldChar w:fldCharType="begin">
          <w:fldData xml:space="preserve">PEVuZE5vdGU+PENpdGU+PEF1dGhvcj5LZWFuZTwvQXV0aG9yPjxZZWFyPjIwMDI8L1llYXI+PFJl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</w:fldData>
        </w:fldChar>
      </w:r>
      <w:r w:rsidRPr="00B13308">
        <w:rPr>
          <w:rFonts w:ascii="Times New Roman" w:hAnsi="Times New Roman"/>
        </w:rPr>
        <w:instrText xml:space="preserve"> ADDIN EN.CITE </w:instrText>
      </w:r>
      <w:r w:rsidRPr="00B13308">
        <w:rPr>
          <w:rFonts w:ascii="Times New Roman" w:hAnsi="Times New Roman"/>
        </w:rPr>
        <w:fldChar w:fldCharType="begin">
          <w:fldData xml:space="preserve">PEVuZE5vdGU+PENpdGU+PEF1dGhvcj5LZWFuZTwvQXV0aG9yPjxZZWFyPjIwMDI8L1llYXI+PFJl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</w:fldData>
        </w:fldChar>
      </w:r>
      <w:r w:rsidRPr="00B13308">
        <w:rPr>
          <w:rFonts w:ascii="Times New Roman" w:hAnsi="Times New Roman"/>
        </w:rPr>
        <w:instrText xml:space="preserve"> ADDIN EN.CITE.DATA </w:instrText>
      </w:r>
      <w:r w:rsidRPr="00B13308">
        <w:rPr>
          <w:rFonts w:ascii="Times New Roman" w:hAnsi="Times New Roman"/>
        </w:rPr>
      </w:r>
      <w:r w:rsidRPr="00B13308">
        <w:rPr>
          <w:rFonts w:ascii="Times New Roman" w:hAnsi="Times New Roman"/>
        </w:rPr>
        <w:fldChar w:fldCharType="end"/>
      </w:r>
      <w:r w:rsidRPr="00B13308">
        <w:rPr>
          <w:rFonts w:ascii="Times New Roman" w:hAnsi="Times New Roman"/>
        </w:rPr>
      </w:r>
      <w:r w:rsidRPr="00B13308">
        <w:rPr>
          <w:rFonts w:ascii="Times New Roman" w:hAnsi="Times New Roman"/>
        </w:rPr>
        <w:fldChar w:fldCharType="separate"/>
      </w:r>
      <w:ins w:id="91" w:author="Craig White" w:date="2016-08-04T14:17:00Z">
        <w:r w:rsidRPr="00B13308">
          <w:rPr>
            <w:rFonts w:ascii="Times New Roman" w:hAnsi="Times New Roman"/>
            <w:noProof/>
          </w:rPr>
          <w:t>(</w:t>
        </w:r>
        <w:r w:rsidR="00063472">
          <w:fldChar w:fldCharType="begin"/>
        </w:r>
        <w:r w:rsidR="00063472">
          <w:instrText xml:space="preserve"> HYPERLINK \l "_ENREF_48" \o "Simberloff, 1999 #159" </w:instrText>
        </w:r>
        <w:r w:rsidR="00063472">
          <w:fldChar w:fldCharType="separate"/>
        </w:r>
        <w:r w:rsidR="00F030E2" w:rsidRPr="00B13308">
          <w:rPr>
            <w:rFonts w:ascii="Times New Roman" w:hAnsi="Times New Roman"/>
            <w:noProof/>
          </w:rPr>
          <w:t>Simberloff and Von Holle 1999</w:t>
        </w:r>
        <w:r w:rsidR="00063472">
          <w:rPr>
            <w:rFonts w:ascii="Times New Roman" w:hAnsi="Times New Roman"/>
            <w:noProof/>
          </w:rPr>
          <w:fldChar w:fldCharType="end"/>
        </w:r>
        <w:r w:rsidRPr="00B13308">
          <w:rPr>
            <w:rFonts w:ascii="Times New Roman" w:hAnsi="Times New Roman"/>
            <w:noProof/>
          </w:rPr>
          <w:t xml:space="preserve">, </w:t>
        </w:r>
        <w:r w:rsidR="00063472">
          <w:fldChar w:fldCharType="begin"/>
        </w:r>
        <w:r w:rsidR="00063472">
          <w:instrText xml:space="preserve"> HYPERLINK \l "_ENREF_22" \o "Keane, 2002 #149" </w:instrText>
        </w:r>
        <w:r w:rsidR="00063472">
          <w:fldChar w:fldCharType="separate"/>
        </w:r>
        <w:r w:rsidR="00F030E2" w:rsidRPr="00B13308">
          <w:rPr>
            <w:rFonts w:ascii="Times New Roman" w:hAnsi="Times New Roman"/>
            <w:noProof/>
          </w:rPr>
          <w:t>Keane and Crawley 2002</w:t>
        </w:r>
        <w:r w:rsidR="00063472">
          <w:rPr>
            <w:rFonts w:ascii="Times New Roman" w:hAnsi="Times New Roman"/>
            <w:noProof/>
          </w:rPr>
          <w:fldChar w:fldCharType="end"/>
        </w:r>
        <w:r w:rsidRPr="00B13308">
          <w:rPr>
            <w:rFonts w:ascii="Times New Roman" w:hAnsi="Times New Roman"/>
            <w:noProof/>
          </w:rPr>
          <w:t xml:space="preserve">, </w:t>
        </w:r>
        <w:r w:rsidR="00063472">
          <w:fldChar w:fldCharType="begin"/>
        </w:r>
        <w:r w:rsidR="00063472">
          <w:instrText xml:space="preserve"> HYPERLINK \l "_ENREF_46" \o "Shea, 2002 #89" </w:instrText>
        </w:r>
        <w:r w:rsidR="00063472">
          <w:fldChar w:fldCharType="separate"/>
        </w:r>
        <w:r w:rsidR="00F030E2" w:rsidRPr="00B13308">
          <w:rPr>
            <w:rFonts w:ascii="Times New Roman" w:hAnsi="Times New Roman"/>
            <w:noProof/>
          </w:rPr>
          <w:t>Shea and Chesson 2002</w:t>
        </w:r>
        <w:r w:rsidR="00063472">
          <w:rPr>
            <w:rFonts w:ascii="Times New Roman" w:hAnsi="Times New Roman"/>
            <w:noProof/>
          </w:rPr>
          <w:fldChar w:fldCharType="end"/>
        </w:r>
        <w:r w:rsidRPr="00B13308">
          <w:rPr>
            <w:rFonts w:ascii="Times New Roman" w:hAnsi="Times New Roman"/>
            <w:noProof/>
          </w:rPr>
          <w:t xml:space="preserve">, </w:t>
        </w:r>
      </w:ins>
      <w:del w:id="92" w:author="Craig White" w:date="2016-08-04T14:17:00Z">
        <w:r w:rsidRPr="00B13308">
          <w:rPr>
            <w:rFonts w:ascii="Times New Roman" w:hAnsi="Times New Roman"/>
            <w:noProof/>
          </w:rPr>
          <w:delText>(</w:delText>
        </w:r>
        <w:r w:rsidR="00063472">
          <w:fldChar w:fldCharType="begin"/>
        </w:r>
        <w:r w:rsidR="00063472">
          <w:delInstrText xml:space="preserve"> HYPERLINK \l "_ENREF_50" \o "Simberloff, 1999 #159" </w:delInstrText>
        </w:r>
        <w:r w:rsidR="00063472">
          <w:fldChar w:fldCharType="separate"/>
        </w:r>
        <w:r w:rsidRPr="00B13308">
          <w:rPr>
            <w:rFonts w:ascii="Times New Roman" w:hAnsi="Times New Roman"/>
            <w:noProof/>
          </w:rPr>
          <w:delText>Simberloff and Von Holle 1999</w:delText>
        </w:r>
        <w:r w:rsidR="00063472">
          <w:rPr>
            <w:rFonts w:ascii="Times New Roman" w:hAnsi="Times New Roman"/>
            <w:noProof/>
          </w:rPr>
          <w:fldChar w:fldCharType="end"/>
        </w:r>
        <w:r w:rsidRPr="00B13308">
          <w:rPr>
            <w:rFonts w:ascii="Times New Roman" w:hAnsi="Times New Roman"/>
            <w:noProof/>
          </w:rPr>
          <w:delText xml:space="preserve">, </w:delText>
        </w:r>
        <w:r w:rsidR="00063472">
          <w:fldChar w:fldCharType="begin"/>
        </w:r>
        <w:r w:rsidR="00063472">
          <w:delInstrText xml:space="preserve"> HYPERLINK \l "_ENREF_23" \o "Keane, 2002 #149" </w:delInstrText>
        </w:r>
        <w:r w:rsidR="00063472">
          <w:fldChar w:fldCharType="separate"/>
        </w:r>
        <w:r w:rsidRPr="00B13308">
          <w:rPr>
            <w:rFonts w:ascii="Times New Roman" w:hAnsi="Times New Roman"/>
            <w:noProof/>
          </w:rPr>
          <w:delText>Keane and Crawley 2002</w:delText>
        </w:r>
        <w:r w:rsidR="00063472">
          <w:rPr>
            <w:rFonts w:ascii="Times New Roman" w:hAnsi="Times New Roman"/>
            <w:noProof/>
          </w:rPr>
          <w:fldChar w:fldCharType="end"/>
        </w:r>
        <w:r w:rsidRPr="00B13308">
          <w:rPr>
            <w:rFonts w:ascii="Times New Roman" w:hAnsi="Times New Roman"/>
            <w:noProof/>
          </w:rPr>
          <w:delText xml:space="preserve">, </w:delText>
        </w:r>
        <w:r w:rsidR="00063472">
          <w:fldChar w:fldCharType="begin"/>
        </w:r>
        <w:r w:rsidR="00063472">
          <w:delInstrText xml:space="preserve"> HYPERLINK \l "_ENREF_48" \o "Shea, 2002 #89" </w:delInstrText>
        </w:r>
        <w:r w:rsidR="00063472">
          <w:fldChar w:fldCharType="separate"/>
        </w:r>
        <w:r w:rsidRPr="00B13308">
          <w:rPr>
            <w:rFonts w:ascii="Times New Roman" w:hAnsi="Times New Roman"/>
            <w:noProof/>
          </w:rPr>
          <w:delText>Shea and Chesson 2002</w:delText>
        </w:r>
        <w:r w:rsidR="00063472">
          <w:rPr>
            <w:rFonts w:ascii="Times New Roman" w:hAnsi="Times New Roman"/>
            <w:noProof/>
          </w:rPr>
          <w:fldChar w:fldCharType="end"/>
        </w:r>
        <w:r w:rsidRPr="00B13308">
          <w:rPr>
            <w:rFonts w:ascii="Times New Roman" w:hAnsi="Times New Roman"/>
            <w:noProof/>
          </w:rPr>
          <w:delText xml:space="preserve">, </w:delText>
        </w:r>
      </w:del>
      <w:hyperlink w:anchor="_ENREF_11" w:tooltip="Davies, 2005 #156" w:history="1">
        <w:r w:rsidRPr="00B13308">
          <w:rPr>
            <w:rFonts w:ascii="Times New Roman" w:hAnsi="Times New Roman"/>
            <w:noProof/>
          </w:rPr>
          <w:t>Davies et al. 2005</w:t>
        </w:r>
      </w:hyperlink>
      <w:r w:rsidRPr="00B13308">
        <w:rPr>
          <w:rFonts w:ascii="Times New Roman" w:hAnsi="Times New Roman"/>
          <w:noProof/>
        </w:rPr>
        <w:t>)</w:t>
      </w:r>
      <w:r w:rsidRPr="00B13308">
        <w:rPr>
          <w:rFonts w:ascii="Times New Roman" w:hAnsi="Times New Roman"/>
        </w:rPr>
        <w:fldChar w:fldCharType="end"/>
      </w:r>
      <w:r w:rsidRPr="00B13308">
        <w:rPr>
          <w:rFonts w:ascii="Times New Roman" w:hAnsi="Times New Roman"/>
        </w:rPr>
        <w:t xml:space="preserve">. </w:t>
      </w:r>
    </w:p>
    <w:p w14:paraId="5D6478DD" w14:textId="77777777" w:rsidR="00467DDE" w:rsidRPr="00B13308" w:rsidRDefault="00467DDE" w:rsidP="004729B3">
      <w:pPr>
        <w:spacing w:line="480" w:lineRule="auto"/>
        <w:ind w:firstLine="567"/>
        <w:rPr>
          <w:rFonts w:ascii="Times New Roman" w:hAnsi="Times New Roman"/>
        </w:rPr>
      </w:pPr>
      <w:r w:rsidRPr="00B13308">
        <w:rPr>
          <w:rFonts w:ascii="Times New Roman" w:hAnsi="Times New Roman"/>
        </w:rPr>
        <w:t xml:space="preserve">There are two broad classes of resource competition that can mediate invasion, and they relate to the type of competition that occurs. Invasion “from above” occurs when interference competition dominates, and species with </w:t>
      </w:r>
      <w:commentRangeStart w:id="93"/>
      <w:r w:rsidRPr="00B13308">
        <w:rPr>
          <w:rFonts w:ascii="Times New Roman" w:hAnsi="Times New Roman"/>
        </w:rPr>
        <w:t xml:space="preserve">large resource requirements </w:t>
      </w:r>
      <w:commentRangeEnd w:id="93"/>
      <w:r w:rsidR="00B87E09">
        <w:rPr>
          <w:rStyle w:val="CommentReference"/>
        </w:rPr>
        <w:commentReference w:id="93"/>
      </w:r>
      <w:r w:rsidRPr="00B13308">
        <w:rPr>
          <w:rFonts w:ascii="Times New Roman" w:hAnsi="Times New Roman"/>
        </w:rPr>
        <w:t xml:space="preserve">are able to overcome limitations by seizing resources from established residents. On the other hand, invasion “from below”, occurs when exploitative competition dominates, and species with lower resource requirements are more successful because they use </w:t>
      </w:r>
      <w:ins w:id="94" w:author="Craig White" w:date="2016-08-04T14:17:00Z">
        <w:r w:rsidR="00A80C97">
          <w:rPr>
            <w:rFonts w:ascii="Times New Roman" w:hAnsi="Times New Roman"/>
          </w:rPr>
          <w:t>scarce</w:t>
        </w:r>
      </w:ins>
      <w:del w:id="95" w:author="Craig White" w:date="2016-08-04T14:17:00Z">
        <w:r w:rsidRPr="00B13308">
          <w:rPr>
            <w:rFonts w:ascii="Times New Roman" w:hAnsi="Times New Roman"/>
          </w:rPr>
          <w:delText>the few available</w:delText>
        </w:r>
      </w:del>
      <w:r w:rsidRPr="00B13308">
        <w:rPr>
          <w:rFonts w:ascii="Times New Roman" w:hAnsi="Times New Roman"/>
        </w:rPr>
        <w:t xml:space="preserve"> resources in a more efficient way </w:t>
      </w:r>
      <w:r w:rsidRPr="00B13308">
        <w:rPr>
          <w:rFonts w:ascii="Times New Roman" w:hAnsi="Times New Roman"/>
        </w:rPr>
        <w:fldChar w:fldCharType="begin">
          <w:fldData xml:space="preserve">PEVuZE5vdGU+PENpdGU+PEF1dGhvcj5IYXJ0PC9BdXRob3I+PFllYXI+MjAxMjwvWWVhcj48UmVj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</w:fldData>
        </w:fldChar>
      </w:r>
      <w:r w:rsidRPr="00B13308">
        <w:rPr>
          <w:rFonts w:ascii="Times New Roman" w:hAnsi="Times New Roman"/>
        </w:rPr>
        <w:instrText xml:space="preserve"> ADDIN EN.CITE </w:instrText>
      </w:r>
      <w:r w:rsidRPr="00B13308">
        <w:rPr>
          <w:rFonts w:ascii="Times New Roman" w:hAnsi="Times New Roman"/>
        </w:rPr>
        <w:fldChar w:fldCharType="begin">
          <w:fldData xml:space="preserve">PEVuZE5vdGU+PENpdGU+PEF1dGhvcj5IYXJ0PC9BdXRob3I+PFllYXI+MjAxMjwvWWVhcj48UmVj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</w:fldData>
        </w:fldChar>
      </w:r>
      <w:r w:rsidRPr="00B13308">
        <w:rPr>
          <w:rFonts w:ascii="Times New Roman" w:hAnsi="Times New Roman"/>
        </w:rPr>
        <w:instrText xml:space="preserve"> ADDIN EN.CITE.DATA </w:instrText>
      </w:r>
      <w:r w:rsidRPr="00B13308">
        <w:rPr>
          <w:rFonts w:ascii="Times New Roman" w:hAnsi="Times New Roman"/>
        </w:rPr>
      </w:r>
      <w:r w:rsidRPr="00B13308">
        <w:rPr>
          <w:rFonts w:ascii="Times New Roman" w:hAnsi="Times New Roman"/>
        </w:rPr>
        <w:fldChar w:fldCharType="end"/>
      </w:r>
      <w:r w:rsidRPr="00B13308">
        <w:rPr>
          <w:rFonts w:ascii="Times New Roman" w:hAnsi="Times New Roman"/>
        </w:rPr>
      </w:r>
      <w:r w:rsidRPr="00B13308">
        <w:rPr>
          <w:rFonts w:ascii="Times New Roman" w:hAnsi="Times New Roman"/>
        </w:rPr>
        <w:fldChar w:fldCharType="separate"/>
      </w:r>
      <w:ins w:id="96" w:author="Craig White" w:date="2016-08-04T14:17:00Z">
        <w:r w:rsidRPr="00B13308">
          <w:rPr>
            <w:rFonts w:ascii="Times New Roman" w:hAnsi="Times New Roman"/>
            <w:noProof/>
          </w:rPr>
          <w:t>(</w:t>
        </w:r>
        <w:r w:rsidR="00063472">
          <w:fldChar w:fldCharType="begin"/>
        </w:r>
        <w:r w:rsidR="00063472">
          <w:instrText xml:space="preserve"> HYPERLINK \l "_ENREF_39" \o "Persson, 1985 #408" </w:instrText>
        </w:r>
        <w:r w:rsidR="00063472">
          <w:fldChar w:fldCharType="separate"/>
        </w:r>
        <w:r w:rsidR="00F030E2" w:rsidRPr="00B13308">
          <w:rPr>
            <w:rFonts w:ascii="Times New Roman" w:hAnsi="Times New Roman"/>
            <w:noProof/>
          </w:rPr>
          <w:t>Persson 1985</w:t>
        </w:r>
        <w:r w:rsidR="00063472">
          <w:rPr>
            <w:rFonts w:ascii="Times New Roman" w:hAnsi="Times New Roman"/>
            <w:noProof/>
          </w:rPr>
          <w:fldChar w:fldCharType="end"/>
        </w:r>
        <w:r w:rsidRPr="00B13308">
          <w:rPr>
            <w:rFonts w:ascii="Times New Roman" w:hAnsi="Times New Roman"/>
            <w:noProof/>
          </w:rPr>
          <w:t xml:space="preserve">, </w:t>
        </w:r>
      </w:ins>
      <w:del w:id="97" w:author="Craig White" w:date="2016-08-04T14:17:00Z">
        <w:r w:rsidRPr="00B13308">
          <w:rPr>
            <w:rFonts w:ascii="Times New Roman" w:hAnsi="Times New Roman"/>
            <w:noProof/>
          </w:rPr>
          <w:delText>(</w:delText>
        </w:r>
        <w:r w:rsidR="00063472">
          <w:fldChar w:fldCharType="begin"/>
        </w:r>
        <w:r w:rsidR="00063472">
          <w:delInstrText xml:space="preserve"> HYPERLINK \l "_ENREF_41" \o "Persson, 1985 #408" </w:delInstrText>
        </w:r>
        <w:r w:rsidR="00063472">
          <w:fldChar w:fldCharType="separate"/>
        </w:r>
        <w:r w:rsidRPr="00B13308">
          <w:rPr>
            <w:rFonts w:ascii="Times New Roman" w:hAnsi="Times New Roman"/>
            <w:noProof/>
          </w:rPr>
          <w:delText>Persson 1985</w:delText>
        </w:r>
        <w:r w:rsidR="00063472">
          <w:rPr>
            <w:rFonts w:ascii="Times New Roman" w:hAnsi="Times New Roman"/>
            <w:noProof/>
          </w:rPr>
          <w:fldChar w:fldCharType="end"/>
        </w:r>
        <w:r w:rsidRPr="00B13308">
          <w:rPr>
            <w:rFonts w:ascii="Times New Roman" w:hAnsi="Times New Roman"/>
            <w:noProof/>
          </w:rPr>
          <w:delText xml:space="preserve">, </w:delText>
        </w:r>
      </w:del>
      <w:hyperlink w:anchor="_ENREF_7" w:tooltip="Crawley, 1986 #185" w:history="1">
        <w:r w:rsidRPr="00B13308">
          <w:rPr>
            <w:rFonts w:ascii="Times New Roman" w:hAnsi="Times New Roman"/>
            <w:noProof/>
          </w:rPr>
          <w:t>Crawley et al. 1986</w:t>
        </w:r>
      </w:hyperlink>
      <w:ins w:id="98" w:author="Craig White" w:date="2016-08-04T14:17:00Z">
        <w:r w:rsidRPr="00B13308">
          <w:rPr>
            <w:rFonts w:ascii="Times New Roman" w:hAnsi="Times New Roman"/>
            <w:noProof/>
          </w:rPr>
          <w:t xml:space="preserve">, </w:t>
        </w:r>
        <w:r w:rsidR="00063472">
          <w:fldChar w:fldCharType="begin"/>
        </w:r>
        <w:r w:rsidR="00063472">
          <w:instrText xml:space="preserve"> HYPERLINK \l "_ENREF_19" \o "Hart, 2012 #1" </w:instrText>
        </w:r>
        <w:r w:rsidR="00063472">
          <w:fldChar w:fldCharType="separate"/>
        </w:r>
        <w:r w:rsidR="00F030E2" w:rsidRPr="00B13308">
          <w:rPr>
            <w:rFonts w:ascii="Times New Roman" w:hAnsi="Times New Roman"/>
            <w:noProof/>
          </w:rPr>
          <w:t>Hart and Marshall 2012</w:t>
        </w:r>
        <w:r w:rsidR="00063472">
          <w:rPr>
            <w:rFonts w:ascii="Times New Roman" w:hAnsi="Times New Roman"/>
            <w:noProof/>
          </w:rPr>
          <w:fldChar w:fldCharType="end"/>
        </w:r>
        <w:r w:rsidRPr="00B13308">
          <w:rPr>
            <w:rFonts w:ascii="Times New Roman" w:hAnsi="Times New Roman"/>
            <w:noProof/>
          </w:rPr>
          <w:t xml:space="preserve">, </w:t>
        </w:r>
      </w:ins>
      <w:del w:id="99" w:author="Craig White" w:date="2016-08-04T14:17:00Z">
        <w:r w:rsidRPr="00B13308">
          <w:rPr>
            <w:rFonts w:ascii="Times New Roman" w:hAnsi="Times New Roman"/>
            <w:noProof/>
          </w:rPr>
          <w:delText xml:space="preserve">, </w:delText>
        </w:r>
        <w:r w:rsidR="00063472">
          <w:fldChar w:fldCharType="begin"/>
        </w:r>
        <w:r w:rsidR="00063472">
          <w:delInstrText xml:space="preserve"> HYPERLINK \l "_ENREF_20" \o "Hart, 2012 #1" </w:delInstrText>
        </w:r>
        <w:r w:rsidR="00063472">
          <w:fldChar w:fldCharType="separate"/>
        </w:r>
        <w:r w:rsidRPr="00B13308">
          <w:rPr>
            <w:rFonts w:ascii="Times New Roman" w:hAnsi="Times New Roman"/>
            <w:noProof/>
          </w:rPr>
          <w:delText>Hart and Marshall 2012</w:delText>
        </w:r>
        <w:r w:rsidR="00063472">
          <w:rPr>
            <w:rFonts w:ascii="Times New Roman" w:hAnsi="Times New Roman"/>
            <w:noProof/>
          </w:rPr>
          <w:fldChar w:fldCharType="end"/>
        </w:r>
        <w:r w:rsidRPr="00B13308">
          <w:rPr>
            <w:rFonts w:ascii="Times New Roman" w:hAnsi="Times New Roman"/>
            <w:noProof/>
          </w:rPr>
          <w:delText xml:space="preserve">, </w:delText>
        </w:r>
      </w:del>
      <w:hyperlink w:anchor="_ENREF_15" w:tooltip="Ferguson, 2013 #136" w:history="1">
        <w:r w:rsidRPr="00B13308">
          <w:rPr>
            <w:rFonts w:ascii="Times New Roman" w:hAnsi="Times New Roman"/>
            <w:noProof/>
          </w:rPr>
          <w:t>Ferguson et al. 2013</w:t>
        </w:r>
      </w:hyperlink>
      <w:r w:rsidRPr="00B13308">
        <w:rPr>
          <w:rFonts w:ascii="Times New Roman" w:hAnsi="Times New Roman"/>
          <w:noProof/>
        </w:rPr>
        <w:t>)</w:t>
      </w:r>
      <w:r w:rsidRPr="00B13308">
        <w:rPr>
          <w:rFonts w:ascii="Times New Roman" w:hAnsi="Times New Roman"/>
        </w:rPr>
        <w:fldChar w:fldCharType="end"/>
      </w:r>
      <w:r w:rsidRPr="00B13308">
        <w:rPr>
          <w:rFonts w:ascii="Times New Roman" w:hAnsi="Times New Roman"/>
        </w:rPr>
        <w:t xml:space="preserve">. </w:t>
      </w:r>
    </w:p>
    <w:p w14:paraId="727DAB3F" w14:textId="77777777" w:rsidR="00467DDE" w:rsidRPr="00B13308" w:rsidRDefault="00467DDE" w:rsidP="004729B3">
      <w:pPr>
        <w:spacing w:line="480" w:lineRule="auto"/>
        <w:ind w:firstLine="567"/>
        <w:rPr>
          <w:rFonts w:ascii="Times New Roman" w:hAnsi="Times New Roman"/>
        </w:rPr>
      </w:pPr>
      <w:r w:rsidRPr="00B13308">
        <w:rPr>
          <w:rFonts w:ascii="Times New Roman" w:hAnsi="Times New Roman"/>
        </w:rPr>
        <w:lastRenderedPageBreak/>
        <w:t xml:space="preserve">Resource availability and usage are therefore key elements of biological invasion. Environments may create “niche opportunities” in terms of resources that stimulate or limit invasions </w:t>
      </w:r>
      <w:r w:rsidRPr="00B13308">
        <w:rPr>
          <w:rFonts w:ascii="Times New Roman" w:hAnsi="Times New Roman"/>
        </w:rPr>
        <w:fldChar w:fldCharType="begin">
          <w:fldData xml:space="preserve">PEVuZE5vdGU+PENpdGU+PEF1dGhvcj5DaGVzc29uPC9BdXRob3I+PFllYXI+MjAwMDwvWWVhcj48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</w:fldData>
        </w:fldChar>
      </w:r>
      <w:r w:rsidRPr="00B13308">
        <w:rPr>
          <w:rFonts w:ascii="Times New Roman" w:hAnsi="Times New Roman"/>
        </w:rPr>
        <w:instrText xml:space="preserve"> ADDIN EN.CITE </w:instrText>
      </w:r>
      <w:r w:rsidRPr="00B13308">
        <w:rPr>
          <w:rFonts w:ascii="Times New Roman" w:hAnsi="Times New Roman"/>
        </w:rPr>
        <w:fldChar w:fldCharType="begin">
          <w:fldData xml:space="preserve">PEVuZE5vdGU+PENpdGU+PEF1dGhvcj5DaGVzc29uPC9BdXRob3I+PFllYXI+MjAwMDwvWWVhcj48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</w:fldData>
        </w:fldChar>
      </w:r>
      <w:r w:rsidRPr="00B13308">
        <w:rPr>
          <w:rFonts w:ascii="Times New Roman" w:hAnsi="Times New Roman"/>
        </w:rPr>
        <w:instrText xml:space="preserve"> ADDIN EN.CITE.DATA </w:instrText>
      </w:r>
      <w:r w:rsidRPr="00B13308">
        <w:rPr>
          <w:rFonts w:ascii="Times New Roman" w:hAnsi="Times New Roman"/>
        </w:rPr>
      </w:r>
      <w:r w:rsidRPr="00B13308">
        <w:rPr>
          <w:rFonts w:ascii="Times New Roman" w:hAnsi="Times New Roman"/>
        </w:rPr>
        <w:fldChar w:fldCharType="end"/>
      </w:r>
      <w:r w:rsidRPr="00B13308">
        <w:rPr>
          <w:rFonts w:ascii="Times New Roman" w:hAnsi="Times New Roman"/>
        </w:rPr>
      </w:r>
      <w:r w:rsidRPr="00B13308">
        <w:rPr>
          <w:rFonts w:ascii="Times New Roman" w:hAnsi="Times New Roman"/>
        </w:rPr>
        <w:fldChar w:fldCharType="separate"/>
      </w:r>
      <w:r w:rsidRPr="00B13308">
        <w:rPr>
          <w:rFonts w:ascii="Times New Roman" w:hAnsi="Times New Roman"/>
        </w:rPr>
        <w:t>(</w:t>
      </w:r>
      <w:hyperlink w:anchor="_ENREF_5" w:tooltip="Chesson, 2000 #115" w:history="1">
        <w:r w:rsidRPr="00B13308">
          <w:rPr>
            <w:rFonts w:ascii="Times New Roman" w:hAnsi="Times New Roman"/>
          </w:rPr>
          <w:t>Chesson 2000</w:t>
        </w:r>
      </w:hyperlink>
      <w:r w:rsidRPr="00B13308">
        <w:rPr>
          <w:rFonts w:ascii="Times New Roman" w:hAnsi="Times New Roman"/>
        </w:rPr>
        <w:t xml:space="preserve">, </w:t>
      </w:r>
      <w:hyperlink w:anchor="_ENREF_11" w:tooltip="Davies, 2005 #156" w:history="1">
        <w:r w:rsidRPr="00B13308">
          <w:rPr>
            <w:rFonts w:ascii="Times New Roman" w:hAnsi="Times New Roman"/>
          </w:rPr>
          <w:t>Davies et al. 2005</w:t>
        </w:r>
      </w:hyperlink>
      <w:r w:rsidRPr="00B13308">
        <w:rPr>
          <w:rFonts w:ascii="Times New Roman" w:hAnsi="Times New Roman"/>
        </w:rPr>
        <w:t>)</w:t>
      </w:r>
      <w:r w:rsidRPr="00B13308">
        <w:rPr>
          <w:rFonts w:ascii="Times New Roman" w:hAnsi="Times New Roman"/>
        </w:rPr>
        <w:fldChar w:fldCharType="end"/>
      </w:r>
      <w:r w:rsidRPr="00B13308">
        <w:rPr>
          <w:rFonts w:ascii="Times New Roman" w:hAnsi="Times New Roman"/>
        </w:rPr>
        <w:t xml:space="preserve">. When exploitative competition is important, the species that comes to dominate the community may be the one that can persist under the lowest resource levels  (i.e. has the lowest R* value, sensu Tilman 2004), and displace all other species at equilibrium </w:t>
      </w:r>
      <w:r w:rsidRPr="00B13308">
        <w:rPr>
          <w:rFonts w:ascii="Times New Roman" w:hAnsi="Times New Roman"/>
        </w:rPr>
        <w:fldChar w:fldCharType="begin"/>
      </w:r>
      <w:r w:rsidRPr="00B13308">
        <w:rPr>
          <w:rFonts w:ascii="Times New Roman" w:hAnsi="Times New Roman"/>
        </w:rPr>
        <w:instrText xml:space="preserve"> ADDIN EN.CITE &lt;EndNote&gt;&lt;Cite&gt;&lt;Author&gt;Tilman&lt;/Author&gt;&lt;Year&gt;2004&lt;/Year&gt;&lt;RecNum&gt;184&lt;/RecNum&gt;&lt;DisplayText&gt;(Tilman 2004)&lt;/DisplayText&gt;&lt;record&gt;&lt;rec-number&gt;184&lt;/rec-number&gt;&lt;foreign-keys&gt;&lt;key app="EN" db-id="wasapzp9xa0dr9etatnpvapgpavfsw25at0e"&gt;184&lt;/key&gt;&lt;/foreign-keys&gt;&lt;ref-type name="Journal Article"&gt;17&lt;/ref-type&gt;&lt;contributors&gt;&lt;authors&gt;&lt;author&gt;Tilman, D.&lt;/author&gt;&lt;/authors&gt;&lt;/contributors&gt;&lt;titles&gt;&lt;title&gt;Niche tradeoffs, neutrality, and community structure: A stochastic theory of resource competition, invasion, and community assembly&lt;/title&gt;&lt;secondary-title&gt;Proceedings of the National Academy of Sciences of the United States of America&lt;/secondary-title&gt;&lt;/titles&gt;&lt;periodical&gt;&lt;full-title&gt;Proceedings of the National Academy of Sciences of the United States of America&lt;/full-title&gt;&lt;/periodical&gt;&lt;pages&gt;10854-10861&lt;/pages&gt;&lt;volume&gt;101&lt;/volume&gt;&lt;number&gt;30&lt;/number&gt;&lt;dates&gt;&lt;year&gt;2004&lt;/year&gt;&lt;pub-dates&gt;&lt;date&gt;Jul 27&lt;/date&gt;&lt;/pub-dates&gt;&lt;/dates&gt;&lt;isbn&gt;0027-8424&lt;/isbn&gt;&lt;accession-num&gt;WOS:000223000200005&lt;/accession-num&gt;&lt;urls&gt;&lt;related-urls&gt;&lt;url&gt;&amp;lt;Go to ISI&amp;gt;://WOS:000223000200005&lt;/url&gt;&lt;/related-urls&gt;&lt;/urls&gt;&lt;electronic-resource-num&gt;10.1073/pnas.0403458101&lt;/electronic-resource-num&gt;&lt;/record&gt;&lt;/Cite&gt;&lt;/EndNote&gt;</w:instrText>
      </w:r>
      <w:r w:rsidRPr="00B13308">
        <w:rPr>
          <w:rFonts w:ascii="Times New Roman" w:hAnsi="Times New Roman"/>
        </w:rPr>
        <w:fldChar w:fldCharType="separate"/>
      </w:r>
      <w:r w:rsidRPr="00B13308">
        <w:rPr>
          <w:rFonts w:ascii="Times New Roman" w:hAnsi="Times New Roman"/>
          <w:noProof/>
        </w:rPr>
        <w:t>(</w:t>
      </w:r>
      <w:hyperlink w:anchor="_ENREF_55" w:tooltip="Tilman, 2004 #184" w:history="1">
        <w:r w:rsidRPr="00B13308">
          <w:rPr>
            <w:rFonts w:ascii="Times New Roman" w:hAnsi="Times New Roman"/>
            <w:noProof/>
          </w:rPr>
          <w:t>Tilman 2004</w:t>
        </w:r>
      </w:hyperlink>
      <w:r w:rsidRPr="00B13308">
        <w:rPr>
          <w:rFonts w:ascii="Times New Roman" w:hAnsi="Times New Roman"/>
          <w:noProof/>
        </w:rPr>
        <w:t>)</w:t>
      </w:r>
      <w:r w:rsidRPr="00B13308">
        <w:rPr>
          <w:rFonts w:ascii="Times New Roman" w:hAnsi="Times New Roman"/>
        </w:rPr>
        <w:fldChar w:fldCharType="end"/>
      </w:r>
      <w:r w:rsidRPr="00B13308">
        <w:rPr>
          <w:rFonts w:ascii="Times New Roman" w:hAnsi="Times New Roman"/>
        </w:rPr>
        <w:t xml:space="preserve">. </w:t>
      </w:r>
      <w:r w:rsidRPr="00B13308">
        <w:rPr>
          <w:rFonts w:ascii="Times New Roman" w:hAnsi="Times New Roman"/>
          <w:lang w:eastAsia="es-ES_tradnl"/>
        </w:rPr>
        <w:t xml:space="preserve">Therefore </w:t>
      </w:r>
      <w:ins w:id="100" w:author="Craig White" w:date="2016-08-04T14:17:00Z">
        <w:r w:rsidR="00A80C97">
          <w:rPr>
            <w:rFonts w:ascii="Times New Roman" w:hAnsi="Times New Roman"/>
            <w:lang w:eastAsia="es-ES_tradnl"/>
          </w:rPr>
          <w:t>successful</w:t>
        </w:r>
      </w:ins>
      <w:del w:id="101" w:author="Craig White" w:date="2016-08-04T14:17:00Z">
        <w:r w:rsidRPr="00B13308">
          <w:rPr>
            <w:rFonts w:ascii="Times New Roman" w:hAnsi="Times New Roman"/>
            <w:lang w:eastAsia="es-ES_tradnl"/>
          </w:rPr>
          <w:delText>potential</w:delText>
        </w:r>
      </w:del>
      <w:r w:rsidRPr="00B13308">
        <w:rPr>
          <w:rFonts w:ascii="Times New Roman" w:hAnsi="Times New Roman"/>
          <w:lang w:eastAsia="es-ES_tradnl"/>
        </w:rPr>
        <w:t xml:space="preserve"> NIS </w:t>
      </w:r>
      <w:ins w:id="102" w:author="Craig White" w:date="2016-08-04T14:17:00Z">
        <w:r w:rsidR="00A80C97">
          <w:rPr>
            <w:rFonts w:ascii="Times New Roman" w:hAnsi="Times New Roman"/>
            <w:lang w:eastAsia="es-ES_tradnl"/>
          </w:rPr>
          <w:t>may</w:t>
        </w:r>
      </w:ins>
      <w:del w:id="103" w:author="Craig White" w:date="2016-08-04T14:17:00Z">
        <w:r w:rsidRPr="00B13308">
          <w:rPr>
            <w:rFonts w:ascii="Times New Roman" w:hAnsi="Times New Roman"/>
            <w:lang w:eastAsia="es-ES_tradnl"/>
          </w:rPr>
          <w:delText>should</w:delText>
        </w:r>
      </w:del>
      <w:r w:rsidRPr="00B13308">
        <w:rPr>
          <w:rFonts w:ascii="Times New Roman" w:hAnsi="Times New Roman"/>
          <w:lang w:eastAsia="es-ES_tradnl"/>
        </w:rPr>
        <w:t xml:space="preserve"> be </w:t>
      </w:r>
      <w:ins w:id="104" w:author="Craig White" w:date="2016-08-04T14:17:00Z">
        <w:r w:rsidR="00A80C97">
          <w:rPr>
            <w:rFonts w:ascii="Times New Roman" w:hAnsi="Times New Roman"/>
            <w:lang w:eastAsia="es-ES_tradnl"/>
          </w:rPr>
          <w:t>more effective than native</w:t>
        </w:r>
      </w:ins>
      <w:del w:id="105" w:author="Craig White" w:date="2016-08-04T14:17:00Z">
        <w:r w:rsidRPr="00B13308">
          <w:rPr>
            <w:rFonts w:ascii="Times New Roman" w:hAnsi="Times New Roman"/>
            <w:lang w:eastAsia="es-ES_tradnl"/>
          </w:rPr>
          <w:delText>different enough from existing</w:delText>
        </w:r>
      </w:del>
      <w:r w:rsidRPr="00B13308">
        <w:rPr>
          <w:rFonts w:ascii="Times New Roman" w:hAnsi="Times New Roman"/>
          <w:lang w:eastAsia="es-ES_tradnl"/>
        </w:rPr>
        <w:t xml:space="preserve"> species </w:t>
      </w:r>
      <w:ins w:id="106" w:author="Craig White" w:date="2016-08-04T14:17:00Z">
        <w:r w:rsidR="00A80C97">
          <w:rPr>
            <w:rFonts w:ascii="Times New Roman" w:hAnsi="Times New Roman"/>
            <w:lang w:eastAsia="es-ES_tradnl"/>
          </w:rPr>
          <w:t>at using</w:t>
        </w:r>
      </w:ins>
      <w:del w:id="107" w:author="Craig White" w:date="2016-08-04T14:17:00Z">
        <w:r w:rsidRPr="00B13308">
          <w:rPr>
            <w:rFonts w:ascii="Times New Roman" w:hAnsi="Times New Roman"/>
            <w:lang w:eastAsia="es-ES_tradnl"/>
          </w:rPr>
          <w:delText>to efficiently use unexploited</w:delText>
        </w:r>
      </w:del>
      <w:r w:rsidRPr="00B13308">
        <w:rPr>
          <w:rFonts w:ascii="Times New Roman" w:hAnsi="Times New Roman"/>
          <w:lang w:eastAsia="es-ES_tradnl"/>
        </w:rPr>
        <w:t xml:space="preserve"> resources. For example, the diatom </w:t>
      </w:r>
      <w:r w:rsidRPr="00B13308">
        <w:rPr>
          <w:rFonts w:ascii="Times New Roman" w:hAnsi="Times New Roman"/>
          <w:i/>
          <w:lang w:eastAsia="es-ES_tradnl"/>
        </w:rPr>
        <w:t>Didymosphenia geminata</w:t>
      </w:r>
      <w:r w:rsidRPr="00B13308">
        <w:rPr>
          <w:rFonts w:ascii="Times New Roman" w:hAnsi="Times New Roman"/>
          <w:lang w:eastAsia="es-ES_tradnl"/>
        </w:rPr>
        <w:t xml:space="preserve">, is highly invasive and appears to have a low R*, which allows it to outcompete native species in oligotrophic systems around the world </w:t>
      </w:r>
      <w:r w:rsidRPr="00B13308">
        <w:rPr>
          <w:rFonts w:ascii="Times New Roman" w:hAnsi="Times New Roman"/>
          <w:lang w:eastAsia="es-ES_tradnl"/>
        </w:rPr>
        <w:fldChar w:fldCharType="begin">
          <w:fldData xml:space="preserve">PEVuZE5vdGU+PENpdGU+PEF1dGhvcj5TdW5kYXJlc2h3YXI8L0F1dGhvcj48WWVhcj4yMDExPC9Z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</w:fldData>
        </w:fldChar>
      </w:r>
      <w:r w:rsidRPr="00B13308">
        <w:rPr>
          <w:rFonts w:ascii="Times New Roman" w:hAnsi="Times New Roman"/>
          <w:lang w:eastAsia="es-ES_tradnl"/>
        </w:rPr>
        <w:instrText xml:space="preserve"> ADDIN EN.CITE </w:instrText>
      </w:r>
      <w:r w:rsidRPr="00B13308">
        <w:rPr>
          <w:rFonts w:ascii="Times New Roman" w:hAnsi="Times New Roman"/>
          <w:lang w:eastAsia="es-ES_tradnl"/>
        </w:rPr>
        <w:fldChar w:fldCharType="begin">
          <w:fldData xml:space="preserve">PEVuZE5vdGU+PENpdGU+PEF1dGhvcj5TdW5kYXJlc2h3YXI8L0F1dGhvcj48WWVhcj4yMDExPC9Z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</w:fldData>
        </w:fldChar>
      </w:r>
      <w:r w:rsidRPr="00B13308">
        <w:rPr>
          <w:rFonts w:ascii="Times New Roman" w:hAnsi="Times New Roman"/>
          <w:lang w:eastAsia="es-ES_tradnl"/>
        </w:rPr>
        <w:instrText xml:space="preserve"> ADDIN EN.CITE.DATA </w:instrText>
      </w:r>
      <w:r w:rsidRPr="00B13308">
        <w:rPr>
          <w:rFonts w:ascii="Times New Roman" w:hAnsi="Times New Roman"/>
          <w:lang w:eastAsia="es-ES_tradnl"/>
        </w:rPr>
      </w:r>
      <w:r w:rsidRPr="00B13308">
        <w:rPr>
          <w:rFonts w:ascii="Times New Roman" w:hAnsi="Times New Roman"/>
          <w:lang w:eastAsia="es-ES_tradnl"/>
        </w:rPr>
        <w:fldChar w:fldCharType="end"/>
      </w:r>
      <w:r w:rsidRPr="00B13308">
        <w:rPr>
          <w:rFonts w:ascii="Times New Roman" w:hAnsi="Times New Roman"/>
          <w:lang w:eastAsia="es-ES_tradnl"/>
        </w:rPr>
      </w:r>
      <w:r w:rsidRPr="00B13308">
        <w:rPr>
          <w:rFonts w:ascii="Times New Roman" w:hAnsi="Times New Roman"/>
          <w:lang w:eastAsia="es-ES_tradnl"/>
        </w:rPr>
        <w:fldChar w:fldCharType="separate"/>
      </w:r>
      <w:ins w:id="108" w:author="Craig White" w:date="2016-08-04T14:17:00Z">
        <w:r w:rsidRPr="00B13308">
          <w:rPr>
            <w:rFonts w:ascii="Times New Roman" w:hAnsi="Times New Roman"/>
            <w:lang w:eastAsia="es-ES_tradnl"/>
          </w:rPr>
          <w:t>(</w:t>
        </w:r>
        <w:r w:rsidR="00063472">
          <w:fldChar w:fldCharType="begin"/>
        </w:r>
        <w:r w:rsidR="00063472">
          <w:instrText xml:space="preserve"> HYPERLINK \l "_ENREF_51" \o "Sundareshwar, 2011 #116" </w:instrText>
        </w:r>
        <w:r w:rsidR="00063472">
          <w:fldChar w:fldCharType="separate"/>
        </w:r>
        <w:r w:rsidR="00F030E2" w:rsidRPr="00B13308">
          <w:rPr>
            <w:rFonts w:ascii="Times New Roman" w:hAnsi="Times New Roman"/>
            <w:lang w:eastAsia="es-ES_tradnl"/>
          </w:rPr>
          <w:t>Sundareshwar et al. 2011</w:t>
        </w:r>
        <w:r w:rsidR="00063472">
          <w:rPr>
            <w:rFonts w:ascii="Times New Roman" w:hAnsi="Times New Roman"/>
            <w:lang w:eastAsia="es-ES_tradnl"/>
          </w:rPr>
          <w:fldChar w:fldCharType="end"/>
        </w:r>
        <w:r w:rsidRPr="00B13308">
          <w:rPr>
            <w:rFonts w:ascii="Times New Roman" w:hAnsi="Times New Roman"/>
            <w:lang w:eastAsia="es-ES_tradnl"/>
          </w:rPr>
          <w:t xml:space="preserve">, </w:t>
        </w:r>
      </w:ins>
      <w:del w:id="109" w:author="Craig White" w:date="2016-08-04T14:17:00Z">
        <w:r w:rsidRPr="00B13308">
          <w:rPr>
            <w:rFonts w:ascii="Times New Roman" w:hAnsi="Times New Roman"/>
            <w:lang w:eastAsia="es-ES_tradnl"/>
          </w:rPr>
          <w:delText>(</w:delText>
        </w:r>
        <w:r w:rsidR="00063472">
          <w:fldChar w:fldCharType="begin"/>
        </w:r>
        <w:r w:rsidR="00063472">
          <w:delInstrText xml:space="preserve"> HYPERLINK \l "_ENREF_53" \o "Sundareshwar, 2011 #116" </w:delInstrText>
        </w:r>
        <w:r w:rsidR="00063472">
          <w:fldChar w:fldCharType="separate"/>
        </w:r>
        <w:r w:rsidRPr="00B13308">
          <w:rPr>
            <w:rFonts w:ascii="Times New Roman" w:hAnsi="Times New Roman"/>
            <w:lang w:eastAsia="es-ES_tradnl"/>
          </w:rPr>
          <w:delText>Sundareshwar et al. 2011</w:delText>
        </w:r>
        <w:r w:rsidR="00063472">
          <w:rPr>
            <w:rFonts w:ascii="Times New Roman" w:hAnsi="Times New Roman"/>
            <w:lang w:eastAsia="es-ES_tradnl"/>
          </w:rPr>
          <w:fldChar w:fldCharType="end"/>
        </w:r>
        <w:r w:rsidRPr="00B13308">
          <w:rPr>
            <w:rFonts w:ascii="Times New Roman" w:hAnsi="Times New Roman"/>
            <w:lang w:eastAsia="es-ES_tradnl"/>
          </w:rPr>
          <w:delText xml:space="preserve">, </w:delText>
        </w:r>
      </w:del>
      <w:hyperlink w:anchor="_ENREF_8" w:tooltip="Cullis, 2012 #117" w:history="1">
        <w:r w:rsidRPr="00B13308">
          <w:rPr>
            <w:rFonts w:ascii="Times New Roman" w:hAnsi="Times New Roman"/>
            <w:lang w:eastAsia="es-ES_tradnl"/>
          </w:rPr>
          <w:t>Cullis et al. 2012</w:t>
        </w:r>
      </w:hyperlink>
      <w:r w:rsidRPr="00B13308">
        <w:rPr>
          <w:rFonts w:ascii="Times New Roman" w:hAnsi="Times New Roman"/>
          <w:lang w:eastAsia="es-ES_tradnl"/>
        </w:rPr>
        <w:t>)</w:t>
      </w:r>
      <w:r w:rsidRPr="00B13308">
        <w:rPr>
          <w:rFonts w:ascii="Times New Roman" w:hAnsi="Times New Roman"/>
          <w:lang w:eastAsia="es-ES_tradnl"/>
        </w:rPr>
        <w:fldChar w:fldCharType="end"/>
      </w:r>
      <w:r w:rsidRPr="00B13308">
        <w:rPr>
          <w:rFonts w:ascii="Times New Roman" w:hAnsi="Times New Roman"/>
        </w:rPr>
        <w:t>.</w:t>
      </w:r>
    </w:p>
    <w:p w14:paraId="5A1F7E7B" w14:textId="04D14734" w:rsidR="00467DDE" w:rsidRPr="00B13308" w:rsidRDefault="00467DDE" w:rsidP="004729B3">
      <w:pPr>
        <w:spacing w:line="480" w:lineRule="auto"/>
        <w:ind w:firstLine="567"/>
        <w:rPr>
          <w:rFonts w:ascii="Times New Roman" w:hAnsi="Times New Roman"/>
        </w:rPr>
      </w:pPr>
      <w:r w:rsidRPr="00B13308">
        <w:rPr>
          <w:rFonts w:ascii="Times New Roman" w:hAnsi="Times New Roman"/>
        </w:rPr>
        <w:t xml:space="preserve">In marine systems, there is a strong association between artificial hard structures and invasive species. Commercial marinas and other artificial structures such as pilings, pontoons and jetties are considered windows for biological invasion </w:t>
      </w:r>
      <w:r w:rsidRPr="00B13308">
        <w:rPr>
          <w:rFonts w:ascii="Times New Roman" w:hAnsi="Times New Roman"/>
        </w:rPr>
        <w:fldChar w:fldCharType="begin">
          <w:fldData xml:space="preserve">PEVuZE5vdGU+PENpdGU+PEF1dGhvcj5CdWxsZXJpPC9BdXRob3I+PFllYXI+MjAwNTwvWWVhcj48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</w:fldData>
        </w:fldChar>
      </w:r>
      <w:r w:rsidRPr="00B13308">
        <w:rPr>
          <w:rFonts w:ascii="Times New Roman" w:hAnsi="Times New Roman"/>
        </w:rPr>
        <w:instrText xml:space="preserve"> ADDIN EN.CITE </w:instrText>
      </w:r>
      <w:r w:rsidRPr="00B13308">
        <w:rPr>
          <w:rFonts w:ascii="Times New Roman" w:hAnsi="Times New Roman"/>
        </w:rPr>
        <w:fldChar w:fldCharType="begin">
          <w:fldData xml:space="preserve">PEVuZE5vdGU+PENpdGU+PEF1dGhvcj5CdWxsZXJpPC9BdXRob3I+PFllYXI+MjAwNTwvWWVhcj48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</w:fldData>
        </w:fldChar>
      </w:r>
      <w:r w:rsidRPr="00B13308">
        <w:rPr>
          <w:rFonts w:ascii="Times New Roman" w:hAnsi="Times New Roman"/>
        </w:rPr>
        <w:instrText xml:space="preserve"> ADDIN EN.CITE.DATA </w:instrText>
      </w:r>
      <w:r w:rsidRPr="00B13308">
        <w:rPr>
          <w:rFonts w:ascii="Times New Roman" w:hAnsi="Times New Roman"/>
        </w:rPr>
      </w:r>
      <w:r w:rsidRPr="00B13308">
        <w:rPr>
          <w:rFonts w:ascii="Times New Roman" w:hAnsi="Times New Roman"/>
        </w:rPr>
        <w:fldChar w:fldCharType="end"/>
      </w:r>
      <w:r w:rsidRPr="00B13308">
        <w:rPr>
          <w:rFonts w:ascii="Times New Roman" w:hAnsi="Times New Roman"/>
        </w:rPr>
      </w:r>
      <w:r w:rsidRPr="00B13308">
        <w:rPr>
          <w:rFonts w:ascii="Times New Roman" w:hAnsi="Times New Roman"/>
        </w:rPr>
        <w:fldChar w:fldCharType="separate"/>
      </w:r>
      <w:r w:rsidRPr="00B13308">
        <w:rPr>
          <w:rFonts w:ascii="Times New Roman" w:hAnsi="Times New Roman"/>
          <w:noProof/>
        </w:rPr>
        <w:t>(</w:t>
      </w:r>
      <w:hyperlink w:anchor="_ENREF_4" w:tooltip="Bulleri, 2005 #170" w:history="1">
        <w:r w:rsidRPr="00B13308">
          <w:rPr>
            <w:rFonts w:ascii="Times New Roman" w:hAnsi="Times New Roman"/>
            <w:noProof/>
          </w:rPr>
          <w:t>Bulleri and Airoldi 2005</w:t>
        </w:r>
      </w:hyperlink>
      <w:r w:rsidRPr="00B13308">
        <w:rPr>
          <w:rFonts w:ascii="Times New Roman" w:hAnsi="Times New Roman"/>
          <w:noProof/>
        </w:rPr>
        <w:t xml:space="preserve">, </w:t>
      </w:r>
      <w:hyperlink w:anchor="_ENREF_18" w:tooltip="Glasby, 2007 #17" w:history="1">
        <w:r w:rsidRPr="00B13308">
          <w:rPr>
            <w:rFonts w:ascii="Times New Roman" w:hAnsi="Times New Roman"/>
            <w:noProof/>
          </w:rPr>
          <w:t>Glasby et al. 2007</w:t>
        </w:r>
      </w:hyperlink>
      <w:r w:rsidRPr="00B13308">
        <w:rPr>
          <w:rFonts w:ascii="Times New Roman" w:hAnsi="Times New Roman"/>
          <w:noProof/>
        </w:rPr>
        <w:t xml:space="preserve">, </w:t>
      </w:r>
      <w:hyperlink w:anchor="_ENREF_10" w:tooltip="Dafforn, 2009 #6" w:history="1">
        <w:r w:rsidRPr="00B13308">
          <w:rPr>
            <w:rFonts w:ascii="Times New Roman" w:hAnsi="Times New Roman"/>
            <w:noProof/>
          </w:rPr>
          <w:t>Dafforn et al. 2009b</w:t>
        </w:r>
      </w:hyperlink>
      <w:ins w:id="110" w:author="Craig White" w:date="2016-08-04T14:17:00Z">
        <w:r w:rsidRPr="00B13308">
          <w:rPr>
            <w:rFonts w:ascii="Times New Roman" w:hAnsi="Times New Roman"/>
            <w:noProof/>
          </w:rPr>
          <w:t xml:space="preserve">, </w:t>
        </w:r>
        <w:r w:rsidR="00063472">
          <w:fldChar w:fldCharType="begin"/>
        </w:r>
        <w:r w:rsidR="00063472">
          <w:instrText xml:space="preserve"> HYPERLINK \l "_ENREF_44" \o "Ruiz, 2009 #200" </w:instrText>
        </w:r>
        <w:r w:rsidR="00063472">
          <w:fldChar w:fldCharType="separate"/>
        </w:r>
        <w:r w:rsidR="00F030E2" w:rsidRPr="00B13308">
          <w:rPr>
            <w:rFonts w:ascii="Times New Roman" w:hAnsi="Times New Roman"/>
            <w:noProof/>
          </w:rPr>
          <w:t>Ruiz et al. 2009</w:t>
        </w:r>
        <w:r w:rsidR="00063472">
          <w:rPr>
            <w:rFonts w:ascii="Times New Roman" w:hAnsi="Times New Roman"/>
            <w:noProof/>
          </w:rPr>
          <w:fldChar w:fldCharType="end"/>
        </w:r>
        <w:r w:rsidRPr="00B13308">
          <w:rPr>
            <w:rFonts w:ascii="Times New Roman" w:hAnsi="Times New Roman"/>
            <w:noProof/>
          </w:rPr>
          <w:t>)</w:t>
        </w:r>
      </w:ins>
      <w:del w:id="111" w:author="Craig White" w:date="2016-08-04T14:17:00Z">
        <w:r w:rsidRPr="00B13308">
          <w:rPr>
            <w:rFonts w:ascii="Times New Roman" w:hAnsi="Times New Roman"/>
            <w:noProof/>
          </w:rPr>
          <w:delText xml:space="preserve">, </w:delText>
        </w:r>
        <w:r w:rsidR="00063472">
          <w:fldChar w:fldCharType="begin"/>
        </w:r>
        <w:r w:rsidR="00063472">
          <w:delInstrText xml:space="preserve"> HYPERLINK \l "_ENREF_46" \o "Ruiz, 2009 #200" </w:delInstrText>
        </w:r>
        <w:r w:rsidR="00063472">
          <w:fldChar w:fldCharType="separate"/>
        </w:r>
        <w:r w:rsidRPr="00B13308">
          <w:rPr>
            <w:rFonts w:ascii="Times New Roman" w:hAnsi="Times New Roman"/>
            <w:noProof/>
          </w:rPr>
          <w:delText>Ruiz et al. 2009</w:delText>
        </w:r>
        <w:r w:rsidR="00063472">
          <w:rPr>
            <w:rFonts w:ascii="Times New Roman" w:hAnsi="Times New Roman"/>
            <w:noProof/>
          </w:rPr>
          <w:fldChar w:fldCharType="end"/>
        </w:r>
        <w:r w:rsidRPr="00B13308">
          <w:rPr>
            <w:rFonts w:ascii="Times New Roman" w:hAnsi="Times New Roman"/>
            <w:noProof/>
          </w:rPr>
          <w:delText>)</w:delText>
        </w:r>
      </w:del>
      <w:r w:rsidRPr="00B13308">
        <w:rPr>
          <w:rFonts w:ascii="Times New Roman" w:hAnsi="Times New Roman"/>
        </w:rPr>
        <w:fldChar w:fldCharType="end"/>
      </w:r>
      <w:r w:rsidRPr="00B13308">
        <w:rPr>
          <w:rFonts w:ascii="Times New Roman" w:hAnsi="Times New Roman"/>
        </w:rPr>
        <w:t xml:space="preserve">. </w:t>
      </w:r>
      <w:ins w:id="112" w:author="Craig White" w:date="2016-08-04T14:17:00Z">
        <w:r w:rsidR="00A80C97">
          <w:rPr>
            <w:rFonts w:ascii="Times New Roman" w:hAnsi="Times New Roman"/>
          </w:rPr>
          <w:t>Several</w:t>
        </w:r>
      </w:ins>
      <w:del w:id="113" w:author="Craig White" w:date="2016-08-04T14:17:00Z">
        <w:r w:rsidRPr="00B13308">
          <w:rPr>
            <w:rFonts w:ascii="Times New Roman" w:hAnsi="Times New Roman"/>
          </w:rPr>
          <w:delText>Numerous</w:delText>
        </w:r>
      </w:del>
      <w:r w:rsidRPr="00B13308">
        <w:rPr>
          <w:rFonts w:ascii="Times New Roman" w:hAnsi="Times New Roman"/>
        </w:rPr>
        <w:t xml:space="preserve"> hypotheses have been proposed for why artificial structures </w:t>
      </w:r>
      <w:del w:id="114" w:author="Diego Barneche" w:date="2016-08-03T08:59:00Z">
        <w:r w:rsidRPr="00B13308" w:rsidDel="00F475B0">
          <w:rPr>
            <w:rFonts w:ascii="Times New Roman" w:hAnsi="Times New Roman"/>
          </w:rPr>
          <w:delText>are such</w:delText>
        </w:r>
      </w:del>
      <w:del w:id="115" w:author="Diego Barneche" w:date="2016-08-04T14:17:00Z">
        <w:r w:rsidRPr="00B13308">
          <w:rPr>
            <w:rFonts w:ascii="Times New Roman" w:hAnsi="Times New Roman"/>
          </w:rPr>
          <w:delText xml:space="preserve"> </w:delText>
        </w:r>
      </w:del>
      <w:ins w:id="116" w:author="Diego Barneche" w:date="2016-08-03T08:59:00Z">
        <w:r w:rsidR="00F475B0">
          <w:rPr>
            <w:rFonts w:ascii="Times New Roman" w:hAnsi="Times New Roman"/>
          </w:rPr>
          <w:t>increase the likelihood of invasion</w:t>
        </w:r>
      </w:ins>
      <w:del w:id="117" w:author="Diego Barneche" w:date="2016-08-03T08:59:00Z">
        <w:r w:rsidRPr="00B13308" w:rsidDel="00F475B0">
          <w:rPr>
            <w:rFonts w:ascii="Times New Roman" w:hAnsi="Times New Roman"/>
          </w:rPr>
          <w:delText xml:space="preserve"> invaded habitats</w:delText>
        </w:r>
      </w:del>
      <w:r w:rsidRPr="00B13308">
        <w:rPr>
          <w:rFonts w:ascii="Times New Roman" w:hAnsi="Times New Roman"/>
        </w:rPr>
        <w:t>. For example, propagule pressure is thought to be much higher around artificial structures; similarly, higher rates of pollution may facilitate invasion by pollution</w:t>
      </w:r>
      <w:ins w:id="118" w:author="Craig White" w:date="2016-08-04T14:17:00Z">
        <w:r w:rsidR="00A80C97">
          <w:rPr>
            <w:rFonts w:ascii="Times New Roman" w:hAnsi="Times New Roman"/>
          </w:rPr>
          <w:t>-</w:t>
        </w:r>
      </w:ins>
      <w:del w:id="119" w:author="Craig White" w:date="2016-08-04T14:17:00Z">
        <w:r w:rsidRPr="00B13308">
          <w:rPr>
            <w:rFonts w:ascii="Times New Roman" w:hAnsi="Times New Roman"/>
          </w:rPr>
          <w:delText xml:space="preserve"> </w:delText>
        </w:r>
      </w:del>
      <w:r w:rsidRPr="00B13308">
        <w:rPr>
          <w:rFonts w:ascii="Times New Roman" w:hAnsi="Times New Roman"/>
        </w:rPr>
        <w:t>tolerant invaders </w:t>
      </w:r>
      <w:r w:rsidRPr="00B13308">
        <w:rPr>
          <w:rFonts w:ascii="Times New Roman" w:hAnsi="Times New Roman"/>
        </w:rPr>
        <w:fldChar w:fldCharType="begin">
          <w:fldData xml:space="preserve">PEVuZE5vdGU+PENpdGU+PEF1dGhvcj5NY0tlbnppZTwvQXV0aG9yPjxZZWFyPjIwMTI8L1llYXI+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</w:fldData>
        </w:fldChar>
      </w:r>
      <w:r w:rsidRPr="00B13308">
        <w:rPr>
          <w:rFonts w:ascii="Times New Roman" w:hAnsi="Times New Roman"/>
        </w:rPr>
        <w:instrText xml:space="preserve"> ADDIN EN.CITE </w:instrText>
      </w:r>
      <w:r w:rsidRPr="00B13308">
        <w:rPr>
          <w:rFonts w:ascii="Times New Roman" w:hAnsi="Times New Roman"/>
        </w:rPr>
        <w:fldChar w:fldCharType="begin">
          <w:fldData xml:space="preserve">PEVuZE5vdGU+PENpdGU+PEF1dGhvcj5NY0tlbnppZTwvQXV0aG9yPjxZZWFyPjIwMTI8L1llYXI+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</w:fldData>
        </w:fldChar>
      </w:r>
      <w:r w:rsidRPr="00B13308">
        <w:rPr>
          <w:rFonts w:ascii="Times New Roman" w:hAnsi="Times New Roman"/>
        </w:rPr>
        <w:instrText xml:space="preserve"> ADDIN EN.CITE.DATA </w:instrText>
      </w:r>
      <w:r w:rsidRPr="00B13308">
        <w:rPr>
          <w:rFonts w:ascii="Times New Roman" w:hAnsi="Times New Roman"/>
        </w:rPr>
      </w:r>
      <w:r w:rsidRPr="00B13308">
        <w:rPr>
          <w:rFonts w:ascii="Times New Roman" w:hAnsi="Times New Roman"/>
        </w:rPr>
        <w:fldChar w:fldCharType="end"/>
      </w:r>
      <w:r w:rsidRPr="00B13308">
        <w:rPr>
          <w:rFonts w:ascii="Times New Roman" w:hAnsi="Times New Roman"/>
        </w:rPr>
      </w:r>
      <w:r w:rsidRPr="00B13308">
        <w:rPr>
          <w:rFonts w:ascii="Times New Roman" w:hAnsi="Times New Roman"/>
        </w:rPr>
        <w:fldChar w:fldCharType="separate"/>
      </w:r>
      <w:r w:rsidRPr="00B13308">
        <w:rPr>
          <w:rFonts w:ascii="Times New Roman" w:hAnsi="Times New Roman"/>
          <w:noProof/>
        </w:rPr>
        <w:t>(</w:t>
      </w:r>
      <w:hyperlink w:anchor="_ENREF_24" w:tooltip="Kinlan, 2003 #66" w:history="1">
        <w:r w:rsidRPr="00B13308">
          <w:rPr>
            <w:rFonts w:ascii="Times New Roman" w:hAnsi="Times New Roman"/>
            <w:noProof/>
          </w:rPr>
          <w:t>Kinlan and Gaines 2003</w:t>
        </w:r>
      </w:hyperlink>
      <w:r w:rsidRPr="00B13308">
        <w:rPr>
          <w:rFonts w:ascii="Times New Roman" w:hAnsi="Times New Roman"/>
          <w:noProof/>
        </w:rPr>
        <w:t xml:space="preserve">, </w:t>
      </w:r>
      <w:hyperlink w:anchor="_ENREF_35" w:tooltip="McKenzie, 2012 #176" w:history="1">
        <w:r w:rsidRPr="00B13308">
          <w:rPr>
            <w:rFonts w:ascii="Times New Roman" w:hAnsi="Times New Roman"/>
            <w:noProof/>
          </w:rPr>
          <w:t>McKenzie et al. 2012</w:t>
        </w:r>
      </w:hyperlink>
      <w:r w:rsidRPr="00B13308">
        <w:rPr>
          <w:rFonts w:ascii="Times New Roman" w:hAnsi="Times New Roman"/>
          <w:noProof/>
        </w:rPr>
        <w:t xml:space="preserve">, </w:t>
      </w:r>
      <w:hyperlink w:anchor="_ENREF_14" w:tooltip="Erfmeier, 2013 #139" w:history="1">
        <w:r w:rsidRPr="00B13308">
          <w:rPr>
            <w:rFonts w:ascii="Times New Roman" w:hAnsi="Times New Roman"/>
            <w:noProof/>
          </w:rPr>
          <w:t>Erfmeier et al. 2013</w:t>
        </w:r>
      </w:hyperlink>
      <w:r w:rsidRPr="00B13308">
        <w:rPr>
          <w:rFonts w:ascii="Times New Roman" w:hAnsi="Times New Roman"/>
          <w:noProof/>
        </w:rPr>
        <w:t>)</w:t>
      </w:r>
      <w:r w:rsidRPr="00B13308">
        <w:rPr>
          <w:rFonts w:ascii="Times New Roman" w:hAnsi="Times New Roman"/>
        </w:rPr>
        <w:fldChar w:fldCharType="end"/>
      </w:r>
      <w:r w:rsidRPr="00B13308">
        <w:rPr>
          <w:rFonts w:ascii="Times New Roman" w:hAnsi="Times New Roman"/>
        </w:rPr>
        <w:t>. In addition to these factors, artificial structures modify natural environments in ways that may facilitate invasion: by reducing wave exposure and water flow</w:t>
      </w:r>
      <w:ins w:id="120" w:author="Diego Barneche" w:date="2016-08-03T09:00:00Z">
        <w:r w:rsidR="00BA4B07">
          <w:rPr>
            <w:rFonts w:ascii="Times New Roman" w:hAnsi="Times New Roman"/>
          </w:rPr>
          <w:t>,</w:t>
        </w:r>
      </w:ins>
      <w:r w:rsidRPr="00B13308">
        <w:rPr>
          <w:rFonts w:ascii="Times New Roman" w:hAnsi="Times New Roman"/>
        </w:rPr>
        <w:t xml:space="preserve"> they provide a sheltered habitat that nevertheless has </w:t>
      </w:r>
      <w:ins w:id="121" w:author="Craig White" w:date="2016-08-04T14:17:00Z">
        <w:r w:rsidR="00A80C97">
          <w:rPr>
            <w:rFonts w:ascii="Times New Roman" w:hAnsi="Times New Roman"/>
          </w:rPr>
          <w:t>abundant</w:t>
        </w:r>
      </w:ins>
      <w:del w:id="122" w:author="Craig White" w:date="2016-08-04T14:17:00Z">
        <w:r w:rsidRPr="00B13308">
          <w:rPr>
            <w:rFonts w:ascii="Times New Roman" w:hAnsi="Times New Roman"/>
          </w:rPr>
          <w:delText>plenty of</w:delText>
        </w:r>
      </w:del>
      <w:r w:rsidRPr="00B13308">
        <w:rPr>
          <w:rFonts w:ascii="Times New Roman" w:hAnsi="Times New Roman"/>
        </w:rPr>
        <w:t xml:space="preserve"> hard surfaces available for colonization </w:t>
      </w:r>
      <w:r w:rsidRPr="00B13308">
        <w:rPr>
          <w:rFonts w:ascii="Times New Roman" w:hAnsi="Times New Roman"/>
        </w:rPr>
        <w:fldChar w:fldCharType="begin">
          <w:fldData xml:space="preserve">PEVuZE5vdGU+PENpdGU+PEF1dGhvcj5HbGFzYnk8L0F1dGhvcj48WWVhcj4yMDA3PC9ZZWFyPjxS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==
</w:fldData>
        </w:fldChar>
      </w:r>
      <w:r w:rsidRPr="00B13308">
        <w:rPr>
          <w:rFonts w:ascii="Times New Roman" w:hAnsi="Times New Roman"/>
        </w:rPr>
        <w:instrText xml:space="preserve"> ADDIN EN.CITE </w:instrText>
      </w:r>
      <w:r w:rsidRPr="00B13308">
        <w:rPr>
          <w:rFonts w:ascii="Times New Roman" w:hAnsi="Times New Roman"/>
        </w:rPr>
        <w:fldChar w:fldCharType="begin">
          <w:fldData xml:space="preserve">PEVuZE5vdGU+PENpdGU+PEF1dGhvcj5HbGFzYnk8L0F1dGhvcj48WWVhcj4yMDA3PC9ZZWFyPjxS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==
</w:fldData>
        </w:fldChar>
      </w:r>
      <w:r w:rsidRPr="00B13308">
        <w:rPr>
          <w:rFonts w:ascii="Times New Roman" w:hAnsi="Times New Roman"/>
        </w:rPr>
        <w:instrText xml:space="preserve"> ADDIN EN.CITE.DATA </w:instrText>
      </w:r>
      <w:r w:rsidRPr="00B13308">
        <w:rPr>
          <w:rFonts w:ascii="Times New Roman" w:hAnsi="Times New Roman"/>
        </w:rPr>
      </w:r>
      <w:r w:rsidRPr="00B13308">
        <w:rPr>
          <w:rFonts w:ascii="Times New Roman" w:hAnsi="Times New Roman"/>
        </w:rPr>
        <w:fldChar w:fldCharType="end"/>
      </w:r>
      <w:r w:rsidRPr="00B13308">
        <w:rPr>
          <w:rFonts w:ascii="Times New Roman" w:hAnsi="Times New Roman"/>
        </w:rPr>
      </w:r>
      <w:r w:rsidRPr="00B13308">
        <w:rPr>
          <w:rFonts w:ascii="Times New Roman" w:hAnsi="Times New Roman"/>
        </w:rPr>
        <w:fldChar w:fldCharType="separate"/>
      </w:r>
      <w:r w:rsidRPr="00B13308">
        <w:rPr>
          <w:rFonts w:ascii="Times New Roman" w:hAnsi="Times New Roman"/>
          <w:noProof/>
        </w:rPr>
        <w:t>(</w:t>
      </w:r>
      <w:hyperlink w:anchor="_ENREF_4" w:tooltip="Bulleri, 2005 #170" w:history="1">
        <w:r w:rsidRPr="00B13308">
          <w:rPr>
            <w:rFonts w:ascii="Times New Roman" w:hAnsi="Times New Roman"/>
            <w:noProof/>
          </w:rPr>
          <w:t>Bulleri and Airoldi 2005</w:t>
        </w:r>
      </w:hyperlink>
      <w:r w:rsidRPr="00B13308">
        <w:rPr>
          <w:rFonts w:ascii="Times New Roman" w:hAnsi="Times New Roman"/>
          <w:noProof/>
        </w:rPr>
        <w:t xml:space="preserve">, </w:t>
      </w:r>
      <w:hyperlink w:anchor="_ENREF_6" w:tooltip="Clark, 2005 #93" w:history="1">
        <w:r w:rsidRPr="00B13308">
          <w:rPr>
            <w:rFonts w:ascii="Times New Roman" w:hAnsi="Times New Roman"/>
            <w:noProof/>
          </w:rPr>
          <w:t>Clark and Johnston 2005</w:t>
        </w:r>
      </w:hyperlink>
      <w:r w:rsidRPr="00B13308">
        <w:rPr>
          <w:rFonts w:ascii="Times New Roman" w:hAnsi="Times New Roman"/>
          <w:noProof/>
        </w:rPr>
        <w:t xml:space="preserve">, </w:t>
      </w:r>
      <w:hyperlink w:anchor="_ENREF_18" w:tooltip="Glasby, 2007 #17" w:history="1">
        <w:r w:rsidRPr="00B13308">
          <w:rPr>
            <w:rFonts w:ascii="Times New Roman" w:hAnsi="Times New Roman"/>
            <w:noProof/>
          </w:rPr>
          <w:t>Glasby et al. 2007</w:t>
        </w:r>
      </w:hyperlink>
      <w:r w:rsidRPr="00B13308">
        <w:rPr>
          <w:rFonts w:ascii="Times New Roman" w:hAnsi="Times New Roman"/>
          <w:noProof/>
        </w:rPr>
        <w:t>)</w:t>
      </w:r>
      <w:r w:rsidRPr="00B13308">
        <w:rPr>
          <w:rFonts w:ascii="Times New Roman" w:hAnsi="Times New Roman"/>
        </w:rPr>
        <w:fldChar w:fldCharType="end"/>
      </w:r>
      <w:r w:rsidRPr="00B13308">
        <w:rPr>
          <w:rFonts w:ascii="Times New Roman" w:hAnsi="Times New Roman"/>
        </w:rPr>
        <w:t xml:space="preserve">. </w:t>
      </w:r>
      <w:r w:rsidR="00020F3D">
        <w:rPr>
          <w:rFonts w:ascii="Times New Roman" w:hAnsi="Times New Roman"/>
        </w:rPr>
        <w:t>We</w:t>
      </w:r>
      <w:r w:rsidRPr="00B13308">
        <w:rPr>
          <w:rFonts w:ascii="Times New Roman" w:hAnsi="Times New Roman"/>
        </w:rPr>
        <w:t xml:space="preserve"> suspect that the reduction in water flow plays a key role in mediating the invasion of artificial structures by NIS. </w:t>
      </w:r>
    </w:p>
    <w:p w14:paraId="0544126C" w14:textId="50616EF5" w:rsidR="00467DDE" w:rsidRPr="00B13308" w:rsidRDefault="00467DDE" w:rsidP="004729B3">
      <w:pPr>
        <w:widowControl w:val="0"/>
        <w:autoSpaceDE w:val="0"/>
        <w:autoSpaceDN w:val="0"/>
        <w:adjustRightInd w:val="0"/>
        <w:spacing w:line="480" w:lineRule="auto"/>
        <w:ind w:firstLine="567"/>
        <w:rPr>
          <w:rFonts w:ascii="Times New Roman" w:hAnsi="Times New Roman"/>
        </w:rPr>
      </w:pPr>
      <w:r w:rsidRPr="00B13308">
        <w:rPr>
          <w:rFonts w:ascii="Times New Roman" w:hAnsi="Times New Roman"/>
        </w:rPr>
        <w:t xml:space="preserve">Water flow is an important driver of community structure and composition in </w:t>
      </w:r>
      <w:r w:rsidRPr="00B13308">
        <w:rPr>
          <w:rFonts w:ascii="Times New Roman" w:hAnsi="Times New Roman"/>
        </w:rPr>
        <w:lastRenderedPageBreak/>
        <w:t xml:space="preserve">marine environments </w:t>
      </w:r>
      <w:r w:rsidRPr="00B13308">
        <w:rPr>
          <w:rFonts w:ascii="Times New Roman" w:hAnsi="Times New Roman"/>
        </w:rPr>
        <w:fldChar w:fldCharType="begin">
          <w:fldData xml:space="preserve">PEVuZE5vdGU+PENpdGU+PEF1dGhvcj5QYWxhcmR5PC9BdXRob3I+PFllYXI+MjAxMTwvWWVhcj48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</w:fldData>
        </w:fldChar>
      </w:r>
      <w:r w:rsidRPr="00B13308">
        <w:rPr>
          <w:rFonts w:ascii="Times New Roman" w:hAnsi="Times New Roman"/>
        </w:rPr>
        <w:instrText xml:space="preserve"> ADDIN EN.CITE </w:instrText>
      </w:r>
      <w:r w:rsidRPr="00B13308">
        <w:rPr>
          <w:rFonts w:ascii="Times New Roman" w:hAnsi="Times New Roman"/>
        </w:rPr>
        <w:fldChar w:fldCharType="begin">
          <w:fldData xml:space="preserve">PEVuZE5vdGU+PENpdGU+PEF1dGhvcj5QYWxhcmR5PC9BdXRob3I+PFllYXI+MjAxMTwvWWVhcj48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</w:fldData>
        </w:fldChar>
      </w:r>
      <w:r w:rsidRPr="00B13308">
        <w:rPr>
          <w:rFonts w:ascii="Times New Roman" w:hAnsi="Times New Roman"/>
        </w:rPr>
        <w:instrText xml:space="preserve"> ADDIN EN.CITE.DATA </w:instrText>
      </w:r>
      <w:r w:rsidRPr="00B13308">
        <w:rPr>
          <w:rFonts w:ascii="Times New Roman" w:hAnsi="Times New Roman"/>
        </w:rPr>
      </w:r>
      <w:r w:rsidRPr="00B13308">
        <w:rPr>
          <w:rFonts w:ascii="Times New Roman" w:hAnsi="Times New Roman"/>
        </w:rPr>
        <w:fldChar w:fldCharType="end"/>
      </w:r>
      <w:r w:rsidRPr="00B13308">
        <w:rPr>
          <w:rFonts w:ascii="Times New Roman" w:hAnsi="Times New Roman"/>
        </w:rPr>
      </w:r>
      <w:r w:rsidRPr="00B13308">
        <w:rPr>
          <w:rFonts w:ascii="Times New Roman" w:hAnsi="Times New Roman"/>
        </w:rPr>
        <w:fldChar w:fldCharType="separate"/>
      </w:r>
      <w:r w:rsidRPr="00B13308">
        <w:rPr>
          <w:rFonts w:ascii="Times New Roman" w:hAnsi="Times New Roman"/>
          <w:noProof/>
        </w:rPr>
        <w:t>(</w:t>
      </w:r>
      <w:hyperlink w:anchor="_ENREF_28" w:tooltip="Lastra, 2004 #178" w:history="1">
        <w:r w:rsidRPr="00B13308">
          <w:rPr>
            <w:rFonts w:ascii="Times New Roman" w:hAnsi="Times New Roman"/>
            <w:noProof/>
          </w:rPr>
          <w:t>Lastra et al. 2004</w:t>
        </w:r>
      </w:hyperlink>
      <w:r w:rsidRPr="00B13308">
        <w:rPr>
          <w:rFonts w:ascii="Times New Roman" w:hAnsi="Times New Roman"/>
          <w:noProof/>
        </w:rPr>
        <w:t xml:space="preserve">, </w:t>
      </w:r>
      <w:hyperlink w:anchor="_ENREF_40" w:tooltip="Palardy, 2011 #438" w:history="1">
        <w:r w:rsidRPr="00B13308">
          <w:rPr>
            <w:rFonts w:ascii="Times New Roman" w:hAnsi="Times New Roman"/>
            <w:noProof/>
          </w:rPr>
          <w:t>Palardy and Witman 2011</w:t>
        </w:r>
      </w:hyperlink>
      <w:r w:rsidRPr="00B13308">
        <w:rPr>
          <w:rFonts w:ascii="Times New Roman" w:hAnsi="Times New Roman"/>
          <w:noProof/>
        </w:rPr>
        <w:t>)</w:t>
      </w:r>
      <w:r w:rsidRPr="00B13308">
        <w:rPr>
          <w:rFonts w:ascii="Times New Roman" w:hAnsi="Times New Roman"/>
        </w:rPr>
        <w:fldChar w:fldCharType="end"/>
      </w:r>
      <w:r w:rsidRPr="00B13308">
        <w:rPr>
          <w:rFonts w:ascii="Times New Roman" w:hAnsi="Times New Roman"/>
        </w:rPr>
        <w:t xml:space="preserve">. Water flow </w:t>
      </w:r>
      <w:ins w:id="123" w:author="Craig White" w:date="2016-08-04T14:17:00Z">
        <w:r w:rsidRPr="00B13308">
          <w:rPr>
            <w:rFonts w:ascii="Times New Roman" w:hAnsi="Times New Roman"/>
          </w:rPr>
          <w:t>influence</w:t>
        </w:r>
        <w:r w:rsidR="00A80C97">
          <w:rPr>
            <w:rFonts w:ascii="Times New Roman" w:hAnsi="Times New Roman"/>
          </w:rPr>
          <w:t>s</w:t>
        </w:r>
      </w:ins>
      <w:del w:id="124" w:author="Craig White" w:date="2016-08-04T14:17:00Z">
        <w:r w:rsidRPr="00B13308">
          <w:rPr>
            <w:rFonts w:ascii="Times New Roman" w:hAnsi="Times New Roman"/>
          </w:rPr>
          <w:delText>has a strong influence on</w:delText>
        </w:r>
      </w:del>
      <w:r w:rsidRPr="00B13308">
        <w:rPr>
          <w:rFonts w:ascii="Times New Roman" w:hAnsi="Times New Roman"/>
        </w:rPr>
        <w:t xml:space="preserve"> the performance of sessile marine invertebrates as it affects the delivery of essential resources: food and oxygen </w:t>
      </w:r>
      <w:r w:rsidRPr="00B13308">
        <w:rPr>
          <w:rFonts w:ascii="Times New Roman" w:hAnsi="Times New Roman"/>
        </w:rPr>
        <w:fldChar w:fldCharType="begin">
          <w:fldData xml:space="preserve">PEVuZE5vdGU+PENpdGU+PEF1dGhvcj5TaGltZXRhPC9BdXRob3I+PFllYXI+MTk5MTwvWWVhcj48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</w:fldData>
        </w:fldChar>
      </w:r>
      <w:r w:rsidRPr="00B13308">
        <w:rPr>
          <w:rFonts w:ascii="Times New Roman" w:hAnsi="Times New Roman"/>
        </w:rPr>
        <w:instrText xml:space="preserve"> ADDIN EN.CITE </w:instrText>
      </w:r>
      <w:r w:rsidRPr="00B13308">
        <w:rPr>
          <w:rFonts w:ascii="Times New Roman" w:hAnsi="Times New Roman"/>
        </w:rPr>
        <w:fldChar w:fldCharType="begin">
          <w:fldData xml:space="preserve">PEVuZE5vdGU+PENpdGU+PEF1dGhvcj5TaGltZXRhPC9BdXRob3I+PFllYXI+MTk5MTwvWWVhcj48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</w:fldData>
        </w:fldChar>
      </w:r>
      <w:r w:rsidRPr="00B13308">
        <w:rPr>
          <w:rFonts w:ascii="Times New Roman" w:hAnsi="Times New Roman"/>
        </w:rPr>
        <w:instrText xml:space="preserve"> ADDIN EN.CITE.DATA </w:instrText>
      </w:r>
      <w:r w:rsidRPr="00B13308">
        <w:rPr>
          <w:rFonts w:ascii="Times New Roman" w:hAnsi="Times New Roman"/>
        </w:rPr>
      </w:r>
      <w:r w:rsidRPr="00B13308">
        <w:rPr>
          <w:rFonts w:ascii="Times New Roman" w:hAnsi="Times New Roman"/>
        </w:rPr>
        <w:fldChar w:fldCharType="end"/>
      </w:r>
      <w:r w:rsidRPr="00B13308">
        <w:rPr>
          <w:rFonts w:ascii="Times New Roman" w:hAnsi="Times New Roman"/>
        </w:rPr>
      </w:r>
      <w:r w:rsidRPr="00B13308">
        <w:rPr>
          <w:rFonts w:ascii="Times New Roman" w:hAnsi="Times New Roman"/>
        </w:rPr>
        <w:fldChar w:fldCharType="separate"/>
      </w:r>
      <w:ins w:id="125" w:author="Craig White" w:date="2016-08-04T14:17:00Z">
        <w:r w:rsidRPr="00B13308">
          <w:rPr>
            <w:rFonts w:ascii="Times New Roman" w:hAnsi="Times New Roman"/>
            <w:noProof/>
          </w:rPr>
          <w:t>(</w:t>
        </w:r>
        <w:r w:rsidR="00063472">
          <w:fldChar w:fldCharType="begin"/>
        </w:r>
        <w:r w:rsidR="00063472">
          <w:instrText xml:space="preserve"> HYPERLINK \l "_ENREF_36" \o "Okamura, 1985 #75" </w:instrText>
        </w:r>
        <w:r w:rsidR="00063472">
          <w:fldChar w:fldCharType="separate"/>
        </w:r>
        <w:r w:rsidR="00F030E2" w:rsidRPr="00B13308">
          <w:rPr>
            <w:rFonts w:ascii="Times New Roman" w:hAnsi="Times New Roman"/>
            <w:noProof/>
          </w:rPr>
          <w:t>Okamura 1985</w:t>
        </w:r>
        <w:r w:rsidR="00063472">
          <w:rPr>
            <w:rFonts w:ascii="Times New Roman" w:hAnsi="Times New Roman"/>
            <w:noProof/>
          </w:rPr>
          <w:fldChar w:fldCharType="end"/>
        </w:r>
        <w:r w:rsidRPr="00B13308">
          <w:rPr>
            <w:rFonts w:ascii="Times New Roman" w:hAnsi="Times New Roman"/>
            <w:noProof/>
          </w:rPr>
          <w:t xml:space="preserve">, </w:t>
        </w:r>
        <w:r w:rsidR="00063472">
          <w:fldChar w:fldCharType="begin"/>
        </w:r>
        <w:r w:rsidR="00063472">
          <w:instrText xml:space="preserve"> HYPERLINK \l "_ENREF_47" \o "Shimeta, 1991 #199" </w:instrText>
        </w:r>
        <w:r w:rsidR="00063472">
          <w:fldChar w:fldCharType="separate"/>
        </w:r>
        <w:r w:rsidR="00F030E2" w:rsidRPr="00B13308">
          <w:rPr>
            <w:rFonts w:ascii="Times New Roman" w:hAnsi="Times New Roman"/>
            <w:noProof/>
          </w:rPr>
          <w:t>Shimeta and Jumars 1991</w:t>
        </w:r>
        <w:r w:rsidR="00063472">
          <w:rPr>
            <w:rFonts w:ascii="Times New Roman" w:hAnsi="Times New Roman"/>
            <w:noProof/>
          </w:rPr>
          <w:fldChar w:fldCharType="end"/>
        </w:r>
        <w:r w:rsidRPr="00B13308">
          <w:rPr>
            <w:rFonts w:ascii="Times New Roman" w:hAnsi="Times New Roman"/>
            <w:noProof/>
          </w:rPr>
          <w:t xml:space="preserve">, </w:t>
        </w:r>
      </w:ins>
      <w:del w:id="126" w:author="Craig White" w:date="2016-08-04T14:17:00Z">
        <w:r w:rsidRPr="00B13308">
          <w:rPr>
            <w:rFonts w:ascii="Times New Roman" w:hAnsi="Times New Roman"/>
            <w:noProof/>
          </w:rPr>
          <w:delText>(</w:delText>
        </w:r>
        <w:r w:rsidR="00063472">
          <w:fldChar w:fldCharType="begin"/>
        </w:r>
        <w:r w:rsidR="00063472">
          <w:delInstrText xml:space="preserve"> HYPERLINK \l "_ENREF_38" \o "Okamura, 1985 #75" </w:delInstrText>
        </w:r>
        <w:r w:rsidR="00063472">
          <w:fldChar w:fldCharType="separate"/>
        </w:r>
        <w:r w:rsidRPr="00B13308">
          <w:rPr>
            <w:rFonts w:ascii="Times New Roman" w:hAnsi="Times New Roman"/>
            <w:noProof/>
          </w:rPr>
          <w:delText>Okamura 1985</w:delText>
        </w:r>
        <w:r w:rsidR="00063472">
          <w:rPr>
            <w:rFonts w:ascii="Times New Roman" w:hAnsi="Times New Roman"/>
            <w:noProof/>
          </w:rPr>
          <w:fldChar w:fldCharType="end"/>
        </w:r>
        <w:r w:rsidRPr="00B13308">
          <w:rPr>
            <w:rFonts w:ascii="Times New Roman" w:hAnsi="Times New Roman"/>
            <w:noProof/>
          </w:rPr>
          <w:delText xml:space="preserve">, </w:delText>
        </w:r>
        <w:r w:rsidR="00063472">
          <w:fldChar w:fldCharType="begin"/>
        </w:r>
        <w:r w:rsidR="00063472">
          <w:delInstrText xml:space="preserve"> HYPERLINK \l "_ENREF_49" \o "Shimeta, 1991 #199" </w:delInstrText>
        </w:r>
        <w:r w:rsidR="00063472">
          <w:fldChar w:fldCharType="separate"/>
        </w:r>
        <w:r w:rsidRPr="00B13308">
          <w:rPr>
            <w:rFonts w:ascii="Times New Roman" w:hAnsi="Times New Roman"/>
            <w:noProof/>
          </w:rPr>
          <w:delText>Shimeta and Jumars 1991</w:delText>
        </w:r>
        <w:r w:rsidR="00063472">
          <w:rPr>
            <w:rFonts w:ascii="Times New Roman" w:hAnsi="Times New Roman"/>
            <w:noProof/>
          </w:rPr>
          <w:fldChar w:fldCharType="end"/>
        </w:r>
        <w:r w:rsidRPr="00B13308">
          <w:rPr>
            <w:rFonts w:ascii="Times New Roman" w:hAnsi="Times New Roman"/>
            <w:noProof/>
          </w:rPr>
          <w:delText xml:space="preserve">, </w:delText>
        </w:r>
      </w:del>
      <w:hyperlink w:anchor="_ENREF_17" w:tooltip="Gardella, 1999 #250" w:history="1">
        <w:r w:rsidRPr="00B13308">
          <w:rPr>
            <w:rFonts w:ascii="Times New Roman" w:hAnsi="Times New Roman"/>
            <w:noProof/>
          </w:rPr>
          <w:t>Gardella and Edmunds 1999</w:t>
        </w:r>
      </w:hyperlink>
      <w:ins w:id="127" w:author="Craig White" w:date="2016-08-04T14:17:00Z">
        <w:r w:rsidRPr="00B13308">
          <w:rPr>
            <w:rFonts w:ascii="Times New Roman" w:hAnsi="Times New Roman"/>
            <w:noProof/>
          </w:rPr>
          <w:t xml:space="preserve">, </w:t>
        </w:r>
        <w:r w:rsidR="00063472">
          <w:fldChar w:fldCharType="begin"/>
        </w:r>
        <w:r w:rsidR="00063472">
          <w:instrText xml:space="preserve"> HYPERLINK \l "_ENREF_27" \o "Lastra, 2004 #178" </w:instrText>
        </w:r>
        <w:r w:rsidR="00063472">
          <w:fldChar w:fldCharType="separate"/>
        </w:r>
        <w:r w:rsidR="00F030E2" w:rsidRPr="00B13308">
          <w:rPr>
            <w:rFonts w:ascii="Times New Roman" w:hAnsi="Times New Roman"/>
            <w:noProof/>
          </w:rPr>
          <w:t>Lastra et al. 2004</w:t>
        </w:r>
        <w:r w:rsidR="00063472">
          <w:rPr>
            <w:rFonts w:ascii="Times New Roman" w:hAnsi="Times New Roman"/>
            <w:noProof/>
          </w:rPr>
          <w:fldChar w:fldCharType="end"/>
        </w:r>
        <w:r w:rsidRPr="00B13308">
          <w:rPr>
            <w:rFonts w:ascii="Times New Roman" w:hAnsi="Times New Roman"/>
            <w:noProof/>
          </w:rPr>
          <w:t xml:space="preserve">, </w:t>
        </w:r>
        <w:r w:rsidR="00063472">
          <w:fldChar w:fldCharType="begin"/>
        </w:r>
        <w:r w:rsidR="00063472">
          <w:instrText xml:space="preserve"> HYPERLINK \l "_ENREF_52" \o "Svensson, 2015 #395" </w:instrText>
        </w:r>
        <w:r w:rsidR="00063472">
          <w:fldChar w:fldCharType="separate"/>
        </w:r>
        <w:r w:rsidR="00F030E2" w:rsidRPr="00B13308">
          <w:rPr>
            <w:rFonts w:ascii="Times New Roman" w:hAnsi="Times New Roman"/>
            <w:noProof/>
          </w:rPr>
          <w:t>Svensson and Marshall 2015</w:t>
        </w:r>
        <w:r w:rsidR="00063472">
          <w:rPr>
            <w:rFonts w:ascii="Times New Roman" w:hAnsi="Times New Roman"/>
            <w:noProof/>
          </w:rPr>
          <w:fldChar w:fldCharType="end"/>
        </w:r>
        <w:r w:rsidRPr="00B13308">
          <w:rPr>
            <w:rFonts w:ascii="Times New Roman" w:hAnsi="Times New Roman"/>
            <w:noProof/>
          </w:rPr>
          <w:t>)</w:t>
        </w:r>
      </w:ins>
      <w:del w:id="128" w:author="Craig White" w:date="2016-08-04T14:17:00Z">
        <w:r w:rsidRPr="00B13308">
          <w:rPr>
            <w:rFonts w:ascii="Times New Roman" w:hAnsi="Times New Roman"/>
            <w:noProof/>
          </w:rPr>
          <w:delText xml:space="preserve">, </w:delText>
        </w:r>
        <w:r w:rsidR="00063472">
          <w:fldChar w:fldCharType="begin"/>
        </w:r>
        <w:r w:rsidR="00063472">
          <w:delInstrText xml:space="preserve"> HYPERLINK \l "_ENREF_28" \o "Lastra, 2004 #178" </w:delInstrText>
        </w:r>
        <w:r w:rsidR="00063472">
          <w:fldChar w:fldCharType="separate"/>
        </w:r>
        <w:r w:rsidRPr="00B13308">
          <w:rPr>
            <w:rFonts w:ascii="Times New Roman" w:hAnsi="Times New Roman"/>
            <w:noProof/>
          </w:rPr>
          <w:delText>Lastra et al. 2004</w:delText>
        </w:r>
        <w:r w:rsidR="00063472">
          <w:rPr>
            <w:rFonts w:ascii="Times New Roman" w:hAnsi="Times New Roman"/>
            <w:noProof/>
          </w:rPr>
          <w:fldChar w:fldCharType="end"/>
        </w:r>
        <w:r w:rsidRPr="00B13308">
          <w:rPr>
            <w:rFonts w:ascii="Times New Roman" w:hAnsi="Times New Roman"/>
            <w:noProof/>
          </w:rPr>
          <w:delText xml:space="preserve">, </w:delText>
        </w:r>
        <w:r w:rsidR="00063472">
          <w:fldChar w:fldCharType="begin"/>
        </w:r>
        <w:r w:rsidR="00063472">
          <w:delInstrText xml:space="preserve"> HYPERLINK \l "_ENREF_54" \o "Svensson, 2015 #395" </w:delInstrText>
        </w:r>
        <w:r w:rsidR="00063472">
          <w:fldChar w:fldCharType="separate"/>
        </w:r>
        <w:r w:rsidRPr="00B13308">
          <w:rPr>
            <w:rFonts w:ascii="Times New Roman" w:hAnsi="Times New Roman"/>
            <w:noProof/>
          </w:rPr>
          <w:delText>Svensson and Marshall 2015</w:delText>
        </w:r>
        <w:r w:rsidR="00063472">
          <w:rPr>
            <w:rFonts w:ascii="Times New Roman" w:hAnsi="Times New Roman"/>
            <w:noProof/>
          </w:rPr>
          <w:fldChar w:fldCharType="end"/>
        </w:r>
        <w:r w:rsidRPr="00B13308">
          <w:rPr>
            <w:rFonts w:ascii="Times New Roman" w:hAnsi="Times New Roman"/>
            <w:noProof/>
          </w:rPr>
          <w:delText>)</w:delText>
        </w:r>
      </w:del>
      <w:r w:rsidRPr="00B13308">
        <w:rPr>
          <w:rFonts w:ascii="Times New Roman" w:hAnsi="Times New Roman"/>
        </w:rPr>
        <w:fldChar w:fldCharType="end"/>
      </w:r>
      <w:r w:rsidRPr="00B13308">
        <w:rPr>
          <w:rFonts w:ascii="Times New Roman" w:hAnsi="Times New Roman"/>
        </w:rPr>
        <w:t>. The interface between the fluid and a solid surface creates a condition known as a boundary layer, the thickness of which depends mostly on the flow of water. At small scales (</w:t>
      </w:r>
      <w:del w:id="129" w:author="Craig White" w:date="2016-08-03T11:12:00Z">
        <w:r w:rsidRPr="00B13308">
          <w:rPr>
            <w:rFonts w:ascii="Times New Roman" w:hAnsi="Times New Roman"/>
          </w:rPr>
          <w:delText>mm’s</w:delText>
        </w:r>
      </w:del>
      <w:ins w:id="130" w:author="Craig White" w:date="2016-08-03T11:12:00Z">
        <w:r w:rsidR="00C850F8">
          <w:rPr>
            <w:rFonts w:ascii="Times New Roman" w:hAnsi="Times New Roman"/>
          </w:rPr>
          <w:t>millimeters</w:t>
        </w:r>
      </w:ins>
      <w:r w:rsidRPr="00B13308">
        <w:rPr>
          <w:rFonts w:ascii="Times New Roman" w:hAnsi="Times New Roman"/>
        </w:rPr>
        <w:t xml:space="preserve">), habitats with complex topography, as in sessile </w:t>
      </w:r>
      <w:ins w:id="131" w:author="Craig White" w:date="2016-08-04T14:17:00Z">
        <w:r w:rsidR="00A80C97">
          <w:rPr>
            <w:rFonts w:ascii="Times New Roman" w:hAnsi="Times New Roman"/>
          </w:rPr>
          <w:t xml:space="preserve">invertebrate </w:t>
        </w:r>
      </w:ins>
      <w:r w:rsidRPr="00B13308">
        <w:rPr>
          <w:rFonts w:ascii="Times New Roman" w:hAnsi="Times New Roman"/>
        </w:rPr>
        <w:t xml:space="preserve">communities, generate a skimming flow that traps layers of water within the </w:t>
      </w:r>
      <w:commentRangeStart w:id="132"/>
      <w:r w:rsidRPr="00B13308">
        <w:rPr>
          <w:rFonts w:ascii="Times New Roman" w:hAnsi="Times New Roman"/>
        </w:rPr>
        <w:t>canopy</w:t>
      </w:r>
      <w:commentRangeEnd w:id="132"/>
      <w:r w:rsidR="00C850F8">
        <w:rPr>
          <w:rStyle w:val="CommentReference"/>
        </w:rPr>
        <w:commentReference w:id="132"/>
      </w:r>
      <w:r w:rsidRPr="00B13308">
        <w:rPr>
          <w:rFonts w:ascii="Times New Roman" w:hAnsi="Times New Roman"/>
        </w:rPr>
        <w:t xml:space="preserve"> increasing the residence time of the water, reducing exchange </w:t>
      </w:r>
      <w:r w:rsidRPr="00B13308">
        <w:rPr>
          <w:rFonts w:ascii="Times New Roman" w:hAnsi="Times New Roman"/>
        </w:rPr>
        <w:fldChar w:fldCharType="begin">
          <w:fldData xml:space="preserve">PEVuZE5vdGU+PENpdGU+PEF1dGhvcj5Lb2NoPC9BdXRob3I+PFllYXI+MTk5OTwvWWVhcj48UmVj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==
</w:fldData>
        </w:fldChar>
      </w:r>
      <w:r w:rsidRPr="00B13308">
        <w:rPr>
          <w:rFonts w:ascii="Times New Roman" w:hAnsi="Times New Roman"/>
        </w:rPr>
        <w:instrText xml:space="preserve"> ADDIN EN.CITE </w:instrText>
      </w:r>
      <w:r w:rsidRPr="00B13308">
        <w:rPr>
          <w:rFonts w:ascii="Times New Roman" w:hAnsi="Times New Roman"/>
        </w:rPr>
        <w:fldChar w:fldCharType="begin">
          <w:fldData xml:space="preserve">PEVuZE5vdGU+PENpdGU+PEF1dGhvcj5Lb2NoPC9BdXRob3I+PFllYXI+MTk5OTwvWWVhcj48UmVj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==
</w:fldData>
        </w:fldChar>
      </w:r>
      <w:r w:rsidRPr="00B13308">
        <w:rPr>
          <w:rFonts w:ascii="Times New Roman" w:hAnsi="Times New Roman"/>
        </w:rPr>
        <w:instrText xml:space="preserve"> ADDIN EN.CITE.DATA </w:instrText>
      </w:r>
      <w:r w:rsidRPr="00B13308">
        <w:rPr>
          <w:rFonts w:ascii="Times New Roman" w:hAnsi="Times New Roman"/>
        </w:rPr>
      </w:r>
      <w:r w:rsidRPr="00B13308">
        <w:rPr>
          <w:rFonts w:ascii="Times New Roman" w:hAnsi="Times New Roman"/>
        </w:rPr>
        <w:fldChar w:fldCharType="end"/>
      </w:r>
      <w:r w:rsidRPr="00B13308">
        <w:rPr>
          <w:rFonts w:ascii="Times New Roman" w:hAnsi="Times New Roman"/>
        </w:rPr>
      </w:r>
      <w:r w:rsidRPr="00B13308">
        <w:rPr>
          <w:rFonts w:ascii="Times New Roman" w:hAnsi="Times New Roman"/>
        </w:rPr>
        <w:fldChar w:fldCharType="separate"/>
      </w:r>
      <w:r w:rsidRPr="00B13308">
        <w:rPr>
          <w:rFonts w:ascii="Times New Roman" w:hAnsi="Times New Roman"/>
          <w:noProof/>
        </w:rPr>
        <w:t>(</w:t>
      </w:r>
      <w:hyperlink w:anchor="_ENREF_26" w:tooltip="Koch, 1999 #441" w:history="1">
        <w:r w:rsidRPr="00B13308">
          <w:rPr>
            <w:rFonts w:ascii="Times New Roman" w:hAnsi="Times New Roman"/>
            <w:noProof/>
          </w:rPr>
          <w:t>Koch and Gust 1999</w:t>
        </w:r>
      </w:hyperlink>
      <w:r w:rsidRPr="00B13308">
        <w:rPr>
          <w:rFonts w:ascii="Times New Roman" w:hAnsi="Times New Roman"/>
          <w:noProof/>
        </w:rPr>
        <w:t>)</w:t>
      </w:r>
      <w:r w:rsidRPr="00B13308">
        <w:rPr>
          <w:rFonts w:ascii="Times New Roman" w:hAnsi="Times New Roman"/>
        </w:rPr>
        <w:fldChar w:fldCharType="end"/>
      </w:r>
      <w:r w:rsidRPr="00B13308">
        <w:rPr>
          <w:rFonts w:ascii="Times New Roman" w:hAnsi="Times New Roman"/>
        </w:rPr>
        <w:t xml:space="preserve">. This boundary layer effect, in combination with the metabolic demands of the dense aggregation of sessile communities, can deplete oxygen levels in the water immediately surrounding benthic organisms </w:t>
      </w:r>
      <w:r w:rsidRPr="00B13308">
        <w:rPr>
          <w:rFonts w:ascii="Times New Roman" w:hAnsi="Times New Roman"/>
        </w:rPr>
        <w:fldChar w:fldCharType="begin">
          <w:fldData xml:space="preserve">PEVuZE5vdGU+PENpdGU+PEF1dGhvcj5Nb29yZTwvQXV0aG9yPjxZZWFyPjE5OTY8L1llYXI+PFJl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</w:fldData>
        </w:fldChar>
      </w:r>
      <w:r w:rsidRPr="00B13308">
        <w:rPr>
          <w:rFonts w:ascii="Times New Roman" w:hAnsi="Times New Roman"/>
        </w:rPr>
        <w:instrText xml:space="preserve"> ADDIN EN.CITE </w:instrText>
      </w:r>
      <w:r w:rsidRPr="00B13308">
        <w:rPr>
          <w:rFonts w:ascii="Times New Roman" w:hAnsi="Times New Roman"/>
        </w:rPr>
        <w:fldChar w:fldCharType="begin">
          <w:fldData xml:space="preserve">PEVuZE5vdGU+PENpdGU+PEF1dGhvcj5Nb29yZTwvQXV0aG9yPjxZZWFyPjE5OTY8L1llYXI+PFJl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</w:fldData>
        </w:fldChar>
      </w:r>
      <w:r w:rsidRPr="00B13308">
        <w:rPr>
          <w:rFonts w:ascii="Times New Roman" w:hAnsi="Times New Roman"/>
        </w:rPr>
        <w:instrText xml:space="preserve"> ADDIN EN.CITE.DATA </w:instrText>
      </w:r>
      <w:r w:rsidRPr="00B13308">
        <w:rPr>
          <w:rFonts w:ascii="Times New Roman" w:hAnsi="Times New Roman"/>
        </w:rPr>
      </w:r>
      <w:r w:rsidRPr="00B13308">
        <w:rPr>
          <w:rFonts w:ascii="Times New Roman" w:hAnsi="Times New Roman"/>
        </w:rPr>
        <w:fldChar w:fldCharType="end"/>
      </w:r>
      <w:r w:rsidRPr="00B13308">
        <w:rPr>
          <w:rFonts w:ascii="Times New Roman" w:hAnsi="Times New Roman"/>
        </w:rPr>
      </w:r>
      <w:r w:rsidRPr="00B13308">
        <w:rPr>
          <w:rFonts w:ascii="Times New Roman" w:hAnsi="Times New Roman"/>
        </w:rPr>
        <w:fldChar w:fldCharType="separate"/>
      </w:r>
      <w:ins w:id="133" w:author="Craig White" w:date="2016-08-04T14:17:00Z">
        <w:r w:rsidRPr="00B13308">
          <w:rPr>
            <w:rFonts w:ascii="Times New Roman" w:hAnsi="Times New Roman"/>
            <w:noProof/>
          </w:rPr>
          <w:t>(</w:t>
        </w:r>
        <w:r w:rsidR="00063472">
          <w:fldChar w:fldCharType="begin"/>
        </w:r>
        <w:r w:rsidR="00063472">
          <w:instrText xml:space="preserve"> HYPERLINK \l "_ENREF_34" \o "Moore, 1996 #440" </w:instrText>
        </w:r>
        <w:r w:rsidR="00063472">
          <w:fldChar w:fldCharType="separate"/>
        </w:r>
        <w:r w:rsidR="00F030E2" w:rsidRPr="00B13308">
          <w:rPr>
            <w:rFonts w:ascii="Times New Roman" w:hAnsi="Times New Roman"/>
            <w:noProof/>
          </w:rPr>
          <w:t>Moore et al. 1996</w:t>
        </w:r>
        <w:r w:rsidR="00063472">
          <w:rPr>
            <w:rFonts w:ascii="Times New Roman" w:hAnsi="Times New Roman"/>
            <w:noProof/>
          </w:rPr>
          <w:fldChar w:fldCharType="end"/>
        </w:r>
        <w:r w:rsidRPr="00B13308">
          <w:rPr>
            <w:rFonts w:ascii="Times New Roman" w:hAnsi="Times New Roman"/>
            <w:noProof/>
          </w:rPr>
          <w:t xml:space="preserve">, </w:t>
        </w:r>
      </w:ins>
      <w:del w:id="134" w:author="Craig White" w:date="2016-08-04T14:17:00Z">
        <w:r w:rsidRPr="00B13308">
          <w:rPr>
            <w:rFonts w:ascii="Times New Roman" w:hAnsi="Times New Roman"/>
            <w:noProof/>
          </w:rPr>
          <w:delText>(</w:delText>
        </w:r>
        <w:r w:rsidR="00063472">
          <w:fldChar w:fldCharType="begin"/>
        </w:r>
        <w:r w:rsidR="00063472">
          <w:delInstrText xml:space="preserve"> HYPERLINK \l "_ENREF_36" \o "Moore, 1996 #440" </w:delInstrText>
        </w:r>
        <w:r w:rsidR="00063472">
          <w:fldChar w:fldCharType="separate"/>
        </w:r>
        <w:r w:rsidRPr="00B13308">
          <w:rPr>
            <w:rFonts w:ascii="Times New Roman" w:hAnsi="Times New Roman"/>
            <w:noProof/>
          </w:rPr>
          <w:delText>Moore et al. 1996</w:delText>
        </w:r>
        <w:r w:rsidR="00063472">
          <w:rPr>
            <w:rFonts w:ascii="Times New Roman" w:hAnsi="Times New Roman"/>
            <w:noProof/>
          </w:rPr>
          <w:fldChar w:fldCharType="end"/>
        </w:r>
        <w:r w:rsidRPr="00B13308">
          <w:rPr>
            <w:rFonts w:ascii="Times New Roman" w:hAnsi="Times New Roman"/>
            <w:noProof/>
          </w:rPr>
          <w:delText xml:space="preserve">, </w:delText>
        </w:r>
      </w:del>
      <w:hyperlink w:anchor="_ENREF_15" w:tooltip="Ferguson, 2013 #136" w:history="1">
        <w:r w:rsidRPr="00B13308">
          <w:rPr>
            <w:rFonts w:ascii="Times New Roman" w:hAnsi="Times New Roman"/>
            <w:noProof/>
          </w:rPr>
          <w:t>Ferguson et al. 2013</w:t>
        </w:r>
      </w:hyperlink>
      <w:r w:rsidRPr="00B13308">
        <w:rPr>
          <w:rFonts w:ascii="Times New Roman" w:hAnsi="Times New Roman"/>
          <w:noProof/>
        </w:rPr>
        <w:t>)</w:t>
      </w:r>
      <w:r w:rsidRPr="00B13308">
        <w:rPr>
          <w:rFonts w:ascii="Times New Roman" w:hAnsi="Times New Roman"/>
        </w:rPr>
        <w:fldChar w:fldCharType="end"/>
      </w:r>
      <w:r w:rsidRPr="00B13308">
        <w:rPr>
          <w:rFonts w:ascii="Times New Roman" w:hAnsi="Times New Roman"/>
        </w:rPr>
        <w:t xml:space="preserve">.  In some instances, oxygen levels can be so low that they fall below the physiological tolerance of some members of the communities </w:t>
      </w:r>
      <w:r w:rsidRPr="00B13308">
        <w:rPr>
          <w:rFonts w:ascii="Times New Roman" w:hAnsi="Times New Roman"/>
        </w:rPr>
        <w:fldChar w:fldCharType="begin"/>
      </w:r>
      <w:r w:rsidRPr="00B13308">
        <w:rPr>
          <w:rFonts w:ascii="Times New Roman" w:hAnsi="Times New Roman"/>
        </w:rPr>
        <w:instrText xml:space="preserve"> ADDIN EN.CITE &lt;EndNote&gt;&lt;Cite&gt;&lt;Author&gt;Ferguson&lt;/Author&gt;&lt;Year&gt;2013&lt;/Year&gt;&lt;RecNum&gt;136&lt;/RecNum&gt;&lt;DisplayText&gt;(Ferguson et al. 2013)&lt;/DisplayText&gt;&lt;record&gt;&lt;rec-number&gt;136&lt;/rec-number&gt;&lt;foreign-keys&gt;&lt;key app="EN" db-id="wasapzp9xa0dr9etatnpvapgpavfsw25at0e"&gt;136&lt;/key&gt;&lt;/foreign-keys&gt;&lt;ref-type name="Journal Article"&gt;17&lt;/ref-type&gt;&lt;contributors&gt;&lt;authors&gt;&lt;author&gt;Ferguson, Nick&lt;/author&gt;&lt;author&gt;White, Craig R.&lt;/author&gt;&lt;author&gt;Marshall, Dustin J.&lt;/author&gt;&lt;/authors&gt;&lt;/contributors&gt;&lt;titles&gt;&lt;title&gt;Competition in benthic marine invertebrates: the unrecognized role of exploitative competition for oxygen&lt;/title&gt;&lt;secondary-title&gt;Ecology&lt;/secondary-title&gt;&lt;/titles&gt;&lt;periodical&gt;&lt;full-title&gt;Ecology&lt;/full-title&gt;&lt;abbr-1&gt;Ecology&lt;/abbr-1&gt;&lt;/periodical&gt;&lt;pages&gt;126-135&lt;/pages&gt;&lt;volume&gt;94&lt;/volume&gt;&lt;number&gt;1&lt;/number&gt;&lt;dates&gt;&lt;year&gt;2013&lt;/year&gt;&lt;pub-dates&gt;&lt;date&gt;Jan&lt;/date&gt;&lt;/pub-dates&gt;&lt;/dates&gt;&lt;isbn&gt;0012-9658&lt;/isbn&gt;&lt;accession-num&gt;WOS:000316186900015&lt;/accession-num&gt;&lt;urls&gt;&lt;related-urls&gt;&lt;url&gt;&amp;lt;Go to ISI&amp;gt;://WOS:000316186900015&lt;/url&gt;&lt;/related-urls&gt;&lt;/urls&gt;&lt;/record&gt;&lt;/Cite&gt;&lt;/EndNote&gt;</w:instrText>
      </w:r>
      <w:r w:rsidRPr="00B13308">
        <w:rPr>
          <w:rFonts w:ascii="Times New Roman" w:hAnsi="Times New Roman"/>
        </w:rPr>
        <w:fldChar w:fldCharType="separate"/>
      </w:r>
      <w:r w:rsidRPr="00B13308">
        <w:rPr>
          <w:rFonts w:ascii="Times New Roman" w:hAnsi="Times New Roman"/>
          <w:noProof/>
        </w:rPr>
        <w:t>(</w:t>
      </w:r>
      <w:hyperlink w:anchor="_ENREF_15" w:tooltip="Ferguson, 2013 #136" w:history="1">
        <w:r w:rsidRPr="00B13308">
          <w:rPr>
            <w:rFonts w:ascii="Times New Roman" w:hAnsi="Times New Roman"/>
            <w:noProof/>
          </w:rPr>
          <w:t>Ferguson et al. 2013</w:t>
        </w:r>
      </w:hyperlink>
      <w:r w:rsidRPr="00B13308">
        <w:rPr>
          <w:rFonts w:ascii="Times New Roman" w:hAnsi="Times New Roman"/>
          <w:noProof/>
        </w:rPr>
        <w:t>)</w:t>
      </w:r>
      <w:r w:rsidRPr="00B13308">
        <w:rPr>
          <w:rFonts w:ascii="Times New Roman" w:hAnsi="Times New Roman"/>
        </w:rPr>
        <w:fldChar w:fldCharType="end"/>
      </w:r>
      <w:r w:rsidRPr="00B13308">
        <w:rPr>
          <w:rFonts w:ascii="Times New Roman" w:hAnsi="Times New Roman"/>
        </w:rPr>
        <w:t xml:space="preserve">. Importantly, growth form seems to be a strong determinant of tolerance to low oxygen conditions: species that have a flat growth form have much better tolerances to lower oxygen levels than species that have an erect growth form </w:t>
      </w:r>
      <w:r w:rsidRPr="00B13308">
        <w:rPr>
          <w:rFonts w:ascii="Times New Roman" w:hAnsi="Times New Roman"/>
        </w:rPr>
        <w:fldChar w:fldCharType="begin"/>
      </w:r>
      <w:r w:rsidRPr="00B13308">
        <w:rPr>
          <w:rFonts w:ascii="Times New Roman" w:hAnsi="Times New Roman"/>
        </w:rPr>
        <w:instrText xml:space="preserve"> ADDIN EN.CITE &lt;EndNote&gt;&lt;Cite&gt;&lt;Author&gt;Ferguson&lt;/Author&gt;&lt;Year&gt;2013&lt;/Year&gt;&lt;RecNum&gt;136&lt;/RecNum&gt;&lt;DisplayText&gt;(Ferguson et al. 2013)&lt;/DisplayText&gt;&lt;record&gt;&lt;rec-number&gt;136&lt;/rec-number&gt;&lt;foreign-keys&gt;&lt;key app="EN" db-id="wasapzp9xa0dr9etatnpvapgpavfsw25at0e"&gt;136&lt;/key&gt;&lt;/foreign-keys&gt;&lt;ref-type name="Journal Article"&gt;17&lt;/ref-type&gt;&lt;contributors&gt;&lt;authors&gt;&lt;author&gt;Ferguson, Nick&lt;/author&gt;&lt;author&gt;White, Craig R.&lt;/author&gt;&lt;author&gt;Marshall, Dustin J.&lt;/author&gt;&lt;/authors&gt;&lt;/contributors&gt;&lt;titles&gt;&lt;title&gt;Competition in benthic marine invertebrates: the unrecognized role of exploitative competition for oxygen&lt;/title&gt;&lt;secondary-title&gt;Ecology&lt;/secondary-title&gt;&lt;/titles&gt;&lt;periodical&gt;&lt;full-title&gt;Ecology&lt;/full-title&gt;&lt;abbr-1&gt;Ecology&lt;/abbr-1&gt;&lt;/periodical&gt;&lt;pages&gt;126-135&lt;/pages&gt;&lt;volume&gt;94&lt;/volume&gt;&lt;number&gt;1&lt;/number&gt;&lt;dates&gt;&lt;year&gt;2013&lt;/year&gt;&lt;pub-dates&gt;&lt;date&gt;Jan&lt;/date&gt;&lt;/pub-dates&gt;&lt;/dates&gt;&lt;isbn&gt;0012-9658&lt;/isbn&gt;&lt;accession-num&gt;WOS:000316186900015&lt;/accession-num&gt;&lt;urls&gt;&lt;related-urls&gt;&lt;url&gt;&amp;lt;Go to ISI&amp;gt;://WOS:000316186900015&lt;/url&gt;&lt;/related-urls&gt;&lt;/urls&gt;&lt;/record&gt;&lt;/Cite&gt;&lt;/EndNote&gt;</w:instrText>
      </w:r>
      <w:r w:rsidRPr="00B13308">
        <w:rPr>
          <w:rFonts w:ascii="Times New Roman" w:hAnsi="Times New Roman"/>
        </w:rPr>
        <w:fldChar w:fldCharType="separate"/>
      </w:r>
      <w:r w:rsidRPr="00B13308">
        <w:rPr>
          <w:rFonts w:ascii="Times New Roman" w:hAnsi="Times New Roman"/>
          <w:noProof/>
        </w:rPr>
        <w:t>(</w:t>
      </w:r>
      <w:hyperlink w:anchor="_ENREF_15" w:tooltip="Ferguson, 2013 #136" w:history="1">
        <w:r w:rsidRPr="00B13308">
          <w:rPr>
            <w:rFonts w:ascii="Times New Roman" w:hAnsi="Times New Roman"/>
            <w:noProof/>
          </w:rPr>
          <w:t>Ferguson et al. 2013</w:t>
        </w:r>
      </w:hyperlink>
      <w:r w:rsidRPr="00B13308">
        <w:rPr>
          <w:rFonts w:ascii="Times New Roman" w:hAnsi="Times New Roman"/>
          <w:noProof/>
        </w:rPr>
        <w:t>)</w:t>
      </w:r>
      <w:r w:rsidRPr="00B13308">
        <w:rPr>
          <w:rFonts w:ascii="Times New Roman" w:hAnsi="Times New Roman"/>
        </w:rPr>
        <w:fldChar w:fldCharType="end"/>
      </w:r>
      <w:r w:rsidRPr="00B13308">
        <w:rPr>
          <w:rFonts w:ascii="Times New Roman" w:hAnsi="Times New Roman"/>
        </w:rPr>
        <w:t xml:space="preserve">. Presumably these different tolerances reflect the fact that flat species are more likely to live entirely within the boundary layer, </w:t>
      </w:r>
      <w:ins w:id="135" w:author="Diego Barneche" w:date="2016-08-03T09:02:00Z">
        <w:r w:rsidR="00DB71F3">
          <w:rPr>
            <w:rFonts w:ascii="Times New Roman" w:hAnsi="Times New Roman"/>
          </w:rPr>
          <w:t xml:space="preserve">and </w:t>
        </w:r>
      </w:ins>
      <w:r w:rsidRPr="00B13308">
        <w:rPr>
          <w:rFonts w:ascii="Times New Roman" w:hAnsi="Times New Roman"/>
        </w:rPr>
        <w:t xml:space="preserve">are therefore more likely to experience low oxygen conditions, and have adapted accordingly. </w:t>
      </w:r>
      <w:ins w:id="136" w:author="Craig White" w:date="2016-08-04T14:17:00Z">
        <w:r w:rsidR="00F030E2">
          <w:rPr>
            <w:rFonts w:ascii="Times New Roman" w:hAnsi="Times New Roman"/>
          </w:rPr>
          <w:t xml:space="preserve">Because of </w:t>
        </w:r>
        <w:r w:rsidR="00F030E2" w:rsidRPr="00B13308">
          <w:rPr>
            <w:rFonts w:ascii="Times New Roman" w:hAnsi="Times New Roman"/>
          </w:rPr>
          <w:t>t</w:t>
        </w:r>
        <w:r w:rsidR="00F030E2">
          <w:rPr>
            <w:rFonts w:ascii="Times New Roman" w:hAnsi="Times New Roman"/>
          </w:rPr>
          <w:t>he</w:t>
        </w:r>
      </w:ins>
      <w:del w:id="137" w:author="Craig White" w:date="2016-08-04T14:17:00Z">
        <w:r w:rsidRPr="00B13308">
          <w:rPr>
            <w:rFonts w:ascii="Times New Roman" w:hAnsi="Times New Roman"/>
          </w:rPr>
          <w:delText>One can imagine that invasive species, with their</w:delText>
        </w:r>
      </w:del>
      <w:r w:rsidRPr="00B13308">
        <w:rPr>
          <w:rFonts w:ascii="Times New Roman" w:hAnsi="Times New Roman"/>
        </w:rPr>
        <w:t xml:space="preserve"> long association </w:t>
      </w:r>
      <w:ins w:id="138" w:author="Craig White" w:date="2016-08-04T14:17:00Z">
        <w:r w:rsidR="00F030E2">
          <w:rPr>
            <w:rFonts w:ascii="Times New Roman" w:hAnsi="Times New Roman"/>
          </w:rPr>
          <w:t xml:space="preserve">of invasive species </w:t>
        </w:r>
      </w:ins>
      <w:r w:rsidRPr="00B13308">
        <w:rPr>
          <w:rFonts w:ascii="Times New Roman" w:hAnsi="Times New Roman"/>
        </w:rPr>
        <w:t xml:space="preserve">with artificial structures, </w:t>
      </w:r>
      <w:ins w:id="139" w:author="Craig White" w:date="2016-08-04T14:17:00Z">
        <w:r w:rsidR="00F030E2">
          <w:rPr>
            <w:rFonts w:ascii="Times New Roman" w:hAnsi="Times New Roman"/>
          </w:rPr>
          <w:t>which reduce flow in the environment</w:t>
        </w:r>
      </w:ins>
      <w:del w:id="140" w:author="Craig White" w:date="2016-08-03T11:14:00Z">
        <w:r w:rsidR="00F030E2" w:rsidDel="00C850F8">
          <w:rPr>
            <w:rFonts w:ascii="Times New Roman" w:hAnsi="Times New Roman"/>
          </w:rPr>
          <w:delText>s</w:delText>
        </w:r>
      </w:del>
      <w:ins w:id="141" w:author="Craig White" w:date="2016-08-04T14:17:00Z">
        <w:r w:rsidR="00F030E2">
          <w:rPr>
            <w:rFonts w:ascii="Times New Roman" w:hAnsi="Times New Roman"/>
          </w:rPr>
          <w:t xml:space="preserve"> </w:t>
        </w:r>
        <w:r w:rsidR="00F030E2">
          <w:rPr>
            <w:rFonts w:ascii="Times New Roman" w:hAnsi="Times New Roman"/>
          </w:rPr>
          <w:fldChar w:fldCharType="begin">
            <w:fldData xml:space="preserve">PEVuZE5vdGU+PENpdGU+PEF1dGhvcj5EYWZmb3JuPC9BdXRob3I+PFllYXI+MjAwOTwvWWVhcj48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</w:fldData>
          </w:fldChar>
        </w:r>
        <w:r w:rsidR="00F030E2">
          <w:rPr>
            <w:rFonts w:ascii="Times New Roman" w:hAnsi="Times New Roman"/>
          </w:rPr>
          <w:instrText xml:space="preserve"> ADDIN EN.CITE </w:instrText>
        </w:r>
        <w:r w:rsidR="00F030E2">
          <w:rPr>
            <w:rFonts w:ascii="Times New Roman" w:hAnsi="Times New Roman"/>
          </w:rPr>
          <w:fldChar w:fldCharType="begin">
            <w:fldData xml:space="preserve">PEVuZE5vdGU+PENpdGU+PEF1dGhvcj5EYWZmb3JuPC9BdXRob3I+PFllYXI+MjAwOTwvWWVhcj48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</w:fldData>
          </w:fldChar>
        </w:r>
        <w:r w:rsidR="00F030E2">
          <w:rPr>
            <w:rFonts w:ascii="Times New Roman" w:hAnsi="Times New Roman"/>
          </w:rPr>
          <w:instrText xml:space="preserve"> ADDIN EN.CITE.DATA </w:instrText>
        </w:r>
        <w:r w:rsidR="00F030E2">
          <w:rPr>
            <w:rFonts w:ascii="Times New Roman" w:hAnsi="Times New Roman"/>
          </w:rPr>
        </w:r>
        <w:r w:rsidR="00F030E2">
          <w:rPr>
            <w:rFonts w:ascii="Times New Roman" w:hAnsi="Times New Roman"/>
          </w:rPr>
          <w:fldChar w:fldCharType="end"/>
        </w:r>
        <w:r w:rsidR="00F030E2">
          <w:rPr>
            <w:rFonts w:ascii="Times New Roman" w:hAnsi="Times New Roman"/>
          </w:rPr>
        </w:r>
        <w:r w:rsidR="00F030E2">
          <w:rPr>
            <w:rFonts w:ascii="Times New Roman" w:hAnsi="Times New Roman"/>
          </w:rPr>
          <w:fldChar w:fldCharType="separate"/>
        </w:r>
        <w:r w:rsidR="00F030E2">
          <w:rPr>
            <w:rFonts w:ascii="Times New Roman" w:hAnsi="Times New Roman"/>
            <w:noProof/>
          </w:rPr>
          <w:t>(</w:t>
        </w:r>
        <w:r w:rsidR="00063472">
          <w:fldChar w:fldCharType="begin"/>
        </w:r>
        <w:r w:rsidR="00063472">
          <w:instrText xml:space="preserve"> HYPERLINK \l "_ENREF_4" \o "Bulleri, 2005 #170" </w:instrText>
        </w:r>
        <w:r w:rsidR="00063472">
          <w:fldChar w:fldCharType="separate"/>
        </w:r>
        <w:r w:rsidR="00F030E2">
          <w:rPr>
            <w:rFonts w:ascii="Times New Roman" w:hAnsi="Times New Roman"/>
            <w:noProof/>
          </w:rPr>
          <w:t>Bulleri and Airoldi 2005</w:t>
        </w:r>
        <w:r w:rsidR="00063472">
          <w:rPr>
            <w:rFonts w:ascii="Times New Roman" w:hAnsi="Times New Roman"/>
            <w:noProof/>
          </w:rPr>
          <w:fldChar w:fldCharType="end"/>
        </w:r>
        <w:r w:rsidR="00F030E2">
          <w:rPr>
            <w:rFonts w:ascii="Times New Roman" w:hAnsi="Times New Roman"/>
            <w:noProof/>
          </w:rPr>
          <w:t xml:space="preserve">, </w:t>
        </w:r>
        <w:r w:rsidR="00063472">
          <w:fldChar w:fldCharType="begin"/>
        </w:r>
        <w:r w:rsidR="00063472">
          <w:instrText xml:space="preserve"> HYPERLINK \l "_ENREF_10" \o "Dafforn, 2009 #6" </w:instrText>
        </w:r>
        <w:r w:rsidR="00063472">
          <w:fldChar w:fldCharType="separate"/>
        </w:r>
        <w:r w:rsidR="00F030E2">
          <w:rPr>
            <w:rFonts w:ascii="Times New Roman" w:hAnsi="Times New Roman"/>
            <w:noProof/>
          </w:rPr>
          <w:t>Dafforn et al. 2009b</w:t>
        </w:r>
        <w:r w:rsidR="00063472">
          <w:rPr>
            <w:rFonts w:ascii="Times New Roman" w:hAnsi="Times New Roman"/>
            <w:noProof/>
          </w:rPr>
          <w:fldChar w:fldCharType="end"/>
        </w:r>
        <w:r w:rsidR="00F030E2">
          <w:rPr>
            <w:rFonts w:ascii="Times New Roman" w:hAnsi="Times New Roman"/>
            <w:noProof/>
          </w:rPr>
          <w:t xml:space="preserve">, </w:t>
        </w:r>
        <w:r w:rsidR="00063472">
          <w:fldChar w:fldCharType="begin"/>
        </w:r>
        <w:r w:rsidR="00063472">
          <w:instrText xml:space="preserve"> HYPERLINK \l "_ENREF_59" \o "Wilding, 2014 #228" </w:instrText>
        </w:r>
        <w:r w:rsidR="00063472">
          <w:fldChar w:fldCharType="separate"/>
        </w:r>
        <w:r w:rsidR="00F030E2">
          <w:rPr>
            <w:rFonts w:ascii="Times New Roman" w:hAnsi="Times New Roman"/>
            <w:noProof/>
          </w:rPr>
          <w:t>Wilding 2014</w:t>
        </w:r>
        <w:r w:rsidR="00063472">
          <w:rPr>
            <w:rFonts w:ascii="Times New Roman" w:hAnsi="Times New Roman"/>
            <w:noProof/>
          </w:rPr>
          <w:fldChar w:fldCharType="end"/>
        </w:r>
        <w:r w:rsidR="00F030E2">
          <w:rPr>
            <w:rFonts w:ascii="Times New Roman" w:hAnsi="Times New Roman"/>
            <w:noProof/>
          </w:rPr>
          <w:t>)</w:t>
        </w:r>
        <w:r w:rsidR="00F030E2">
          <w:rPr>
            <w:rFonts w:ascii="Times New Roman" w:hAnsi="Times New Roman"/>
          </w:rPr>
          <w:fldChar w:fldCharType="end"/>
        </w:r>
        <w:r w:rsidR="00F030E2">
          <w:rPr>
            <w:rFonts w:ascii="Times New Roman" w:hAnsi="Times New Roman"/>
          </w:rPr>
          <w:t>,</w:t>
        </w:r>
        <w:r w:rsidR="00F030E2" w:rsidRPr="00B13308">
          <w:rPr>
            <w:rFonts w:ascii="Times New Roman" w:hAnsi="Times New Roman"/>
          </w:rPr>
          <w:t xml:space="preserve"> </w:t>
        </w:r>
        <w:r w:rsidR="00F030E2">
          <w:rPr>
            <w:rFonts w:ascii="Times New Roman" w:hAnsi="Times New Roman"/>
          </w:rPr>
          <w:t>o</w:t>
        </w:r>
        <w:r w:rsidRPr="00B13308">
          <w:rPr>
            <w:rFonts w:ascii="Times New Roman" w:hAnsi="Times New Roman"/>
          </w:rPr>
          <w:t xml:space="preserve">ne can imagine that </w:t>
        </w:r>
        <w:r w:rsidR="00F030E2">
          <w:rPr>
            <w:rFonts w:ascii="Times New Roman" w:hAnsi="Times New Roman"/>
          </w:rPr>
          <w:t xml:space="preserve">they </w:t>
        </w:r>
      </w:ins>
      <w:r w:rsidRPr="00B13308">
        <w:rPr>
          <w:rFonts w:ascii="Times New Roman" w:hAnsi="Times New Roman"/>
        </w:rPr>
        <w:t xml:space="preserve">may have </w:t>
      </w:r>
      <w:del w:id="142" w:author="Craig White" w:date="2016-08-04T14:17:00Z">
        <w:r w:rsidRPr="00B13308">
          <w:rPr>
            <w:rFonts w:ascii="Times New Roman" w:hAnsi="Times New Roman"/>
          </w:rPr>
          <w:delText xml:space="preserve">similarly </w:delText>
        </w:r>
      </w:del>
      <w:r w:rsidRPr="00B13308">
        <w:rPr>
          <w:rFonts w:ascii="Times New Roman" w:hAnsi="Times New Roman"/>
        </w:rPr>
        <w:t>adapted to low oxygen conditions</w:t>
      </w:r>
      <w:del w:id="143" w:author="Diego Barneche" w:date="2016-08-04T14:17:00Z">
        <w:r w:rsidRPr="00B13308">
          <w:rPr>
            <w:rFonts w:ascii="Times New Roman" w:hAnsi="Times New Roman"/>
          </w:rPr>
          <w:delText xml:space="preserve">. </w:delText>
        </w:r>
        <w:r>
          <w:rPr>
            <w:rFonts w:ascii="Times New Roman" w:hAnsi="Times New Roman"/>
          </w:rPr>
          <w:delText xml:space="preserve">In other words, </w:delText>
        </w:r>
      </w:del>
      <w:ins w:id="144" w:author="Diego Barneche" w:date="2016-08-04T14:17:00Z">
        <w:r w:rsidRPr="00B13308">
          <w:rPr>
            <w:rFonts w:ascii="Times New Roman" w:hAnsi="Times New Roman"/>
          </w:rPr>
          <w:t xml:space="preserve">. </w:t>
        </w:r>
      </w:ins>
      <w:del w:id="145" w:author="Diego Barneche" w:date="2016-08-03T09:02:00Z">
        <w:r w:rsidDel="00DB71F3">
          <w:rPr>
            <w:rFonts w:ascii="Times New Roman" w:hAnsi="Times New Roman"/>
          </w:rPr>
          <w:delText>C</w:delText>
        </w:r>
      </w:del>
      <w:del w:id="146" w:author="Diego Barneche" w:date="2016-08-03T09:03:00Z">
        <w:r w:rsidDel="00DB71F3">
          <w:rPr>
            <w:rFonts w:ascii="Times New Roman" w:hAnsi="Times New Roman"/>
          </w:rPr>
          <w:delText>be</w:delText>
        </w:r>
        <w:r w:rsidRPr="00B13308" w:rsidDel="00DB71F3">
          <w:rPr>
            <w:rFonts w:ascii="Times New Roman" w:hAnsi="Times New Roman"/>
          </w:rPr>
          <w:delText xml:space="preserve"> d</w:delText>
        </w:r>
      </w:del>
      <w:del w:id="147" w:author="Diego Barneche" w:date="2016-08-04T14:24:00Z">
        <w:r w:rsidRPr="00B13308" w:rsidDel="00635802">
          <w:rPr>
            <w:rFonts w:ascii="Times New Roman" w:hAnsi="Times New Roman"/>
          </w:rPr>
          <w:delText xml:space="preserve">NIS </w:delText>
        </w:r>
      </w:del>
      <w:ins w:id="148" w:author="Craig White" w:date="2016-08-04T14:17:00Z">
        <w:del w:id="149" w:author="Diego Barneche" w:date="2016-08-04T14:24:00Z">
          <w:r w:rsidR="00CD6BD4" w:rsidDel="00635802">
            <w:rPr>
              <w:rFonts w:ascii="Times New Roman" w:hAnsi="Times New Roman"/>
            </w:rPr>
            <w:delText>may</w:delText>
          </w:r>
        </w:del>
      </w:ins>
      <w:del w:id="150" w:author="Diego Barneche" w:date="2016-08-04T14:24:00Z">
        <w:r w:rsidRPr="00B13308" w:rsidDel="00635802">
          <w:rPr>
            <w:rFonts w:ascii="Times New Roman" w:hAnsi="Times New Roman"/>
          </w:rPr>
          <w:delText xml:space="preserve">sessile marine invertebrates have </w:delText>
        </w:r>
      </w:del>
      <w:del w:id="151" w:author="Diego Barneche" w:date="2016-08-04T14:17:00Z">
        <w:r w:rsidRPr="00B13308">
          <w:rPr>
            <w:rFonts w:ascii="Times New Roman" w:hAnsi="Times New Roman"/>
          </w:rPr>
          <w:delText xml:space="preserve">a </w:delText>
        </w:r>
      </w:del>
      <w:del w:id="152" w:author="Diego Barneche" w:date="2016-08-04T14:24:00Z">
        <w:r w:rsidRPr="00B13308" w:rsidDel="00635802">
          <w:rPr>
            <w:rFonts w:ascii="Times New Roman" w:hAnsi="Times New Roman"/>
          </w:rPr>
          <w:delText xml:space="preserve">lower </w:delText>
        </w:r>
      </w:del>
      <w:ins w:id="153" w:author="Craig White" w:date="2016-08-04T14:17:00Z">
        <w:del w:id="154" w:author="Diego Barneche" w:date="2016-08-04T14:24:00Z">
          <w:r w:rsidRPr="00B13308" w:rsidDel="00635802">
            <w:rPr>
              <w:rFonts w:ascii="Times New Roman" w:hAnsi="Times New Roman"/>
            </w:rPr>
            <w:delText xml:space="preserve">R* </w:delText>
          </w:r>
          <w:r w:rsidR="00CD6BD4" w:rsidDel="00635802">
            <w:rPr>
              <w:rFonts w:ascii="Times New Roman" w:hAnsi="Times New Roman"/>
            </w:rPr>
            <w:delText>for</w:delText>
          </w:r>
        </w:del>
      </w:ins>
      <w:del w:id="155" w:author="Diego Barneche" w:date="2016-08-04T14:24:00Z">
        <w:r w:rsidRPr="00B13308" w:rsidDel="00635802">
          <w:rPr>
            <w:rFonts w:ascii="Times New Roman" w:hAnsi="Times New Roman"/>
          </w:rPr>
          <w:delText xml:space="preserve">resource requirement in terms of oxygen than native species </w:delText>
        </w:r>
      </w:del>
      <w:ins w:id="156" w:author="Diego Barneche" w:date="2016-08-04T14:17:00Z">
        <w:r>
          <w:rPr>
            <w:rFonts w:ascii="Times New Roman" w:hAnsi="Times New Roman"/>
          </w:rPr>
          <w:t xml:space="preserve">In other words, </w:t>
        </w:r>
        <w:r w:rsidRPr="00B13308">
          <w:rPr>
            <w:rFonts w:ascii="Times New Roman" w:hAnsi="Times New Roman"/>
          </w:rPr>
          <w:t xml:space="preserve">NIS </w:t>
        </w:r>
      </w:ins>
      <w:ins w:id="157" w:author="Diego Barneche" w:date="2016-08-04T14:24:00Z">
        <w:r w:rsidR="00635802">
          <w:rPr>
            <w:rFonts w:ascii="Times New Roman" w:hAnsi="Times New Roman"/>
          </w:rPr>
          <w:t xml:space="preserve">may </w:t>
        </w:r>
      </w:ins>
      <w:ins w:id="158" w:author="Diego Barneche" w:date="2016-08-04T14:17:00Z">
        <w:r w:rsidRPr="00B13308">
          <w:rPr>
            <w:rFonts w:ascii="Times New Roman" w:hAnsi="Times New Roman"/>
          </w:rPr>
          <w:t xml:space="preserve">have a lower R* </w:t>
        </w:r>
      </w:ins>
      <w:ins w:id="159" w:author="Diego Barneche" w:date="2016-08-04T14:24:00Z">
        <w:r w:rsidR="00635802">
          <w:rPr>
            <w:rFonts w:ascii="Times New Roman" w:hAnsi="Times New Roman"/>
          </w:rPr>
          <w:t xml:space="preserve">for oxygen </w:t>
        </w:r>
      </w:ins>
      <w:ins w:id="160" w:author="Diego Barneche" w:date="2016-08-04T14:17:00Z">
        <w:r w:rsidRPr="00B13308">
          <w:rPr>
            <w:rFonts w:ascii="Times New Roman" w:hAnsi="Times New Roman"/>
          </w:rPr>
          <w:t xml:space="preserve">than native species </w:t>
        </w:r>
      </w:ins>
      <w:r w:rsidRPr="00B13308">
        <w:rPr>
          <w:rFonts w:ascii="Times New Roman" w:hAnsi="Times New Roman"/>
        </w:rPr>
        <w:t>in sessile marine invertebrate communities</w:t>
      </w:r>
      <w:ins w:id="161" w:author="Craig White" w:date="2016-08-04T14:17:00Z">
        <w:r w:rsidR="00CD6BD4">
          <w:rPr>
            <w:rFonts w:ascii="Times New Roman" w:hAnsi="Times New Roman"/>
          </w:rPr>
          <w:t xml:space="preserve"> but tests are lacking</w:t>
        </w:r>
      </w:ins>
      <w:r w:rsidRPr="00B13308">
        <w:rPr>
          <w:rFonts w:ascii="Times New Roman" w:hAnsi="Times New Roman"/>
        </w:rPr>
        <w:t>.</w:t>
      </w:r>
    </w:p>
    <w:p w14:paraId="1F8375A1" w14:textId="77777777" w:rsidR="00467DDE" w:rsidRPr="00B13308" w:rsidRDefault="00467DDE" w:rsidP="000144B5">
      <w:pPr>
        <w:widowControl w:val="0"/>
        <w:autoSpaceDE w:val="0"/>
        <w:autoSpaceDN w:val="0"/>
        <w:adjustRightInd w:val="0"/>
        <w:spacing w:line="480" w:lineRule="auto"/>
        <w:ind w:firstLine="567"/>
        <w:rPr>
          <w:rFonts w:ascii="Times New Roman" w:hAnsi="Times New Roman"/>
        </w:rPr>
      </w:pPr>
      <w:r w:rsidRPr="00B13308">
        <w:rPr>
          <w:rFonts w:ascii="Times New Roman" w:hAnsi="Times New Roman"/>
        </w:rPr>
        <w:t xml:space="preserve">One way to estimate the R* for oxygen is to determine the level at which </w:t>
      </w:r>
      <w:del w:id="162" w:author="Craig White" w:date="2016-08-03T11:17:00Z">
        <w:r w:rsidRPr="00B13308">
          <w:rPr>
            <w:rFonts w:ascii="Times New Roman" w:hAnsi="Times New Roman"/>
          </w:rPr>
          <w:delText>metabolic rates</w:delText>
        </w:r>
      </w:del>
      <w:ins w:id="163" w:author="Craig White" w:date="2016-08-03T11:17:00Z">
        <w:r w:rsidR="00D636AF">
          <w:rPr>
            <w:rFonts w:ascii="Times New Roman" w:hAnsi="Times New Roman"/>
          </w:rPr>
          <w:t xml:space="preserve">rates of </w:t>
        </w:r>
        <w:r w:rsidR="00D636AF">
          <w:rPr>
            <w:rFonts w:ascii="Times New Roman" w:hAnsi="Times New Roman"/>
          </w:rPr>
          <w:lastRenderedPageBreak/>
          <w:t>oxygen consumption</w:t>
        </w:r>
      </w:ins>
      <w:ins w:id="164" w:author="Craig White" w:date="2016-08-03T11:18:00Z">
        <w:r w:rsidR="00D636AF">
          <w:rPr>
            <w:rFonts w:ascii="Times New Roman" w:hAnsi="Times New Roman"/>
          </w:rPr>
          <w:t xml:space="preserve"> (a proxy for aerobic rates of metabolism)</w:t>
        </w:r>
      </w:ins>
      <w:r w:rsidRPr="00B13308">
        <w:rPr>
          <w:rFonts w:ascii="Times New Roman" w:hAnsi="Times New Roman"/>
        </w:rPr>
        <w:t xml:space="preserve"> begin to drop with oxygen levels – i.e. the oxygen level at which an individual becomes an oxyconformer </w:t>
      </w:r>
      <w:r w:rsidRPr="00B13308">
        <w:rPr>
          <w:rFonts w:ascii="Times New Roman" w:hAnsi="Times New Roman"/>
        </w:rPr>
        <w:fldChar w:fldCharType="begin"/>
      </w:r>
      <w:r w:rsidRPr="00B13308">
        <w:rPr>
          <w:rFonts w:ascii="Times New Roman" w:hAnsi="Times New Roman"/>
        </w:rPr>
        <w:instrText xml:space="preserve"> ADDIN EN.CITE &lt;EndNote&gt;&lt;Cite&gt;&lt;Author&gt;Portner&lt;/Author&gt;&lt;Year&gt;1993&lt;/Year&gt;&lt;RecNum&gt;446&lt;/RecNum&gt;&lt;DisplayText&gt;(Portner and Grieshaber 1993)&lt;/DisplayText&gt;&lt;record&gt;&lt;rec-number&gt;446&lt;/rec-number&gt;&lt;foreign-keys&gt;&lt;key app="EN" db-id="wasapzp9xa0dr9etatnpvapgpavfsw25at0e"&gt;446&lt;/key&gt;&lt;/foreign-keys&gt;&lt;ref-type name="Book"&gt;6&lt;/ref-type&gt;&lt;contributors&gt;&lt;authors&gt;&lt;author&gt;Portner, H. O.&lt;/author&gt;&lt;author&gt;Grieshaber, M. K.&lt;/author&gt;&lt;/authors&gt;&lt;secondary-authors&gt;&lt;author&gt;Bicudo, J. E. P.&lt;/author&gt;&lt;/secondary-authors&gt;&lt;/contributors&gt;&lt;titles&gt;&lt;title&gt;CRITICAL P(O)(2)(S) IN OXYCONFORMING AND OXYREGULATING ANIMALS - GAS-EXCHANGE, METABOLIC-RATE AND THE MODE OF ENERGY-PRODUCTION&lt;/title&gt;&lt;secondary-title&gt;Vertebrate Gas Transport Cascade: Adaptations to Environment and Mode of Life&lt;/secondary-title&gt;&lt;/titles&gt;&lt;pages&gt;330-357&lt;/pages&gt;&lt;dates&gt;&lt;year&gt;1993&lt;/year&gt;&lt;/dates&gt;&lt;pub-location&gt;Boca Raton&lt;/pub-location&gt;&lt;publisher&gt;Crc Press Inc&lt;/publisher&gt;&lt;isbn&gt;0-8493-4976-1&lt;/isbn&gt;&lt;accession-num&gt;WOS:A1993BY05D00035&lt;/accession-num&gt;&lt;urls&gt;&lt;related-urls&gt;&lt;url&gt;&amp;lt;Go to ISI&amp;gt;://WOS:A1993BY05D00035&lt;/url&gt;&lt;/related-urls&gt;&lt;/urls&gt;&lt;language&gt;English&lt;/language&gt;&lt;/record&gt;&lt;/Cite&gt;&lt;/EndNote&gt;</w:instrText>
      </w:r>
      <w:r w:rsidRPr="00B13308">
        <w:rPr>
          <w:rFonts w:ascii="Times New Roman" w:hAnsi="Times New Roman"/>
        </w:rPr>
        <w:fldChar w:fldCharType="separate"/>
      </w:r>
      <w:r w:rsidRPr="00B13308">
        <w:rPr>
          <w:rFonts w:ascii="Times New Roman" w:hAnsi="Times New Roman"/>
          <w:noProof/>
        </w:rPr>
        <w:t>(</w:t>
      </w:r>
      <w:hyperlink w:anchor="_ENREF_45" w:tooltip="Portner, 1993 #446" w:history="1">
        <w:r w:rsidRPr="00B13308">
          <w:rPr>
            <w:rFonts w:ascii="Times New Roman" w:hAnsi="Times New Roman"/>
            <w:noProof/>
          </w:rPr>
          <w:t>Portner and Grieshaber 1993</w:t>
        </w:r>
      </w:hyperlink>
      <w:r w:rsidRPr="00B13308">
        <w:rPr>
          <w:rFonts w:ascii="Times New Roman" w:hAnsi="Times New Roman"/>
          <w:noProof/>
        </w:rPr>
        <w:t>)</w:t>
      </w:r>
      <w:r w:rsidRPr="00B13308">
        <w:rPr>
          <w:rFonts w:ascii="Times New Roman" w:hAnsi="Times New Roman"/>
        </w:rPr>
        <w:fldChar w:fldCharType="end"/>
      </w:r>
      <w:r w:rsidRPr="00B13308">
        <w:rPr>
          <w:rFonts w:ascii="Times New Roman" w:hAnsi="Times New Roman"/>
        </w:rPr>
        <w:t>. In mammals, which are strong oxyregulators, this level is known as the critical oxygen concentration (</w:t>
      </w:r>
      <m:oMath>
        <m:sSub>
          <m:sSubPr>
            <m:ctrlPr>
              <w:ins w:id="165" w:author="Author">
                <w:rPr>
                  <w:rFonts w:ascii="Cambria Math" w:hAnsi="Cambria Math"/>
                  <w:i/>
                </w:rPr>
              </w:ins>
            </m:ctrlPr>
          </m:sSubPr>
          <m:e>
            <m:r>
              <w:rPr>
                <w:rFonts w:ascii="Cambria Math" w:hAnsi="Cambria Math"/>
              </w:rPr>
              <m:t>C</m:t>
            </m:r>
          </m:e>
          <m:sub>
            <m:sSub>
              <m:sSubPr>
                <m:ctrlPr>
                  <w:ins w:id="166" w:author="Author">
                    <w:rPr>
                      <w:rFonts w:ascii="Cambria Math" w:hAnsi="Cambria Math"/>
                      <w:i/>
                    </w:rPr>
                  </w:ins>
                </m:ctrlPr>
              </m:sSubPr>
              <m:e>
                <m:r>
                  <w:rPr>
                    <w:rFonts w:ascii="Cambria Math" w:hAnsi="Cambria Math"/>
                  </w:rPr>
                  <m:t>C</m:t>
                </m:r>
              </m:e>
              <m:sub>
                <m:sSub>
                  <m:sSubPr>
                    <m:ctrlPr>
                      <w:ins w:id="167" w:author="Author">
                        <w:rPr>
                          <w:rFonts w:ascii="Cambria Math" w:hAnsi="Cambria Math"/>
                          <w:i/>
                        </w:rPr>
                      </w:ins>
                    </m:ctrlPr>
                  </m:sSubPr>
                  <m:e>
                    <m:r>
                      <w:rPr>
                        <w:rFonts w:ascii="Cambria Math" w:hAnsi="Cambria Math"/>
                      </w:rPr>
                      <m:t>O</m:t>
                    </m:r>
                  </m:e>
                  <m:sub>
                    <m:r>
                      <w:rPr>
                        <w:rFonts w:ascii="Cambria Math" w:hAnsi="Cambria Math"/>
                      </w:rPr>
                      <m:t>2</m:t>
                    </m:r>
                  </m:sub>
                </m:sSub>
              </m:sub>
            </m:sSub>
          </m:sub>
        </m:sSub>
      </m:oMath>
      <w:r w:rsidRPr="00B13308">
        <w:rPr>
          <w:rFonts w:ascii="Times New Roman" w:hAnsi="Times New Roman"/>
        </w:rPr>
        <w:t>) or critical oxygen pressure (</w:t>
      </w:r>
      <m:oMath>
        <m:sSub>
          <m:sSubPr>
            <m:ctrlPr>
              <w:ins w:id="168" w:author="Author">
                <w:rPr>
                  <w:rFonts w:ascii="Cambria Math" w:hAnsi="Cambria Math"/>
                  <w:i/>
                </w:rPr>
              </w:ins>
            </m:ctrlPr>
          </m:sSubPr>
          <m:e>
            <m:r>
              <w:rPr>
                <w:rFonts w:ascii="Cambria Math" w:hAnsi="Cambria Math"/>
              </w:rPr>
              <m:t>P</m:t>
            </m:r>
          </m:e>
          <m:sub>
            <m:sSub>
              <m:sSubPr>
                <m:ctrlPr>
                  <w:ins w:id="169" w:author="Author">
                    <w:rPr>
                      <w:rFonts w:ascii="Cambria Math" w:hAnsi="Cambria Math"/>
                      <w:i/>
                    </w:rPr>
                  </w:ins>
                </m:ctrlPr>
              </m:sSubPr>
              <m:e>
                <m:r>
                  <w:rPr>
                    <w:rFonts w:ascii="Cambria Math" w:hAnsi="Cambria Math"/>
                  </w:rPr>
                  <m:t>C</m:t>
                </m:r>
              </m:e>
              <m:sub>
                <m:sSub>
                  <m:sSubPr>
                    <m:ctrlPr>
                      <w:ins w:id="170" w:author="Author">
                        <w:rPr>
                          <w:rFonts w:ascii="Cambria Math" w:hAnsi="Cambria Math"/>
                          <w:i/>
                        </w:rPr>
                      </w:ins>
                    </m:ctrlPr>
                  </m:sSubPr>
                  <m:e>
                    <m:r>
                      <w:rPr>
                        <w:rFonts w:ascii="Cambria Math" w:hAnsi="Cambria Math"/>
                      </w:rPr>
                      <m:t>O</m:t>
                    </m:r>
                  </m:e>
                  <m:sub>
                    <m:r>
                      <w:rPr>
                        <w:rFonts w:ascii="Cambria Math" w:hAnsi="Cambria Math"/>
                      </w:rPr>
                      <m:t>2</m:t>
                    </m:r>
                  </m:sub>
                </m:sSub>
              </m:sub>
            </m:sSub>
          </m:sub>
        </m:sSub>
      </m:oMath>
      <w:r w:rsidRPr="00B13308">
        <w:rPr>
          <w:rFonts w:ascii="Times New Roman" w:hAnsi="Times New Roman"/>
        </w:rPr>
        <w:t xml:space="preserve">); below that value, </w:t>
      </w:r>
      <w:ins w:id="171" w:author="Craig White" w:date="2016-08-03T11:16:00Z">
        <w:r w:rsidR="00D636AF">
          <w:rPr>
            <w:rFonts w:ascii="Times New Roman" w:hAnsi="Times New Roman"/>
          </w:rPr>
          <w:t xml:space="preserve">aerobic </w:t>
        </w:r>
      </w:ins>
      <w:r w:rsidRPr="00B13308">
        <w:rPr>
          <w:rFonts w:ascii="Times New Roman" w:hAnsi="Times New Roman"/>
        </w:rPr>
        <w:t xml:space="preserve">metabolic rate decreases, anaerobic mechanisms become more important, and conditions are considered physiologically stressful </w:t>
      </w:r>
      <w:r w:rsidRPr="00B13308">
        <w:rPr>
          <w:rFonts w:ascii="Times New Roman" w:hAnsi="Times New Roman"/>
        </w:rPr>
        <w:fldChar w:fldCharType="begin"/>
      </w:r>
      <w:r w:rsidRPr="00B13308">
        <w:rPr>
          <w:rFonts w:ascii="Times New Roman" w:hAnsi="Times New Roman"/>
        </w:rPr>
        <w:instrText xml:space="preserve"> ADDIN EN.CITE &lt;EndNote&gt;&lt;Cite&gt;&lt;Author&gt;Hochachka&lt;/Author&gt;&lt;Year&gt;2002&lt;/Year&gt;&lt;RecNum&gt;194&lt;/RecNum&gt;&lt;DisplayText&gt;(Hochachka and Somero 2002, Armstrong et al. 2009)&lt;/DisplayText&gt;&lt;record&gt;&lt;rec-number&gt;194&lt;/rec-number&gt;&lt;foreign-keys&gt;&lt;key app="EN" db-id="wasapzp9xa0dr9etatnpvapgpavfsw25at0e"&gt;194&lt;/key&gt;&lt;/foreign-keys&gt;&lt;ref-type name="Electronic Book"&gt;44&lt;/ref-type&gt;&lt;contributors&gt;&lt;authors&gt;&lt;author&gt;Hochachka, Peter W.&lt;/author&gt;&lt;author&gt;Somero, George N.&lt;/author&gt;&lt;/authors&gt;&lt;/contributors&gt;&lt;titles&gt;&lt;title&gt;Biochemical Adaptation : Mechanism and Process in Physiological Evolution&lt;/title&gt;&lt;/titles&gt;&lt;dates&gt;&lt;year&gt;2002&lt;/year&gt;&lt;/dates&gt;&lt;pub-location&gt;New York&lt;/pub-location&gt;&lt;publisher&gt;Oxford University Press&lt;/publisher&gt;&lt;isbn&gt;9781602562349&lt;/isbn&gt;&lt;urls&gt;&lt;related-urls&gt;&lt;url&gt;http://MONASH.eblib.com.au/patron/FullRecord.aspx?p=241441&lt;/url&gt;&lt;/related-urls&gt;&lt;/urls&gt;&lt;language&gt;English&lt;/language&gt;&lt;/record&gt;&lt;/Cite&gt;&lt;Cite&gt;&lt;Author&gt;Armstrong&lt;/Author&gt;&lt;Year&gt;2009&lt;/Year&gt;&lt;RecNum&gt;195&lt;/RecNum&gt;&lt;record&gt;&lt;rec-number&gt;195&lt;/rec-number&gt;&lt;foreign-keys&gt;&lt;key app="EN" db-id="wasapzp9xa0dr9etatnpvapgpavfsw25at0e"&gt;195&lt;/key&gt;&lt;/foreign-keys&gt;&lt;ref-type name="Journal Article"&gt;17&lt;/ref-type&gt;&lt;contributors&gt;&lt;authors&gt;&lt;author&gt;Armstrong, William&lt;/author&gt;&lt;author&gt;Webb, Trevor&lt;/author&gt;&lt;author&gt;Darwent, Marcus&lt;/author&gt;&lt;author&gt;Beckett, Peter M.&lt;/author&gt;&lt;/authors&gt;&lt;/contributors&gt;&lt;titles&gt;&lt;title&gt;Measuring and interpreting respiratory critical oxygen pressures in roots&lt;/title&gt;&lt;secondary-title&gt;Annals of Botany&lt;/secondary-title&gt;&lt;/titles&gt;&lt;periodical&gt;&lt;full-title&gt;Annals of Botany&lt;/full-title&gt;&lt;/periodical&gt;&lt;pages&gt;281-293&lt;/pages&gt;&lt;volume&gt;103&lt;/volume&gt;&lt;number&gt;2&lt;/number&gt;&lt;dates&gt;&lt;year&gt;2009&lt;/year&gt;&lt;pub-dates&gt;&lt;date&gt;Jan&lt;/date&gt;&lt;/pub-dates&gt;&lt;/dates&gt;&lt;isbn&gt;0305-7364&lt;/isbn&gt;&lt;accession-num&gt;WOS:000262329200014&lt;/accession-num&gt;&lt;urls&gt;&lt;related-urls&gt;&lt;url&gt;&amp;lt;Go to ISI&amp;gt;://WOS:000262329200014&lt;/url&gt;&lt;/related-urls&gt;&lt;/urls&gt;&lt;electronic-resource-num&gt;10.1093/aob/mcn177&lt;/electronic-resource-num&gt;&lt;/record&gt;&lt;/Cite&gt;&lt;/EndNote&gt;</w:instrText>
      </w:r>
      <w:r w:rsidRPr="00B13308">
        <w:rPr>
          <w:rFonts w:ascii="Times New Roman" w:hAnsi="Times New Roman"/>
        </w:rPr>
        <w:fldChar w:fldCharType="separate"/>
      </w:r>
      <w:ins w:id="172" w:author="Craig White" w:date="2016-08-04T14:17:00Z">
        <w:r w:rsidRPr="00B13308">
          <w:rPr>
            <w:rFonts w:ascii="Times New Roman" w:hAnsi="Times New Roman"/>
            <w:noProof/>
          </w:rPr>
          <w:t>(</w:t>
        </w:r>
        <w:r w:rsidR="00063472">
          <w:fldChar w:fldCharType="begin"/>
        </w:r>
        <w:r w:rsidR="00063472">
          <w:instrText xml:space="preserve"> HYPERLINK \l "_ENREF_21" \o "Hochachka, 2002 #194" </w:instrText>
        </w:r>
        <w:r w:rsidR="00063472">
          <w:fldChar w:fldCharType="separate"/>
        </w:r>
        <w:r w:rsidR="00F030E2" w:rsidRPr="00B13308">
          <w:rPr>
            <w:rFonts w:ascii="Times New Roman" w:hAnsi="Times New Roman"/>
            <w:noProof/>
          </w:rPr>
          <w:t>Hochachka and Somero 2002</w:t>
        </w:r>
        <w:r w:rsidR="00063472">
          <w:rPr>
            <w:rFonts w:ascii="Times New Roman" w:hAnsi="Times New Roman"/>
            <w:noProof/>
          </w:rPr>
          <w:fldChar w:fldCharType="end"/>
        </w:r>
        <w:r w:rsidRPr="00B13308">
          <w:rPr>
            <w:rFonts w:ascii="Times New Roman" w:hAnsi="Times New Roman"/>
            <w:noProof/>
          </w:rPr>
          <w:t xml:space="preserve">, </w:t>
        </w:r>
      </w:ins>
      <w:del w:id="173" w:author="Craig White" w:date="2016-08-04T14:17:00Z">
        <w:r w:rsidRPr="00B13308">
          <w:rPr>
            <w:rFonts w:ascii="Times New Roman" w:hAnsi="Times New Roman"/>
            <w:noProof/>
          </w:rPr>
          <w:delText>(</w:delText>
        </w:r>
        <w:r w:rsidR="00063472">
          <w:fldChar w:fldCharType="begin"/>
        </w:r>
        <w:r w:rsidR="00063472">
          <w:delInstrText xml:space="preserve"> HYPERLINK \l "_ENREF_22" \o "Hochachka, 2002 #194" </w:delInstrText>
        </w:r>
        <w:r w:rsidR="00063472">
          <w:fldChar w:fldCharType="separate"/>
        </w:r>
        <w:r w:rsidRPr="00B13308">
          <w:rPr>
            <w:rFonts w:ascii="Times New Roman" w:hAnsi="Times New Roman"/>
            <w:noProof/>
          </w:rPr>
          <w:delText>Hochachka and Somero 2002</w:delText>
        </w:r>
        <w:r w:rsidR="00063472">
          <w:rPr>
            <w:rFonts w:ascii="Times New Roman" w:hAnsi="Times New Roman"/>
            <w:noProof/>
          </w:rPr>
          <w:fldChar w:fldCharType="end"/>
        </w:r>
        <w:r w:rsidRPr="00B13308">
          <w:rPr>
            <w:rFonts w:ascii="Times New Roman" w:hAnsi="Times New Roman"/>
            <w:noProof/>
          </w:rPr>
          <w:delText xml:space="preserve">, </w:delText>
        </w:r>
      </w:del>
      <w:hyperlink w:anchor="_ENREF_3" w:tooltip="Armstrong, 2009 #195" w:history="1">
        <w:r w:rsidRPr="00B13308">
          <w:rPr>
            <w:rFonts w:ascii="Times New Roman" w:hAnsi="Times New Roman"/>
            <w:noProof/>
          </w:rPr>
          <w:t>Armstrong et al. 2009</w:t>
        </w:r>
      </w:hyperlink>
      <w:r w:rsidRPr="00B13308">
        <w:rPr>
          <w:rFonts w:ascii="Times New Roman" w:hAnsi="Times New Roman"/>
          <w:noProof/>
        </w:rPr>
        <w:t>)</w:t>
      </w:r>
      <w:r w:rsidRPr="00B13308">
        <w:rPr>
          <w:rFonts w:ascii="Times New Roman" w:hAnsi="Times New Roman"/>
        </w:rPr>
        <w:fldChar w:fldCharType="end"/>
      </w:r>
      <w:r w:rsidRPr="00B13308">
        <w:rPr>
          <w:rFonts w:ascii="Times New Roman" w:hAnsi="Times New Roman"/>
        </w:rPr>
        <w:t xml:space="preserve">. In marine invertebrates, which are often neither strict oxy-conformers nor oxy-regulators, measuring </w:t>
      </w:r>
      <m:oMath>
        <m:sSub>
          <m:sSubPr>
            <m:ctrlPr>
              <w:ins w:id="174" w:author="Author">
                <w:rPr>
                  <w:rFonts w:ascii="Cambria Math" w:hAnsi="Cambria Math"/>
                  <w:i/>
                </w:rPr>
              </w:ins>
            </m:ctrlPr>
          </m:sSubPr>
          <m:e>
            <m:r>
              <w:rPr>
                <w:rFonts w:ascii="Cambria Math" w:hAnsi="Cambria Math"/>
              </w:rPr>
              <m:t>C</m:t>
            </m:r>
          </m:e>
          <m:sub>
            <m:sSub>
              <m:sSubPr>
                <m:ctrlPr>
                  <w:ins w:id="175" w:author="Author">
                    <w:rPr>
                      <w:rFonts w:ascii="Cambria Math" w:hAnsi="Cambria Math"/>
                      <w:i/>
                    </w:rPr>
                  </w:ins>
                </m:ctrlPr>
              </m:sSubPr>
              <m:e>
                <m:r>
                  <w:rPr>
                    <w:rFonts w:ascii="Cambria Math" w:hAnsi="Cambria Math"/>
                  </w:rPr>
                  <m:t>C</m:t>
                </m:r>
              </m:e>
              <m:sub>
                <m:sSub>
                  <m:sSubPr>
                    <m:ctrlPr>
                      <w:ins w:id="176" w:author="Author">
                        <w:rPr>
                          <w:rFonts w:ascii="Cambria Math" w:hAnsi="Cambria Math"/>
                          <w:i/>
                        </w:rPr>
                      </w:ins>
                    </m:ctrlPr>
                  </m:sSubPr>
                  <m:e>
                    <m:r>
                      <w:rPr>
                        <w:rFonts w:ascii="Cambria Math" w:hAnsi="Cambria Math"/>
                      </w:rPr>
                      <m:t>O</m:t>
                    </m:r>
                  </m:e>
                  <m:sub>
                    <m:r>
                      <w:rPr>
                        <w:rFonts w:ascii="Cambria Math" w:hAnsi="Cambria Math"/>
                      </w:rPr>
                      <m:t>2</m:t>
                    </m:r>
                  </m:sub>
                </m:sSub>
              </m:sub>
            </m:sSub>
          </m:sub>
        </m:sSub>
      </m:oMath>
      <w:r w:rsidRPr="00B13308">
        <w:rPr>
          <w:rFonts w:ascii="Times New Roman" w:hAnsi="Times New Roman"/>
        </w:rPr>
        <w:t xml:space="preserve"> is less straightforward (see Methods), but the level at which metabolic rate declines with decreases in oxygen will estimate the capacity for maintaining </w:t>
      </w:r>
      <w:ins w:id="177" w:author="Craig White" w:date="2016-08-03T11:16:00Z">
        <w:r w:rsidR="00D636AF">
          <w:rPr>
            <w:rFonts w:ascii="Times New Roman" w:hAnsi="Times New Roman"/>
          </w:rPr>
          <w:t xml:space="preserve">aerobic </w:t>
        </w:r>
      </w:ins>
      <w:r w:rsidRPr="00B13308">
        <w:rPr>
          <w:rFonts w:ascii="Times New Roman" w:hAnsi="Times New Roman"/>
        </w:rPr>
        <w:t>biological processes in the face of low oxygen conditions. In terms of R*, species that are able to maintain higher levels of aerobic metabolism under lower oxygen conditions</w:t>
      </w:r>
      <w:del w:id="178" w:author="Craig White" w:date="2016-08-03T11:19:00Z">
        <w:r w:rsidRPr="00B13308">
          <w:rPr>
            <w:rFonts w:ascii="Times New Roman" w:hAnsi="Times New Roman"/>
          </w:rPr>
          <w:delText>,</w:delText>
        </w:r>
      </w:del>
      <w:r w:rsidRPr="00B13308">
        <w:rPr>
          <w:rFonts w:ascii="Times New Roman" w:hAnsi="Times New Roman"/>
        </w:rPr>
        <w:t xml:space="preserve"> will </w:t>
      </w:r>
      <w:del w:id="179" w:author="Craig White" w:date="2016-08-03T11:19:00Z">
        <w:r w:rsidRPr="00B13308">
          <w:rPr>
            <w:rFonts w:ascii="Times New Roman" w:hAnsi="Times New Roman"/>
          </w:rPr>
          <w:delText xml:space="preserve">therefore </w:delText>
        </w:r>
      </w:del>
      <w:r w:rsidRPr="00B13308">
        <w:rPr>
          <w:rFonts w:ascii="Times New Roman" w:hAnsi="Times New Roman"/>
        </w:rPr>
        <w:t xml:space="preserve">have a competitive advantage over those that exhibit reduced </w:t>
      </w:r>
      <w:ins w:id="180" w:author="Craig White" w:date="2016-08-03T11:19:00Z">
        <w:r w:rsidR="00D636AF">
          <w:rPr>
            <w:rFonts w:ascii="Times New Roman" w:hAnsi="Times New Roman"/>
          </w:rPr>
          <w:t xml:space="preserve">aerobic </w:t>
        </w:r>
      </w:ins>
      <w:r w:rsidRPr="00B13308">
        <w:rPr>
          <w:rFonts w:ascii="Times New Roman" w:hAnsi="Times New Roman"/>
        </w:rPr>
        <w:t xml:space="preserve">metabolism at relatively higher oxygen conditions. </w:t>
      </w:r>
    </w:p>
    <w:p w14:paraId="265E9014" w14:textId="39DE4B32" w:rsidR="00467DDE" w:rsidRPr="006E281D" w:rsidRDefault="00467DDE" w:rsidP="000144B5">
      <w:pPr>
        <w:spacing w:line="480" w:lineRule="auto"/>
        <w:ind w:firstLine="567"/>
        <w:rPr>
          <w:rFonts w:ascii="Times New Roman" w:hAnsi="Times New Roman" w:cs="Times New Roman"/>
        </w:rPr>
      </w:pPr>
      <w:r w:rsidRPr="00B13308">
        <w:rPr>
          <w:rFonts w:ascii="Times New Roman" w:hAnsi="Times New Roman"/>
        </w:rPr>
        <w:t xml:space="preserve">Here, </w:t>
      </w:r>
      <w:r w:rsidR="002F7145">
        <w:rPr>
          <w:rFonts w:ascii="Times New Roman" w:hAnsi="Times New Roman"/>
        </w:rPr>
        <w:t>w</w:t>
      </w:r>
      <w:r w:rsidR="00020F3D">
        <w:rPr>
          <w:rFonts w:ascii="Times New Roman" w:hAnsi="Times New Roman"/>
        </w:rPr>
        <w:t>e</w:t>
      </w:r>
      <w:r w:rsidRPr="00B13308">
        <w:rPr>
          <w:rFonts w:ascii="Times New Roman" w:hAnsi="Times New Roman"/>
        </w:rPr>
        <w:t xml:space="preserve"> measure water flow rates and oxygen availability at small scales across 5 artificial structures that vary from relatively high flow environments (piers) to relatively low</w:t>
      </w:r>
      <w:r>
        <w:rPr>
          <w:rFonts w:ascii="Times New Roman" w:hAnsi="Times New Roman"/>
        </w:rPr>
        <w:t xml:space="preserve"> flow environments (marinas).  T</w:t>
      </w:r>
      <w:r w:rsidRPr="00B13308">
        <w:rPr>
          <w:rFonts w:ascii="Times New Roman" w:hAnsi="Times New Roman"/>
        </w:rPr>
        <w:t xml:space="preserve">hen </w:t>
      </w:r>
      <w:r w:rsidR="002F7145">
        <w:rPr>
          <w:rFonts w:ascii="Times New Roman" w:hAnsi="Times New Roman"/>
        </w:rPr>
        <w:t>w</w:t>
      </w:r>
      <w:r w:rsidR="00020F3D">
        <w:rPr>
          <w:rFonts w:ascii="Times New Roman" w:hAnsi="Times New Roman"/>
        </w:rPr>
        <w:t>e</w:t>
      </w:r>
      <w:r>
        <w:rPr>
          <w:rFonts w:ascii="Times New Roman" w:hAnsi="Times New Roman"/>
        </w:rPr>
        <w:t xml:space="preserve"> </w:t>
      </w:r>
      <w:r w:rsidRPr="00B13308">
        <w:rPr>
          <w:rFonts w:ascii="Times New Roman" w:hAnsi="Times New Roman"/>
        </w:rPr>
        <w:t xml:space="preserve">measured the oxygen tolerances of a range of </w:t>
      </w:r>
      <w:ins w:id="181" w:author="Diego Barneche" w:date="2016-08-03T09:06:00Z">
        <w:r w:rsidR="0002091D">
          <w:rPr>
            <w:rFonts w:ascii="Times New Roman" w:hAnsi="Times New Roman"/>
          </w:rPr>
          <w:t xml:space="preserve">NIS and native </w:t>
        </w:r>
      </w:ins>
      <w:r w:rsidRPr="00B13308">
        <w:rPr>
          <w:rFonts w:ascii="Times New Roman" w:hAnsi="Times New Roman"/>
        </w:rPr>
        <w:t>sessile marine invertebrates that grow on artificial structures</w:t>
      </w:r>
      <w:del w:id="182" w:author="Diego Barneche" w:date="2016-08-03T09:06:00Z">
        <w:r w:rsidRPr="00B13308" w:rsidDel="0002091D">
          <w:rPr>
            <w:rFonts w:ascii="Times New Roman" w:hAnsi="Times New Roman"/>
          </w:rPr>
          <w:delText>, some of which are native to</w:delText>
        </w:r>
      </w:del>
      <w:ins w:id="183" w:author="Craig White" w:date="2016-08-03T11:20:00Z">
        <w:del w:id="184" w:author="Diego Barneche" w:date="2016-08-03T09:06:00Z">
          <w:r w:rsidRPr="00B13308" w:rsidDel="0002091D">
            <w:rPr>
              <w:rFonts w:ascii="Times New Roman" w:hAnsi="Times New Roman"/>
            </w:rPr>
            <w:delText xml:space="preserve"> </w:delText>
          </w:r>
        </w:del>
        <w:del w:id="185" w:author="Diego Barneche" w:date="2016-08-04T14:26:00Z">
          <w:r w:rsidR="00D636AF" w:rsidDel="00336BEC">
            <w:rPr>
              <w:rFonts w:ascii="Times New Roman" w:hAnsi="Times New Roman"/>
            </w:rPr>
            <w:delText>the</w:delText>
          </w:r>
        </w:del>
      </w:ins>
      <w:del w:id="186" w:author="Diego Barneche" w:date="2016-08-03T09:05:00Z">
        <w:r w:rsidDel="0002091D">
          <w:rPr>
            <w:rFonts w:ascii="Times New Roman" w:hAnsi="Times New Roman"/>
          </w:rPr>
          <w:delText>my</w:delText>
        </w:r>
      </w:del>
      <w:ins w:id="187" w:author="Craig White" w:date="2016-08-03T11:20:00Z">
        <w:del w:id="188" w:author="Diego Barneche" w:date="2016-08-03T09:05:00Z">
          <w:r w:rsidRPr="00B13308" w:rsidDel="0002091D">
            <w:rPr>
              <w:rFonts w:ascii="Times New Roman" w:hAnsi="Times New Roman"/>
            </w:rPr>
            <w:delText xml:space="preserve"> </w:delText>
          </w:r>
        </w:del>
        <w:del w:id="189" w:author="Diego Barneche" w:date="2016-08-03T09:06:00Z">
          <w:r w:rsidRPr="00B13308" w:rsidDel="0002091D">
            <w:rPr>
              <w:rFonts w:ascii="Times New Roman" w:hAnsi="Times New Roman"/>
            </w:rPr>
            <w:delText xml:space="preserve">study </w:delText>
          </w:r>
        </w:del>
        <w:del w:id="190" w:author="Diego Barneche" w:date="2016-08-04T14:26:00Z">
          <w:r w:rsidR="00D636AF" w:rsidDel="00336BEC">
            <w:rPr>
              <w:rFonts w:ascii="Times New Roman" w:hAnsi="Times New Roman"/>
            </w:rPr>
            <w:delText>region,</w:delText>
          </w:r>
        </w:del>
      </w:ins>
      <w:del w:id="191" w:author="Diego Barneche" w:date="2016-08-03T09:06:00Z">
        <w:r w:rsidRPr="00B13308" w:rsidDel="0002091D">
          <w:rPr>
            <w:rFonts w:ascii="Times New Roman" w:hAnsi="Times New Roman"/>
          </w:rPr>
          <w:delText>area while others are NIS</w:delText>
        </w:r>
      </w:del>
      <w:r w:rsidRPr="00B13308">
        <w:rPr>
          <w:rFonts w:ascii="Times New Roman" w:hAnsi="Times New Roman"/>
        </w:rPr>
        <w:t>. Because growth form strongly affects ox</w:t>
      </w:r>
      <w:r>
        <w:rPr>
          <w:rFonts w:ascii="Times New Roman" w:hAnsi="Times New Roman"/>
        </w:rPr>
        <w:t xml:space="preserve">ygen tolerance in this group, </w:t>
      </w:r>
      <w:r w:rsidR="000144B5">
        <w:rPr>
          <w:rFonts w:ascii="Times New Roman" w:hAnsi="Times New Roman"/>
        </w:rPr>
        <w:t>w</w:t>
      </w:r>
      <w:r w:rsidR="00020F3D">
        <w:rPr>
          <w:rFonts w:ascii="Times New Roman" w:hAnsi="Times New Roman"/>
        </w:rPr>
        <w:t>e</w:t>
      </w:r>
      <w:r w:rsidRPr="00B13308">
        <w:rPr>
          <w:rFonts w:ascii="Times New Roman" w:hAnsi="Times New Roman"/>
        </w:rPr>
        <w:t xml:space="preserve"> also measured tolerances across species with </w:t>
      </w:r>
      <w:commentRangeStart w:id="192"/>
      <w:r w:rsidRPr="00B13308">
        <w:rPr>
          <w:rFonts w:ascii="Times New Roman" w:hAnsi="Times New Roman"/>
        </w:rPr>
        <w:t>erect growth forms and flat growth forms</w:t>
      </w:r>
      <w:commentRangeEnd w:id="192"/>
      <w:ins w:id="193" w:author="Craig White" w:date="2016-08-04T14:17:00Z">
        <w:r w:rsidRPr="00B13308">
          <w:rPr>
            <w:rFonts w:ascii="Times New Roman" w:hAnsi="Times New Roman"/>
          </w:rPr>
          <w:t xml:space="preserve">. </w:t>
        </w:r>
        <w:r w:rsidR="00CD6BD4">
          <w:rPr>
            <w:rFonts w:ascii="Times New Roman" w:hAnsi="Times New Roman"/>
          </w:rPr>
          <w:t>We then</w:t>
        </w:r>
      </w:ins>
      <w:ins w:id="194" w:author="Diego Barneche" w:date="2016-08-04T14:17:00Z">
        <w:r w:rsidR="0002091D">
          <w:rPr>
            <w:rStyle w:val="CommentReference"/>
          </w:rPr>
          <w:commentReference w:id="192"/>
        </w:r>
      </w:ins>
      <w:r w:rsidRPr="00B13308">
        <w:rPr>
          <w:rFonts w:ascii="Times New Roman" w:hAnsi="Times New Roman"/>
        </w:rPr>
        <w:t xml:space="preserve"> combined </w:t>
      </w:r>
      <w:del w:id="195" w:author="Craig White" w:date="2016-08-04T14:17:00Z">
        <w:r>
          <w:rPr>
            <w:rFonts w:ascii="Times New Roman" w:hAnsi="Times New Roman"/>
          </w:rPr>
          <w:delText>the</w:delText>
        </w:r>
        <w:r w:rsidRPr="00B13308">
          <w:rPr>
            <w:rFonts w:ascii="Times New Roman" w:hAnsi="Times New Roman"/>
          </w:rPr>
          <w:delText xml:space="preserve"> </w:delText>
        </w:r>
      </w:del>
      <w:r w:rsidRPr="00B13308">
        <w:rPr>
          <w:rFonts w:ascii="Times New Roman" w:hAnsi="Times New Roman"/>
        </w:rPr>
        <w:t xml:space="preserve">field data </w:t>
      </w:r>
      <w:ins w:id="196" w:author="Craig White" w:date="2016-08-04T14:17:00Z">
        <w:r w:rsidR="00CD6BD4">
          <w:rPr>
            <w:rFonts w:ascii="Times New Roman" w:hAnsi="Times New Roman"/>
          </w:rPr>
          <w:t xml:space="preserve">on oxygen availability </w:t>
        </w:r>
        <w:r w:rsidRPr="00B13308">
          <w:rPr>
            <w:rFonts w:ascii="Times New Roman" w:hAnsi="Times New Roman"/>
          </w:rPr>
          <w:t xml:space="preserve">and </w:t>
        </w:r>
        <w:r w:rsidR="00CD6BD4">
          <w:rPr>
            <w:rFonts w:ascii="Times New Roman" w:hAnsi="Times New Roman"/>
          </w:rPr>
          <w:t>laboratory data on</w:t>
        </w:r>
      </w:ins>
      <w:del w:id="197" w:author="Craig White" w:date="2016-08-04T14:17:00Z">
        <w:r w:rsidRPr="00B13308">
          <w:rPr>
            <w:rFonts w:ascii="Times New Roman" w:hAnsi="Times New Roman"/>
          </w:rPr>
          <w:delText>and</w:delText>
        </w:r>
      </w:del>
      <w:r w:rsidRPr="00B13308">
        <w:rPr>
          <w:rFonts w:ascii="Times New Roman" w:hAnsi="Times New Roman"/>
        </w:rPr>
        <w:t xml:space="preserve"> oxygen tolerance </w:t>
      </w:r>
      <w:del w:id="198" w:author="Craig White" w:date="2016-08-04T14:17:00Z">
        <w:r w:rsidRPr="00B13308">
          <w:rPr>
            <w:rFonts w:ascii="Times New Roman" w:hAnsi="Times New Roman"/>
          </w:rPr>
          <w:delText xml:space="preserve">data </w:delText>
        </w:r>
      </w:del>
      <w:r w:rsidRPr="00B13308">
        <w:rPr>
          <w:rFonts w:ascii="Times New Roman" w:hAnsi="Times New Roman"/>
        </w:rPr>
        <w:t xml:space="preserve">to estimate the proportion of </w:t>
      </w:r>
      <w:r>
        <w:rPr>
          <w:rFonts w:ascii="Times New Roman" w:hAnsi="Times New Roman"/>
        </w:rPr>
        <w:t xml:space="preserve">microhabitats </w:t>
      </w:r>
      <w:del w:id="199" w:author="Craig White" w:date="2016-08-04T14:17:00Z">
        <w:r w:rsidRPr="00B13308">
          <w:rPr>
            <w:rFonts w:ascii="Times New Roman" w:hAnsi="Times New Roman"/>
          </w:rPr>
          <w:delText>habitat</w:delText>
        </w:r>
        <w:r>
          <w:rPr>
            <w:rFonts w:ascii="Times New Roman" w:hAnsi="Times New Roman"/>
          </w:rPr>
          <w:delText>s</w:delText>
        </w:r>
        <w:r w:rsidRPr="00B13308">
          <w:rPr>
            <w:rFonts w:ascii="Times New Roman" w:hAnsi="Times New Roman"/>
          </w:rPr>
          <w:delText xml:space="preserve"> </w:delText>
        </w:r>
      </w:del>
      <w:r w:rsidRPr="00B13308">
        <w:rPr>
          <w:rFonts w:ascii="Times New Roman" w:hAnsi="Times New Roman"/>
        </w:rPr>
        <w:t xml:space="preserve">that </w:t>
      </w:r>
      <w:r>
        <w:rPr>
          <w:rFonts w:ascii="Times New Roman" w:hAnsi="Times New Roman"/>
        </w:rPr>
        <w:t>are</w:t>
      </w:r>
      <w:r w:rsidRPr="00B13308">
        <w:rPr>
          <w:rFonts w:ascii="Times New Roman" w:hAnsi="Times New Roman"/>
        </w:rPr>
        <w:t xml:space="preserve"> physiologically stressful </w:t>
      </w:r>
      <w:commentRangeStart w:id="200"/>
      <w:r w:rsidRPr="00B13308">
        <w:rPr>
          <w:rFonts w:ascii="Times New Roman" w:hAnsi="Times New Roman"/>
        </w:rPr>
        <w:t>for native versus non-indigenous species</w:t>
      </w:r>
      <w:commentRangeEnd w:id="200"/>
      <w:ins w:id="201" w:author="Craig White" w:date="2016-08-04T14:17:00Z">
        <w:del w:id="202" w:author="Diego Barneche" w:date="2016-08-04T14:26:00Z">
          <w:r w:rsidR="00CD6BD4" w:rsidDel="00336BEC">
            <w:rPr>
              <w:rFonts w:ascii="Times New Roman" w:hAnsi="Times New Roman"/>
            </w:rPr>
            <w:delText xml:space="preserve">. </w:delText>
          </w:r>
        </w:del>
      </w:ins>
      <w:ins w:id="203" w:author="Diego Barneche" w:date="2016-08-04T14:17:00Z">
        <w:r w:rsidR="00B36934">
          <w:rPr>
            <w:rStyle w:val="CommentReference"/>
          </w:rPr>
          <w:commentReference w:id="200"/>
        </w:r>
      </w:ins>
      <w:ins w:id="204" w:author="Diego Barneche" w:date="2016-08-03T09:14:00Z">
        <w:r w:rsidR="00B36934">
          <w:rPr>
            <w:rFonts w:ascii="Times New Roman" w:hAnsi="Times New Roman"/>
          </w:rPr>
          <w:t>.</w:t>
        </w:r>
      </w:ins>
    </w:p>
    <w:p w14:paraId="4B217B29" w14:textId="77777777" w:rsidR="00285049" w:rsidRPr="00741A11" w:rsidRDefault="00285049" w:rsidP="004729B3">
      <w:pPr>
        <w:spacing w:line="480" w:lineRule="auto"/>
        <w:ind w:left="-567" w:firstLine="283"/>
        <w:rPr>
          <w:rFonts w:ascii="Times New Roman" w:hAnsi="Times New Roman" w:cs="Times New Roman"/>
          <w:b/>
          <w:lang w:val="en-AU"/>
        </w:rPr>
      </w:pPr>
    </w:p>
    <w:p w14:paraId="6836BCDB" w14:textId="3A55DD59" w:rsidR="001B5471" w:rsidRPr="006E281D" w:rsidRDefault="006E281D" w:rsidP="004729B3">
      <w:pPr>
        <w:spacing w:line="480" w:lineRule="auto"/>
        <w:jc w:val="center"/>
        <w:rPr>
          <w:rFonts w:ascii="Times New Roman" w:hAnsi="Times New Roman" w:cs="Times New Roman"/>
        </w:rPr>
      </w:pPr>
      <w:r w:rsidRPr="006E281D">
        <w:rPr>
          <w:rFonts w:ascii="Times New Roman" w:hAnsi="Times New Roman" w:cs="Times New Roman"/>
        </w:rPr>
        <w:t>MATERIALS AND METHODS</w:t>
      </w:r>
    </w:p>
    <w:p w14:paraId="16F814FF" w14:textId="77777777" w:rsidR="001B5471" w:rsidRPr="00741A11" w:rsidRDefault="001B5471" w:rsidP="004729B3">
      <w:pPr>
        <w:spacing w:line="480" w:lineRule="auto"/>
        <w:rPr>
          <w:rFonts w:ascii="Times New Roman" w:hAnsi="Times New Roman" w:cs="Times New Roman"/>
          <w:b/>
        </w:rPr>
      </w:pPr>
    </w:p>
    <w:p w14:paraId="464A42A5" w14:textId="77777777" w:rsidR="001B5471" w:rsidRPr="00741A11" w:rsidRDefault="001B5471" w:rsidP="004729B3">
      <w:pPr>
        <w:spacing w:line="480" w:lineRule="auto"/>
        <w:jc w:val="center"/>
        <w:rPr>
          <w:rFonts w:ascii="Times New Roman" w:hAnsi="Times New Roman" w:cs="Times New Roman"/>
          <w:i/>
        </w:rPr>
      </w:pPr>
      <w:r w:rsidRPr="00741A11">
        <w:rPr>
          <w:rFonts w:ascii="Times New Roman" w:hAnsi="Times New Roman" w:cs="Times New Roman"/>
          <w:i/>
        </w:rPr>
        <w:lastRenderedPageBreak/>
        <w:t>Study sites and species</w:t>
      </w:r>
    </w:p>
    <w:p w14:paraId="29EB7CC6" w14:textId="77777777" w:rsidR="001B5471" w:rsidRPr="00741A11" w:rsidRDefault="001B5471" w:rsidP="004729B3">
      <w:pPr>
        <w:spacing w:line="480" w:lineRule="auto"/>
        <w:rPr>
          <w:rFonts w:ascii="Times New Roman" w:hAnsi="Times New Roman" w:cs="Times New Roman"/>
          <w:b/>
        </w:rPr>
      </w:pPr>
    </w:p>
    <w:p w14:paraId="65C65DA3" w14:textId="77777777" w:rsidR="00467DDE" w:rsidRPr="00B13308" w:rsidRDefault="00467DDE" w:rsidP="004729B3">
      <w:pPr>
        <w:spacing w:line="480" w:lineRule="auto"/>
        <w:rPr>
          <w:rFonts w:ascii="Times New Roman" w:hAnsi="Times New Roman"/>
          <w:bCs/>
        </w:rPr>
      </w:pPr>
      <w:r w:rsidRPr="00B13308">
        <w:rPr>
          <w:rFonts w:ascii="Times New Roman" w:hAnsi="Times New Roman"/>
          <w:bCs/>
        </w:rPr>
        <w:t>All flow and oxygen measurements were conducted at five sites within Port Phillip Bay, Victoria Australia; Blairgowrie Yacht Squadron (38</w:t>
      </w:r>
      <w:r w:rsidRPr="00B13308">
        <w:rPr>
          <w:rFonts w:ascii="Times New Roman" w:hAnsi="Times New Roman"/>
          <w:bCs/>
          <w:color w:val="000000"/>
        </w:rPr>
        <w:t>°</w:t>
      </w:r>
      <w:r w:rsidRPr="00B13308">
        <w:rPr>
          <w:rFonts w:ascii="Times New Roman" w:hAnsi="Times New Roman"/>
          <w:bCs/>
        </w:rPr>
        <w:t xml:space="preserve"> 21’ 22.44” S; 144</w:t>
      </w:r>
      <w:r w:rsidRPr="00B13308">
        <w:rPr>
          <w:rFonts w:ascii="Times New Roman" w:hAnsi="Times New Roman"/>
          <w:bCs/>
          <w:color w:val="000000"/>
        </w:rPr>
        <w:t>°</w:t>
      </w:r>
      <w:r w:rsidRPr="00B13308">
        <w:rPr>
          <w:rFonts w:ascii="Times New Roman" w:hAnsi="Times New Roman"/>
          <w:bCs/>
        </w:rPr>
        <w:t xml:space="preserve"> 46’ 22.12”), Royal Brighton Yacht Club (37° 54’25” S; 144° 58’ 52” E), Royal Melbourne Yacht Squadron (St Kilda) (31</w:t>
      </w:r>
      <w:r w:rsidRPr="00B13308">
        <w:rPr>
          <w:rFonts w:ascii="Times New Roman" w:hAnsi="Times New Roman"/>
          <w:bCs/>
          <w:color w:val="000000"/>
        </w:rPr>
        <w:t>°</w:t>
      </w:r>
      <w:r w:rsidRPr="00B13308">
        <w:rPr>
          <w:rFonts w:ascii="Times New Roman" w:hAnsi="Times New Roman"/>
          <w:bCs/>
        </w:rPr>
        <w:t xml:space="preserve"> 51’ 44.00”; 144</w:t>
      </w:r>
      <w:r w:rsidRPr="00B13308">
        <w:rPr>
          <w:rFonts w:ascii="Times New Roman" w:hAnsi="Times New Roman"/>
          <w:bCs/>
          <w:color w:val="000000"/>
        </w:rPr>
        <w:t>°</w:t>
      </w:r>
      <w:r w:rsidRPr="00B13308">
        <w:rPr>
          <w:rFonts w:ascii="Times New Roman" w:hAnsi="Times New Roman"/>
          <w:bCs/>
        </w:rPr>
        <w:t xml:space="preserve"> 57’ 53.12”), Queenscliff Harbour (38</w:t>
      </w:r>
      <w:r w:rsidRPr="00B13308">
        <w:rPr>
          <w:rFonts w:ascii="Times New Roman" w:hAnsi="Times New Roman"/>
          <w:bCs/>
          <w:color w:val="000000"/>
        </w:rPr>
        <w:t>°</w:t>
      </w:r>
      <w:r w:rsidRPr="00B13308">
        <w:rPr>
          <w:rFonts w:ascii="Times New Roman" w:hAnsi="Times New Roman"/>
          <w:bCs/>
        </w:rPr>
        <w:t xml:space="preserve"> 15’ 52.37” S; 144</w:t>
      </w:r>
      <w:r w:rsidRPr="00B13308">
        <w:rPr>
          <w:rFonts w:ascii="Times New Roman" w:hAnsi="Times New Roman"/>
          <w:bCs/>
          <w:color w:val="000000"/>
        </w:rPr>
        <w:t>°</w:t>
      </w:r>
      <w:r w:rsidRPr="00B13308">
        <w:rPr>
          <w:rFonts w:ascii="Times New Roman" w:hAnsi="Times New Roman"/>
          <w:bCs/>
        </w:rPr>
        <w:t xml:space="preserve"> 40’ 13.89”) and Queenscliff Pier (38</w:t>
      </w:r>
      <w:r w:rsidRPr="00B13308">
        <w:rPr>
          <w:rFonts w:ascii="Times New Roman" w:hAnsi="Times New Roman"/>
          <w:bCs/>
          <w:color w:val="000000"/>
        </w:rPr>
        <w:t>°</w:t>
      </w:r>
      <w:r w:rsidRPr="00B13308">
        <w:rPr>
          <w:rFonts w:ascii="Times New Roman" w:hAnsi="Times New Roman"/>
          <w:bCs/>
        </w:rPr>
        <w:t xml:space="preserve"> 15’ 47.35” S; 144</w:t>
      </w:r>
      <w:r w:rsidRPr="00B13308">
        <w:rPr>
          <w:rFonts w:ascii="Times New Roman" w:hAnsi="Times New Roman"/>
          <w:bCs/>
          <w:color w:val="000000"/>
        </w:rPr>
        <w:t>°</w:t>
      </w:r>
      <w:r w:rsidRPr="00B13308">
        <w:rPr>
          <w:rFonts w:ascii="Times New Roman" w:hAnsi="Times New Roman"/>
          <w:bCs/>
        </w:rPr>
        <w:t xml:space="preserve"> 40’ 6.20”). All the sites other than Queenscliff pier </w:t>
      </w:r>
      <w:ins w:id="205" w:author="Craig White" w:date="2016-08-04T14:17:00Z">
        <w:r w:rsidR="00CD6BD4">
          <w:rPr>
            <w:rFonts w:ascii="Times New Roman" w:hAnsi="Times New Roman"/>
            <w:bCs/>
          </w:rPr>
          <w:t>are</w:t>
        </w:r>
      </w:ins>
      <w:del w:id="206" w:author="Craig White" w:date="2016-08-04T14:17:00Z">
        <w:r w:rsidRPr="00B13308">
          <w:rPr>
            <w:rFonts w:ascii="Times New Roman" w:hAnsi="Times New Roman"/>
            <w:bCs/>
          </w:rPr>
          <w:delText>were</w:delText>
        </w:r>
      </w:del>
      <w:r w:rsidRPr="00B13308">
        <w:rPr>
          <w:rFonts w:ascii="Times New Roman" w:hAnsi="Times New Roman"/>
          <w:bCs/>
        </w:rPr>
        <w:t xml:space="preserve"> sheltered by a breakwall, floating pontoons, or both.</w:t>
      </w:r>
    </w:p>
    <w:p w14:paraId="0F3BA1BA" w14:textId="77777777" w:rsidR="001B5471" w:rsidRPr="00741A11" w:rsidRDefault="001B5471" w:rsidP="004729B3">
      <w:pPr>
        <w:spacing w:line="480" w:lineRule="auto"/>
        <w:ind w:firstLine="720"/>
        <w:rPr>
          <w:rFonts w:ascii="Times New Roman" w:hAnsi="Times New Roman" w:cs="Times New Roman"/>
          <w:bCs/>
        </w:rPr>
      </w:pPr>
    </w:p>
    <w:p w14:paraId="7DB8227A" w14:textId="2CF39296" w:rsidR="001B5471" w:rsidRPr="00741A11" w:rsidRDefault="001B5471" w:rsidP="004729B3">
      <w:pPr>
        <w:spacing w:line="480" w:lineRule="auto"/>
        <w:jc w:val="center"/>
        <w:rPr>
          <w:rFonts w:ascii="Times New Roman" w:hAnsi="Times New Roman" w:cs="Times New Roman"/>
          <w:i/>
        </w:rPr>
      </w:pPr>
      <w:r w:rsidRPr="00741A11">
        <w:rPr>
          <w:rFonts w:ascii="Times New Roman" w:hAnsi="Times New Roman" w:cs="Times New Roman"/>
          <w:i/>
        </w:rPr>
        <w:t xml:space="preserve">Field estimates of water flow </w:t>
      </w:r>
      <w:r w:rsidR="002751CE" w:rsidRPr="00741A11">
        <w:rPr>
          <w:rFonts w:ascii="Times New Roman" w:hAnsi="Times New Roman" w:cs="Times New Roman"/>
          <w:i/>
        </w:rPr>
        <w:t xml:space="preserve">velocity </w:t>
      </w:r>
      <w:r w:rsidRPr="00741A11">
        <w:rPr>
          <w:rFonts w:ascii="Times New Roman" w:hAnsi="Times New Roman" w:cs="Times New Roman"/>
          <w:i/>
        </w:rPr>
        <w:t>and oxygen availability</w:t>
      </w:r>
    </w:p>
    <w:p w14:paraId="508C2B83" w14:textId="64C221DE" w:rsidR="00467DDE" w:rsidRPr="00B13308" w:rsidRDefault="00020F3D" w:rsidP="004729B3">
      <w:pPr>
        <w:widowControl w:val="0"/>
        <w:autoSpaceDE w:val="0"/>
        <w:autoSpaceDN w:val="0"/>
        <w:adjustRightInd w:val="0"/>
        <w:spacing w:line="480" w:lineRule="auto"/>
        <w:rPr>
          <w:rFonts w:ascii="Times New Roman" w:hAnsi="Times New Roman"/>
        </w:rPr>
      </w:pPr>
      <w:r>
        <w:rPr>
          <w:rFonts w:ascii="Times New Roman" w:hAnsi="Times New Roman"/>
        </w:rPr>
        <w:t xml:space="preserve">We </w:t>
      </w:r>
      <w:r w:rsidR="00D17EF0">
        <w:rPr>
          <w:rFonts w:ascii="Times New Roman" w:hAnsi="Times New Roman"/>
        </w:rPr>
        <w:t>were interested</w:t>
      </w:r>
      <w:r w:rsidR="00467DDE" w:rsidRPr="00B13308">
        <w:rPr>
          <w:rFonts w:ascii="Times New Roman" w:hAnsi="Times New Roman"/>
        </w:rPr>
        <w:t xml:space="preserve"> in flow velocities at the scales and mic</w:t>
      </w:r>
      <w:r w:rsidR="00467DDE">
        <w:rPr>
          <w:rFonts w:ascii="Times New Roman" w:hAnsi="Times New Roman"/>
        </w:rPr>
        <w:t xml:space="preserve">rosites that were relevant to the </w:t>
      </w:r>
      <w:r w:rsidR="00467DDE" w:rsidRPr="00B13308">
        <w:rPr>
          <w:rFonts w:ascii="Times New Roman" w:hAnsi="Times New Roman"/>
        </w:rPr>
        <w:t xml:space="preserve">study organisms – the conditions just a few millimeters above the organisms. As such, </w:t>
      </w:r>
      <w:r w:rsidR="000144B5">
        <w:rPr>
          <w:rFonts w:ascii="Times New Roman" w:hAnsi="Times New Roman"/>
        </w:rPr>
        <w:t>w</w:t>
      </w:r>
      <w:r>
        <w:rPr>
          <w:rFonts w:ascii="Times New Roman" w:hAnsi="Times New Roman"/>
        </w:rPr>
        <w:t>e</w:t>
      </w:r>
      <w:r w:rsidR="00467DDE" w:rsidRPr="00B13308">
        <w:rPr>
          <w:rFonts w:ascii="Times New Roman" w:hAnsi="Times New Roman"/>
        </w:rPr>
        <w:t xml:space="preserve"> needed to use a more old-fashioned but reliable approach to measuring local flow speeds </w:t>
      </w:r>
      <w:r w:rsidR="00467DDE" w:rsidRPr="00B13308">
        <w:rPr>
          <w:rFonts w:ascii="Times New Roman" w:hAnsi="Times New Roman"/>
        </w:rPr>
        <w:fldChar w:fldCharType="begin"/>
      </w:r>
      <w:r w:rsidR="00467DDE" w:rsidRPr="00B13308">
        <w:rPr>
          <w:rFonts w:ascii="Times New Roman" w:hAnsi="Times New Roman"/>
        </w:rPr>
        <w:instrText xml:space="preserve"> ADDIN EN.CITE &lt;EndNote&gt;&lt;Cite&gt;&lt;Author&gt;Vogel&lt;/Author&gt;&lt;Year&gt;1994&lt;/Year&gt;&lt;RecNum&gt;249&lt;/RecNum&gt;&lt;DisplayText&gt;(Vogel 1994)&lt;/DisplayText&gt;&lt;record&gt;&lt;rec-number&gt;249&lt;/rec-number&gt;&lt;foreign-keys&gt;&lt;key app="EN" db-id="wasapzp9xa0dr9etatnpvapgpavfsw25at0e"&gt;249&lt;/key&gt;&lt;/foreign-keys&gt;&lt;ref-type name="Book"&gt;6&lt;/ref-type&gt;&lt;contributors&gt;&lt;authors&gt;&lt;author&gt;Vogel, S.&lt;/author&gt;&lt;/authors&gt;&lt;/contributors&gt;&lt;titles&gt;&lt;title&gt;Life in Moving Fluids: The Physical Biology of Flow&lt;/title&gt;&lt;/titles&gt;&lt;dates&gt;&lt;year&gt;1994&lt;/year&gt;&lt;/dates&gt;&lt;publisher&gt;Princeton University Press&lt;/publisher&gt;&lt;isbn&gt;9780691026169&lt;/isbn&gt;&lt;urls&gt;&lt;related-urls&gt;&lt;url&gt;http://books.google.com.au/books?id=XBqncfXFsOIC&lt;/url&gt;&lt;/related-urls&gt;&lt;/urls&gt;&lt;/record&gt;&lt;/Cite&gt;&lt;/EndNote&gt;</w:instrText>
      </w:r>
      <w:r w:rsidR="00467DDE" w:rsidRPr="00B13308">
        <w:rPr>
          <w:rFonts w:ascii="Times New Roman" w:hAnsi="Times New Roman"/>
        </w:rPr>
        <w:fldChar w:fldCharType="separate"/>
      </w:r>
      <w:r w:rsidR="00467DDE" w:rsidRPr="00B13308">
        <w:rPr>
          <w:rFonts w:ascii="Times New Roman" w:hAnsi="Times New Roman"/>
          <w:noProof/>
        </w:rPr>
        <w:t>(</w:t>
      </w:r>
      <w:hyperlink w:anchor="_ENREF_60" w:tooltip="Vogel, 1994 #249" w:history="1">
        <w:r w:rsidR="00467DDE" w:rsidRPr="00B13308">
          <w:rPr>
            <w:rFonts w:ascii="Times New Roman" w:hAnsi="Times New Roman"/>
            <w:noProof/>
          </w:rPr>
          <w:t>Vogel 1994</w:t>
        </w:r>
      </w:hyperlink>
      <w:r w:rsidR="00467DDE" w:rsidRPr="00B13308">
        <w:rPr>
          <w:rFonts w:ascii="Times New Roman" w:hAnsi="Times New Roman"/>
          <w:noProof/>
        </w:rPr>
        <w:t>)</w:t>
      </w:r>
      <w:r w:rsidR="00467DDE" w:rsidRPr="00B13308">
        <w:rPr>
          <w:rFonts w:ascii="Times New Roman" w:hAnsi="Times New Roman"/>
        </w:rPr>
        <w:fldChar w:fldCharType="end"/>
      </w:r>
      <w:r w:rsidR="00467DDE" w:rsidRPr="00B13308">
        <w:rPr>
          <w:rFonts w:ascii="Times New Roman" w:hAnsi="Times New Roman"/>
        </w:rPr>
        <w:t xml:space="preserve">. To measure flow velocities adjacent to the study communities, </w:t>
      </w:r>
      <w:r w:rsidR="00D17EF0">
        <w:rPr>
          <w:rFonts w:ascii="Times New Roman" w:hAnsi="Times New Roman"/>
        </w:rPr>
        <w:t>w</w:t>
      </w:r>
      <w:r>
        <w:rPr>
          <w:rFonts w:ascii="Times New Roman" w:hAnsi="Times New Roman"/>
        </w:rPr>
        <w:t>e</w:t>
      </w:r>
      <w:r w:rsidR="00467DDE" w:rsidRPr="00B13308">
        <w:rPr>
          <w:rFonts w:ascii="Times New Roman" w:hAnsi="Times New Roman"/>
        </w:rPr>
        <w:t xml:space="preserve"> released 30 mL of milk among the sessile community and measured the distance </w:t>
      </w:r>
      <w:ins w:id="207" w:author="Craig White" w:date="2016-08-04T14:17:00Z">
        <w:r w:rsidR="00CD6BD4">
          <w:rPr>
            <w:rFonts w:ascii="Times New Roman" w:hAnsi="Times New Roman"/>
          </w:rPr>
          <w:t xml:space="preserve">travelled </w:t>
        </w:r>
        <w:r w:rsidR="00467DDE" w:rsidRPr="00B13308">
          <w:rPr>
            <w:rFonts w:ascii="Times New Roman" w:hAnsi="Times New Roman"/>
          </w:rPr>
          <w:t>(cm)</w:t>
        </w:r>
        <w:r w:rsidR="00CD6BD4">
          <w:rPr>
            <w:rFonts w:ascii="Times New Roman" w:hAnsi="Times New Roman"/>
          </w:rPr>
          <w:t xml:space="preserve"> by the leading edge</w:t>
        </w:r>
      </w:ins>
      <w:del w:id="208" w:author="Craig White" w:date="2016-08-04T14:17:00Z">
        <w:r w:rsidR="00467DDE" w:rsidRPr="00B13308">
          <w:rPr>
            <w:rFonts w:ascii="Times New Roman" w:hAnsi="Times New Roman"/>
          </w:rPr>
          <w:delText>(cm)</w:delText>
        </w:r>
      </w:del>
      <w:r w:rsidR="00467DDE" w:rsidRPr="00B13308">
        <w:rPr>
          <w:rFonts w:ascii="Times New Roman" w:hAnsi="Times New Roman"/>
        </w:rPr>
        <w:t xml:space="preserve"> from the point-source 30 and 60 seconds following release. </w:t>
      </w:r>
      <w:r w:rsidR="00467DDE">
        <w:rPr>
          <w:rFonts w:ascii="Times New Roman" w:hAnsi="Times New Roman"/>
        </w:rPr>
        <w:t>T</w:t>
      </w:r>
      <w:r w:rsidR="00467DDE" w:rsidRPr="00B13308">
        <w:rPr>
          <w:rFonts w:ascii="Times New Roman" w:hAnsi="Times New Roman"/>
        </w:rPr>
        <w:t>hree replicate mea</w:t>
      </w:r>
      <w:r w:rsidR="00467DDE">
        <w:rPr>
          <w:rFonts w:ascii="Times New Roman" w:hAnsi="Times New Roman"/>
        </w:rPr>
        <w:t>sures at each sampling location where taken,</w:t>
      </w:r>
      <w:r w:rsidR="00467DDE" w:rsidRPr="00B13308">
        <w:rPr>
          <w:rFonts w:ascii="Times New Roman" w:hAnsi="Times New Roman"/>
        </w:rPr>
        <w:t xml:space="preserve"> </w:t>
      </w:r>
      <w:del w:id="209" w:author="Diego Barneche" w:date="2016-08-03T09:08:00Z">
        <w:r w:rsidR="00467DDE" w:rsidRPr="00B13308" w:rsidDel="00B50FC6">
          <w:rPr>
            <w:rFonts w:ascii="Times New Roman" w:hAnsi="Times New Roman"/>
          </w:rPr>
          <w:delText>and then</w:delText>
        </w:r>
      </w:del>
      <w:ins w:id="210" w:author="Diego Barneche" w:date="2016-08-03T09:08:00Z">
        <w:r w:rsidR="00B50FC6">
          <w:rPr>
            <w:rFonts w:ascii="Times New Roman" w:hAnsi="Times New Roman"/>
          </w:rPr>
          <w:t>from which we</w:t>
        </w:r>
      </w:ins>
      <w:r w:rsidR="00467DDE" w:rsidRPr="00B13308">
        <w:rPr>
          <w:rFonts w:ascii="Times New Roman" w:hAnsi="Times New Roman"/>
        </w:rPr>
        <w:t xml:space="preserve"> calculated </w:t>
      </w:r>
      <w:del w:id="211" w:author="Diego Barneche" w:date="2016-08-03T09:08:00Z">
        <w:r w:rsidR="00467DDE" w:rsidRPr="00B13308" w:rsidDel="00B50FC6">
          <w:rPr>
            <w:rFonts w:ascii="Times New Roman" w:hAnsi="Times New Roman"/>
          </w:rPr>
          <w:delText xml:space="preserve">the </w:delText>
        </w:r>
      </w:del>
      <w:ins w:id="212" w:author="Diego Barneche" w:date="2016-08-03T09:08:00Z">
        <w:r w:rsidR="00B50FC6">
          <w:rPr>
            <w:rFonts w:ascii="Times New Roman" w:hAnsi="Times New Roman"/>
          </w:rPr>
          <w:t>an</w:t>
        </w:r>
        <w:r w:rsidR="00B50FC6" w:rsidRPr="00B13308">
          <w:rPr>
            <w:rFonts w:ascii="Times New Roman" w:hAnsi="Times New Roman"/>
          </w:rPr>
          <w:t xml:space="preserve"> </w:t>
        </w:r>
      </w:ins>
      <w:r w:rsidR="00467DDE" w:rsidRPr="00B13308">
        <w:rPr>
          <w:rFonts w:ascii="Times New Roman" w:hAnsi="Times New Roman"/>
        </w:rPr>
        <w:t>average flow velocity (cm s</w:t>
      </w:r>
      <w:r w:rsidR="00467DDE" w:rsidRPr="00B13308">
        <w:rPr>
          <w:rFonts w:ascii="Times New Roman" w:hAnsi="Times New Roman"/>
          <w:vertAlign w:val="superscript"/>
        </w:rPr>
        <w:t>-1</w:t>
      </w:r>
      <w:r w:rsidR="00467DDE" w:rsidRPr="00B13308">
        <w:rPr>
          <w:rFonts w:ascii="Times New Roman" w:hAnsi="Times New Roman"/>
        </w:rPr>
        <w:t xml:space="preserve">) for each site. </w:t>
      </w:r>
    </w:p>
    <w:p w14:paraId="2C6E1D21" w14:textId="2D6740A9" w:rsidR="00467DDE" w:rsidRPr="00B13308" w:rsidRDefault="00467DDE" w:rsidP="004729B3">
      <w:pPr>
        <w:widowControl w:val="0"/>
        <w:autoSpaceDE w:val="0"/>
        <w:autoSpaceDN w:val="0"/>
        <w:adjustRightInd w:val="0"/>
        <w:spacing w:line="480" w:lineRule="auto"/>
        <w:ind w:firstLine="567"/>
        <w:rPr>
          <w:rFonts w:ascii="Times New Roman" w:hAnsi="Times New Roman"/>
        </w:rPr>
      </w:pPr>
      <w:r w:rsidRPr="00B13308">
        <w:rPr>
          <w:rFonts w:ascii="Times New Roman" w:hAnsi="Times New Roman"/>
        </w:rPr>
        <w:t xml:space="preserve">To measure oxygen content in the water adjacent to the sessile community, </w:t>
      </w:r>
      <w:r w:rsidR="00E82A05">
        <w:rPr>
          <w:rFonts w:ascii="Times New Roman" w:hAnsi="Times New Roman"/>
        </w:rPr>
        <w:t>w</w:t>
      </w:r>
      <w:r w:rsidR="00020F3D">
        <w:rPr>
          <w:rFonts w:ascii="Times New Roman" w:hAnsi="Times New Roman"/>
        </w:rPr>
        <w:t>e</w:t>
      </w:r>
      <w:r w:rsidRPr="00B13308">
        <w:rPr>
          <w:rFonts w:ascii="Times New Roman" w:hAnsi="Times New Roman"/>
        </w:rPr>
        <w:t xml:space="preserve"> used fiber optic sensors connected to a fiber optic oxygen meter (Firesting; Pyro Sciences, Aachen-Germany). The sensors</w:t>
      </w:r>
      <w:r w:rsidR="00E82A05">
        <w:rPr>
          <w:rFonts w:ascii="Times New Roman" w:hAnsi="Times New Roman"/>
        </w:rPr>
        <w:t xml:space="preserve">, </w:t>
      </w:r>
      <w:del w:id="213" w:author="Craig White" w:date="2016-08-04T14:17:00Z">
        <w:r w:rsidR="00E82A05">
          <w:rPr>
            <w:rFonts w:ascii="Times New Roman" w:hAnsi="Times New Roman"/>
          </w:rPr>
          <w:delText>that</w:delText>
        </w:r>
        <w:r w:rsidRPr="00B13308">
          <w:rPr>
            <w:rFonts w:ascii="Times New Roman" w:hAnsi="Times New Roman"/>
          </w:rPr>
          <w:delText xml:space="preserve"> are a </w:delText>
        </w:r>
      </w:del>
      <w:r w:rsidRPr="00B13308">
        <w:rPr>
          <w:rFonts w:ascii="Times New Roman" w:hAnsi="Times New Roman"/>
        </w:rPr>
        <w:t xml:space="preserve">stainless </w:t>
      </w:r>
      <w:ins w:id="214" w:author="Craig White" w:date="2016-08-04T14:17:00Z">
        <w:r w:rsidRPr="00B13308">
          <w:rPr>
            <w:rFonts w:ascii="Times New Roman" w:hAnsi="Times New Roman"/>
          </w:rPr>
          <w:t>tube</w:t>
        </w:r>
        <w:r w:rsidR="00CD6BD4">
          <w:rPr>
            <w:rFonts w:ascii="Times New Roman" w:hAnsi="Times New Roman"/>
          </w:rPr>
          <w:t>s</w:t>
        </w:r>
      </w:ins>
      <w:del w:id="215" w:author="Craig White" w:date="2016-08-04T14:17:00Z">
        <w:r w:rsidRPr="00B13308">
          <w:rPr>
            <w:rFonts w:ascii="Times New Roman" w:hAnsi="Times New Roman"/>
          </w:rPr>
          <w:delText>tube</w:delText>
        </w:r>
      </w:del>
      <w:r w:rsidRPr="00B13308">
        <w:rPr>
          <w:rFonts w:ascii="Times New Roman" w:hAnsi="Times New Roman"/>
        </w:rPr>
        <w:t xml:space="preserve"> of 10 cm</w:t>
      </w:r>
      <w:ins w:id="216" w:author="Craig White" w:date="2016-08-04T14:17:00Z">
        <w:r w:rsidRPr="00B13308">
          <w:rPr>
            <w:rFonts w:ascii="Times New Roman" w:hAnsi="Times New Roman"/>
          </w:rPr>
          <w:t xml:space="preserve"> </w:t>
        </w:r>
      </w:ins>
      <w:ins w:id="217" w:author="Craig White" w:date="2016-08-03T11:21:00Z">
        <w:r w:rsidR="000A3BBF">
          <w:rPr>
            <w:rFonts w:ascii="Times New Roman" w:hAnsi="Times New Roman"/>
          </w:rPr>
          <w:t>length</w:t>
        </w:r>
        <w:r w:rsidRPr="00B13308">
          <w:rPr>
            <w:rFonts w:ascii="Times New Roman" w:hAnsi="Times New Roman"/>
          </w:rPr>
          <w:t xml:space="preserve"> </w:t>
        </w:r>
      </w:ins>
      <w:r w:rsidRPr="00B13308">
        <w:rPr>
          <w:rFonts w:ascii="Times New Roman" w:hAnsi="Times New Roman"/>
        </w:rPr>
        <w:t>with a sensor of 3</w:t>
      </w:r>
      <w:ins w:id="218" w:author="Diego Barneche" w:date="2016-08-03T09:09:00Z">
        <w:r w:rsidR="000E2135">
          <w:rPr>
            <w:rFonts w:ascii="Times New Roman" w:hAnsi="Times New Roman"/>
          </w:rPr>
          <w:t xml:space="preserve"> </w:t>
        </w:r>
      </w:ins>
      <w:r w:rsidRPr="00B13308">
        <w:rPr>
          <w:rFonts w:ascii="Times New Roman" w:hAnsi="Times New Roman"/>
        </w:rPr>
        <w:t>mm diameter on the tip</w:t>
      </w:r>
      <w:r w:rsidR="00E82A05">
        <w:rPr>
          <w:rFonts w:ascii="Times New Roman" w:hAnsi="Times New Roman"/>
        </w:rPr>
        <w:t>,</w:t>
      </w:r>
      <w:r w:rsidRPr="00B13308">
        <w:rPr>
          <w:rFonts w:ascii="Times New Roman" w:hAnsi="Times New Roman"/>
        </w:rPr>
        <w:t xml:space="preserve"> were calibrated using air saturated seawater (100% saturation) and seawater containing 2% sodium sulfite (0% saturation). After calibration the sensors were placed at 30 cm depth at 1 mm distance from benthic communities growing on the surface </w:t>
      </w:r>
      <w:r w:rsidRPr="00B13308">
        <w:rPr>
          <w:rFonts w:ascii="Times New Roman" w:hAnsi="Times New Roman"/>
        </w:rPr>
        <w:lastRenderedPageBreak/>
        <w:t xml:space="preserve">of floating pontoons and piers – for detailed methods see </w:t>
      </w:r>
      <w:del w:id="219" w:author="Craig White" w:date="2016-08-04T14:17:00Z">
        <w:r w:rsidRPr="00B13308">
          <w:rPr>
            <w:rFonts w:ascii="Times New Roman" w:hAnsi="Times New Roman"/>
          </w:rPr>
          <w:delText>(</w:delText>
        </w:r>
      </w:del>
      <w:ins w:id="220" w:author="Craig White" w:date="2016-08-03T11:21:00Z">
        <w:r w:rsidRPr="00B13308">
          <w:rPr>
            <w:rFonts w:ascii="Times New Roman" w:hAnsi="Times New Roman"/>
          </w:rPr>
          <w:t xml:space="preserve">Ferguson et al. </w:t>
        </w:r>
      </w:ins>
      <w:del w:id="221" w:author="Diego Barneche" w:date="2016-08-04T14:17:00Z">
        <w:r w:rsidRPr="00B13308">
          <w:rPr>
            <w:rFonts w:ascii="Times New Roman" w:hAnsi="Times New Roman"/>
          </w:rPr>
          <w:delText>(</w:delText>
        </w:r>
      </w:del>
      <w:del w:id="222" w:author="Craig White" w:date="2016-08-03T11:21:00Z">
        <w:r w:rsidRPr="00B13308" w:rsidDel="000A3BBF">
          <w:rPr>
            <w:rFonts w:ascii="Times New Roman" w:hAnsi="Times New Roman"/>
          </w:rPr>
          <w:delText xml:space="preserve">Ferguson et al. </w:delText>
        </w:r>
      </w:del>
      <w:r w:rsidRPr="00B13308">
        <w:rPr>
          <w:rFonts w:ascii="Times New Roman" w:hAnsi="Times New Roman"/>
        </w:rPr>
        <w:t xml:space="preserve">2013). For study sites within marinas, </w:t>
      </w:r>
      <w:r>
        <w:rPr>
          <w:rFonts w:ascii="Times New Roman" w:hAnsi="Times New Roman"/>
        </w:rPr>
        <w:t>the</w:t>
      </w:r>
      <w:r w:rsidRPr="00B13308">
        <w:rPr>
          <w:rFonts w:ascii="Times New Roman" w:hAnsi="Times New Roman"/>
        </w:rPr>
        <w:t xml:space="preserve"> oxygen availability from 12 regularly spaced sampling points</w:t>
      </w:r>
      <w:r>
        <w:rPr>
          <w:rFonts w:ascii="Times New Roman" w:hAnsi="Times New Roman"/>
        </w:rPr>
        <w:t xml:space="preserve"> was measured</w:t>
      </w:r>
      <w:ins w:id="223" w:author="Craig White" w:date="2016-08-04T14:17:00Z">
        <w:r w:rsidR="00C129D2">
          <w:rPr>
            <w:rFonts w:ascii="Times New Roman" w:hAnsi="Times New Roman"/>
          </w:rPr>
          <w:t xml:space="preserve">; four </w:t>
        </w:r>
      </w:ins>
      <w:del w:id="224" w:author="Craig White" w:date="2016-08-04T14:17:00Z">
        <w:r w:rsidRPr="00B13308">
          <w:rPr>
            <w:rFonts w:ascii="Times New Roman" w:hAnsi="Times New Roman"/>
          </w:rPr>
          <w:delText>.</w:delText>
        </w:r>
      </w:del>
      <w:del w:id="225" w:author="Diego Barneche" w:date="2016-08-03T09:09:00Z">
        <w:r w:rsidRPr="00B13308" w:rsidDel="000E2135">
          <w:rPr>
            <w:rFonts w:ascii="Times New Roman" w:hAnsi="Times New Roman"/>
          </w:rPr>
          <w:delText xml:space="preserve"> </w:delText>
        </w:r>
      </w:del>
      <w:del w:id="226" w:author="Craig White" w:date="2016-08-04T14:17:00Z">
        <w:r w:rsidRPr="00B13308">
          <w:rPr>
            <w:rFonts w:ascii="Times New Roman" w:hAnsi="Times New Roman"/>
          </w:rPr>
          <w:delText xml:space="preserve"> At pier sites, </w:delText>
        </w:r>
        <w:r w:rsidR="00E82A05">
          <w:rPr>
            <w:rFonts w:ascii="Times New Roman" w:hAnsi="Times New Roman"/>
          </w:rPr>
          <w:delText>w</w:delText>
        </w:r>
        <w:r w:rsidR="00020F3D">
          <w:rPr>
            <w:rFonts w:ascii="Times New Roman" w:hAnsi="Times New Roman"/>
          </w:rPr>
          <w:delText>e</w:delText>
        </w:r>
        <w:r w:rsidRPr="00B13308">
          <w:rPr>
            <w:rFonts w:ascii="Times New Roman" w:hAnsi="Times New Roman"/>
          </w:rPr>
          <w:delText xml:space="preserve"> measured oxygen levels from three equidistant locations (~ 15 m apart). At each </w:delText>
        </w:r>
      </w:del>
      <w:r w:rsidRPr="00B13308">
        <w:rPr>
          <w:rFonts w:ascii="Times New Roman" w:hAnsi="Times New Roman"/>
        </w:rPr>
        <w:t xml:space="preserve">sampling </w:t>
      </w:r>
      <w:ins w:id="227" w:author="Craig White" w:date="2016-08-04T14:17:00Z">
        <w:r w:rsidR="00C129D2">
          <w:rPr>
            <w:rFonts w:ascii="Times New Roman" w:hAnsi="Times New Roman"/>
          </w:rPr>
          <w:t>point</w:t>
        </w:r>
      </w:ins>
      <w:ins w:id="228" w:author="Diego Barneche" w:date="2016-08-04T14:28:00Z">
        <w:r w:rsidR="00063472">
          <w:rPr>
            <w:rFonts w:ascii="Times New Roman" w:hAnsi="Times New Roman"/>
          </w:rPr>
          <w:t>s</w:t>
        </w:r>
      </w:ins>
      <w:ins w:id="229" w:author="Craig White" w:date="2016-08-04T14:17:00Z">
        <w:r w:rsidR="00C129D2">
          <w:rPr>
            <w:rFonts w:ascii="Times New Roman" w:hAnsi="Times New Roman"/>
          </w:rPr>
          <w:t xml:space="preserve"> in the most sheltered zone of the marin</w:t>
        </w:r>
      </w:ins>
      <w:del w:id="230" w:author="Craig White" w:date="2016-08-03T11:21:00Z">
        <w:r w:rsidR="00C129D2" w:rsidDel="000A3BBF">
          <w:rPr>
            <w:rFonts w:ascii="Times New Roman" w:hAnsi="Times New Roman"/>
          </w:rPr>
          <w:delText>e</w:delText>
        </w:r>
      </w:del>
      <w:ins w:id="231" w:author="Craig White" w:date="2016-08-03T11:21:00Z">
        <w:r w:rsidR="000A3BBF">
          <w:rPr>
            <w:rFonts w:ascii="Times New Roman" w:hAnsi="Times New Roman"/>
          </w:rPr>
          <w:t>a</w:t>
        </w:r>
      </w:ins>
      <w:ins w:id="232" w:author="Craig White" w:date="2016-08-04T14:17:00Z">
        <w:r w:rsidR="00C129D2">
          <w:rPr>
            <w:rFonts w:ascii="Times New Roman" w:hAnsi="Times New Roman"/>
          </w:rPr>
          <w:t>, four in the most exposed zone and four in the middle of each marina</w:t>
        </w:r>
        <w:r w:rsidRPr="00B13308">
          <w:rPr>
            <w:rFonts w:ascii="Times New Roman" w:hAnsi="Times New Roman"/>
          </w:rPr>
          <w:t xml:space="preserve">. At each sampling </w:t>
        </w:r>
        <w:r w:rsidR="00F030E2">
          <w:rPr>
            <w:rFonts w:ascii="Times New Roman" w:hAnsi="Times New Roman"/>
          </w:rPr>
          <w:t>point</w:t>
        </w:r>
      </w:ins>
      <w:del w:id="233" w:author="Craig White" w:date="2016-08-04T14:17:00Z">
        <w:r w:rsidRPr="00B13308">
          <w:rPr>
            <w:rFonts w:ascii="Times New Roman" w:hAnsi="Times New Roman"/>
          </w:rPr>
          <w:delText>location</w:delText>
        </w:r>
      </w:del>
      <w:r w:rsidRPr="00B13308">
        <w:rPr>
          <w:rFonts w:ascii="Times New Roman" w:hAnsi="Times New Roman"/>
        </w:rPr>
        <w:t xml:space="preserve"> within each site, six replicate oxygen measures</w:t>
      </w:r>
      <w:r>
        <w:rPr>
          <w:rFonts w:ascii="Times New Roman" w:hAnsi="Times New Roman"/>
        </w:rPr>
        <w:t xml:space="preserve"> were taken</w:t>
      </w:r>
      <w:ins w:id="234" w:author="Craig White" w:date="2016-08-04T14:17:00Z">
        <w:r w:rsidR="00F030E2">
          <w:rPr>
            <w:rFonts w:ascii="Times New Roman" w:hAnsi="Times New Roman"/>
          </w:rPr>
          <w:t>. T</w:t>
        </w:r>
        <w:r w:rsidRPr="00B13308">
          <w:rPr>
            <w:rFonts w:ascii="Times New Roman" w:hAnsi="Times New Roman"/>
          </w:rPr>
          <w:t>he</w:t>
        </w:r>
      </w:ins>
      <w:del w:id="235" w:author="Craig White" w:date="2016-08-04T14:17:00Z">
        <w:r w:rsidRPr="00B13308">
          <w:rPr>
            <w:rFonts w:ascii="Times New Roman" w:hAnsi="Times New Roman"/>
          </w:rPr>
          <w:delText>, the</w:delText>
        </w:r>
      </w:del>
      <w:r w:rsidRPr="00B13308">
        <w:rPr>
          <w:rFonts w:ascii="Times New Roman" w:hAnsi="Times New Roman"/>
        </w:rPr>
        <w:t xml:space="preserve"> duration of </w:t>
      </w:r>
      <w:ins w:id="236" w:author="Craig White" w:date="2016-08-04T14:17:00Z">
        <w:r w:rsidR="00F030E2">
          <w:rPr>
            <w:rFonts w:ascii="Times New Roman" w:hAnsi="Times New Roman"/>
          </w:rPr>
          <w:t>the samplings</w:t>
        </w:r>
      </w:ins>
      <w:del w:id="237" w:author="Craig White" w:date="2016-08-04T14:17:00Z">
        <w:r w:rsidRPr="00B13308">
          <w:rPr>
            <w:rFonts w:ascii="Times New Roman" w:hAnsi="Times New Roman"/>
          </w:rPr>
          <w:delText>which</w:delText>
        </w:r>
      </w:del>
      <w:r w:rsidRPr="00B13308">
        <w:rPr>
          <w:rFonts w:ascii="Times New Roman" w:hAnsi="Times New Roman"/>
        </w:rPr>
        <w:t xml:space="preserve"> lasted until oxygen readings had stabilized after the disturbance of introducing the probe had dissipated (approximately 5 - 10 minutes).</w:t>
      </w:r>
      <w:r>
        <w:rPr>
          <w:rFonts w:ascii="Times New Roman" w:hAnsi="Times New Roman"/>
        </w:rPr>
        <w:t xml:space="preserve"> </w:t>
      </w:r>
      <w:ins w:id="238" w:author="Craig White" w:date="2016-08-04T14:17:00Z">
        <w:r w:rsidR="00F030E2" w:rsidRPr="00B13308">
          <w:rPr>
            <w:rFonts w:ascii="Times New Roman" w:hAnsi="Times New Roman"/>
          </w:rPr>
          <w:t xml:space="preserve">At pier sites, </w:t>
        </w:r>
      </w:ins>
      <w:del w:id="239" w:author="Craig White" w:date="2016-08-03T11:22:00Z">
        <w:r w:rsidR="00F030E2" w:rsidDel="000A3BBF">
          <w:rPr>
            <w:rFonts w:ascii="Times New Roman" w:hAnsi="Times New Roman"/>
          </w:rPr>
          <w:delText>given that</w:delText>
        </w:r>
      </w:del>
      <w:ins w:id="240" w:author="Craig White" w:date="2016-08-03T11:22:00Z">
        <w:r w:rsidR="000A3BBF">
          <w:rPr>
            <w:rFonts w:ascii="Times New Roman" w:hAnsi="Times New Roman"/>
          </w:rPr>
          <w:t>which</w:t>
        </w:r>
      </w:ins>
      <w:ins w:id="241" w:author="Craig White" w:date="2016-08-04T14:17:00Z">
        <w:r w:rsidR="00F030E2">
          <w:rPr>
            <w:rFonts w:ascii="Times New Roman" w:hAnsi="Times New Roman"/>
          </w:rPr>
          <w:t xml:space="preserve"> were smaller than the marinas, we</w:t>
        </w:r>
        <w:r w:rsidR="00F030E2" w:rsidRPr="00B13308">
          <w:rPr>
            <w:rFonts w:ascii="Times New Roman" w:hAnsi="Times New Roman"/>
          </w:rPr>
          <w:t xml:space="preserve"> measured oxygen levels from three </w:t>
        </w:r>
        <w:r w:rsidR="00F030E2">
          <w:rPr>
            <w:rFonts w:ascii="Times New Roman" w:hAnsi="Times New Roman"/>
          </w:rPr>
          <w:t xml:space="preserve">sampling points with </w:t>
        </w:r>
        <w:r w:rsidR="00F030E2" w:rsidRPr="00B13308">
          <w:rPr>
            <w:rFonts w:ascii="Times New Roman" w:hAnsi="Times New Roman"/>
          </w:rPr>
          <w:t>equidistant locations (~ 15 m apart).</w:t>
        </w:r>
        <w:r>
          <w:rPr>
            <w:rFonts w:ascii="Times New Roman" w:hAnsi="Times New Roman"/>
          </w:rPr>
          <w:t xml:space="preserve"> </w:t>
        </w:r>
      </w:ins>
      <w:r w:rsidRPr="00B13308">
        <w:rPr>
          <w:rFonts w:ascii="Times New Roman" w:hAnsi="Times New Roman"/>
        </w:rPr>
        <w:t xml:space="preserve">To estimate temporal variability in flow and oxygen conditions at each site, </w:t>
      </w:r>
      <w:r w:rsidR="00E82A05">
        <w:rPr>
          <w:rFonts w:ascii="Times New Roman" w:hAnsi="Times New Roman"/>
        </w:rPr>
        <w:t>w</w:t>
      </w:r>
      <w:r w:rsidR="00020F3D">
        <w:rPr>
          <w:rFonts w:ascii="Times New Roman" w:hAnsi="Times New Roman"/>
        </w:rPr>
        <w:t>e</w:t>
      </w:r>
      <w:r w:rsidRPr="00B13308">
        <w:rPr>
          <w:rFonts w:ascii="Times New Roman" w:hAnsi="Times New Roman"/>
        </w:rPr>
        <w:t xml:space="preserve"> measured both flow velocities and oxygen levels on five noncontiguous days at each </w:t>
      </w:r>
      <w:r w:rsidRPr="00B817AF">
        <w:rPr>
          <w:rFonts w:ascii="Times New Roman" w:hAnsi="Times New Roman" w:cs="Times New Roman"/>
        </w:rPr>
        <w:t>site</w:t>
      </w:r>
      <w:ins w:id="242" w:author="Craig White" w:date="2016-08-04T14:17:00Z">
        <w:r w:rsidR="00C129D2" w:rsidRPr="00B817AF">
          <w:rPr>
            <w:rFonts w:ascii="Times New Roman" w:hAnsi="Times New Roman" w:cs="Times New Roman"/>
            <w:rPrChange w:id="243" w:author="Diego Barneche" w:date="2016-08-04T14:28:00Z">
              <w:rPr/>
            </w:rPrChange>
          </w:rPr>
          <w:t xml:space="preserve"> yielding a total of 1500 measures of oxygen across all 5 sites</w:t>
        </w:r>
      </w:ins>
      <w:del w:id="244" w:author="Craig White" w:date="2016-08-03T11:22:00Z">
        <w:r w:rsidR="00C129D2" w:rsidRPr="00B817AF" w:rsidDel="000A3BBF">
          <w:rPr>
            <w:rFonts w:ascii="Times New Roman" w:hAnsi="Times New Roman" w:cs="Times New Roman"/>
          </w:rPr>
          <w:delText xml:space="preserve"> </w:delText>
        </w:r>
      </w:del>
      <w:r w:rsidRPr="001C2E46">
        <w:rPr>
          <w:rFonts w:ascii="Times New Roman" w:hAnsi="Times New Roman" w:cs="Times New Roman"/>
          <w:lang w:val="en-AU"/>
        </w:rPr>
        <w:t>.</w:t>
      </w:r>
      <w:r w:rsidRPr="00B13308">
        <w:rPr>
          <w:rFonts w:ascii="Times New Roman" w:hAnsi="Times New Roman"/>
          <w:lang w:val="en-AU"/>
        </w:rPr>
        <w:t xml:space="preserve"> </w:t>
      </w:r>
    </w:p>
    <w:p w14:paraId="72F7EB18" w14:textId="72260A4E" w:rsidR="001B5471" w:rsidRPr="00741A11" w:rsidRDefault="001B5471" w:rsidP="004729B3">
      <w:pPr>
        <w:widowControl w:val="0"/>
        <w:autoSpaceDE w:val="0"/>
        <w:autoSpaceDN w:val="0"/>
        <w:adjustRightInd w:val="0"/>
        <w:spacing w:line="480" w:lineRule="auto"/>
        <w:rPr>
          <w:rFonts w:ascii="Times New Roman" w:hAnsi="Times New Roman" w:cs="Times New Roman"/>
        </w:rPr>
      </w:pPr>
    </w:p>
    <w:p w14:paraId="2C02FF6A" w14:textId="03F8F250" w:rsidR="001B5471" w:rsidRPr="00741A11" w:rsidRDefault="001B5471" w:rsidP="00BF6589">
      <w:pPr>
        <w:spacing w:line="480" w:lineRule="auto"/>
        <w:jc w:val="center"/>
        <w:rPr>
          <w:rFonts w:ascii="Times New Roman" w:hAnsi="Times New Roman" w:cs="Times New Roman"/>
        </w:rPr>
      </w:pPr>
      <w:r w:rsidRPr="00741A11">
        <w:rPr>
          <w:rFonts w:ascii="Times New Roman" w:hAnsi="Times New Roman" w:cs="Times New Roman"/>
          <w:i/>
        </w:rPr>
        <w:t xml:space="preserve">Organism collection and </w:t>
      </w:r>
      <w:r w:rsidR="00B86496" w:rsidRPr="00741A11">
        <w:rPr>
          <w:rFonts w:ascii="Times New Roman" w:hAnsi="Times New Roman" w:cs="Times New Roman"/>
          <w:i/>
        </w:rPr>
        <w:t>the estimation of tolerance to low oxygen conditions</w:t>
      </w:r>
    </w:p>
    <w:p w14:paraId="36A0C1DF" w14:textId="3A5AEE2C" w:rsidR="00395EEB" w:rsidRDefault="00395EEB" w:rsidP="00BF6589">
      <w:pPr>
        <w:spacing w:line="480" w:lineRule="auto"/>
        <w:ind w:firstLine="720"/>
        <w:rPr>
          <w:rFonts w:ascii="Times New Roman" w:hAnsi="Times New Roman" w:cs="Times New Roman"/>
        </w:rPr>
      </w:pPr>
      <w:commentRangeStart w:id="245"/>
      <w:r w:rsidRPr="000E3D10">
        <w:rPr>
          <w:rFonts w:ascii="Times New Roman" w:hAnsi="Times New Roman" w:cs="Times New Roman"/>
        </w:rPr>
        <w:t>We collected specimens of larger species (e.g. solitary ascidians) by peeling adults from the floating pontoons. Smaller species (e.g. bryozoans and colonial ascidians) were collected from pre-roughened acetate sheets that had been deployed at field sites according to standard methods (Hart and Marshall 2009),</w:t>
      </w:r>
      <w:commentRangeEnd w:id="245"/>
      <w:r w:rsidR="0073607E">
        <w:rPr>
          <w:rStyle w:val="CommentReference"/>
        </w:rPr>
        <w:commentReference w:id="245"/>
      </w:r>
      <w:r w:rsidRPr="000E3D10">
        <w:rPr>
          <w:rFonts w:ascii="Times New Roman" w:hAnsi="Times New Roman" w:cs="Times New Roman"/>
        </w:rPr>
        <w:t xml:space="preserve"> for two years prior to the experiment. The species used in these studies were classified according to their status (i.e. native or invasive to Australia) and their growth form (i.e. erect or flat; Table 1). All of the species came from the same study sites so as to prevent confounding site of origin effects. The organisms were transported to the lab in insulated aquaria with aerated seawater and acclimatized to laboratory conditions for 2 days in the dark at 19 ˚C. Unfortunately, the sites we used only had </w:t>
      </w:r>
      <w:del w:id="246" w:author="Diego Barneche" w:date="2016-08-04T14:00:00Z">
        <w:r w:rsidRPr="000E3D10" w:rsidDel="0063619F">
          <w:rPr>
            <w:rFonts w:ascii="Times New Roman" w:hAnsi="Times New Roman" w:cs="Times New Roman"/>
          </w:rPr>
          <w:delText xml:space="preserve">one </w:delText>
        </w:r>
      </w:del>
      <w:ins w:id="247" w:author="Craig White" w:date="2016-08-04T14:17:00Z">
        <w:del w:id="248" w:author="Diego Barneche" w:date="2016-08-04T14:29:00Z">
          <w:r w:rsidR="00CD6BD4" w:rsidDel="001C2E46">
            <w:rPr>
              <w:rFonts w:ascii="Times New Roman" w:hAnsi="Times New Roman" w:cs="Times New Roman"/>
            </w:rPr>
            <w:delText>common</w:delText>
          </w:r>
        </w:del>
      </w:ins>
      <w:ins w:id="249" w:author="Diego Barneche" w:date="2016-08-04T14:00:00Z">
        <w:r w:rsidR="0063619F">
          <w:rPr>
            <w:rFonts w:ascii="Times New Roman" w:hAnsi="Times New Roman" w:cs="Times New Roman"/>
          </w:rPr>
          <w:t>two</w:t>
        </w:r>
      </w:ins>
      <w:ins w:id="250" w:author="Diego Barneche" w:date="2016-08-04T14:29:00Z">
        <w:r w:rsidR="001C2E46">
          <w:rPr>
            <w:rFonts w:ascii="Times New Roman" w:hAnsi="Times New Roman" w:cs="Times New Roman"/>
          </w:rPr>
          <w:t xml:space="preserve"> common</w:t>
        </w:r>
      </w:ins>
      <w:ins w:id="251" w:author="Diego Barneche" w:date="2016-08-04T14:00:00Z">
        <w:r w:rsidR="0063619F" w:rsidRPr="000E3D10">
          <w:rPr>
            <w:rFonts w:ascii="Times New Roman" w:hAnsi="Times New Roman" w:cs="Times New Roman"/>
          </w:rPr>
          <w:t xml:space="preserve"> </w:t>
        </w:r>
      </w:ins>
      <w:r w:rsidRPr="000E3D10">
        <w:rPr>
          <w:rFonts w:ascii="Times New Roman" w:hAnsi="Times New Roman" w:cs="Times New Roman"/>
        </w:rPr>
        <w:t>native species with a flat growth form so we could not formally compare invasive and native species with that growth form.</w:t>
      </w:r>
    </w:p>
    <w:p w14:paraId="503A6AD7" w14:textId="77777777" w:rsidR="00395EEB" w:rsidRDefault="00395EEB" w:rsidP="00BF6589">
      <w:pPr>
        <w:spacing w:line="480" w:lineRule="auto"/>
        <w:ind w:firstLine="720"/>
        <w:rPr>
          <w:rFonts w:ascii="Times New Roman" w:hAnsi="Times New Roman" w:cs="Times New Roman"/>
        </w:rPr>
      </w:pPr>
      <w:r w:rsidRPr="000E3D10">
        <w:rPr>
          <w:rFonts w:ascii="Times New Roman" w:hAnsi="Times New Roman" w:cs="Times New Roman"/>
        </w:rPr>
        <w:lastRenderedPageBreak/>
        <w:t xml:space="preserve">We measured oxygen consumption using two different closed respirometry systems, depending on the size of the study organism (Ferguson et al. 2013, Pettersen et al. 2015). Larger organisms were measured using hermetic 1.8 L chambers with circulating water connected to a 4-channel Firesting </w:t>
      </w:r>
      <m:oMath>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0E3D10">
        <w:rPr>
          <w:rFonts w:ascii="Times New Roman" w:hAnsi="Times New Roman" w:cs="Times New Roman"/>
        </w:rPr>
        <w:t xml:space="preserve"> fiber optic oxygen meter (Pyro Sciences, Aachen-Germany). Smaller organisms were cut from acetate sheets and placed in 25 mL vials mounted on a 24-channel sensor dish reader (Sensor Dish Reader SDR, PreSens, Aachen- Germany). These systems were chosen because they do not consume oxygen, and have accurately estimated oxygen consumption and tolerance to low oxygen conditions for marine invertebrates in previous studies (Ferguson et al. 2013, Pettersen et al. 2015). The chambers and vials were filled with micro-filtered (0.2 μm), sterilized seawater that had been kept at 19 ˚C with constant aeration for at least 24 hours prior to experiments. Rates of oxygen consumption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0E3D10">
        <w:rPr>
          <w:rFonts w:ascii="Times New Roman" w:hAnsi="Times New Roman" w:cs="Times New Roman"/>
        </w:rPr>
        <w:t>, mL h</w:t>
      </w:r>
      <w:r w:rsidRPr="000E3D10">
        <w:rPr>
          <w:rFonts w:ascii="Times New Roman" w:hAnsi="Times New Roman" w:cs="Times New Roman"/>
          <w:vertAlign w:val="superscript"/>
        </w:rPr>
        <w:t>-1</w:t>
      </w:r>
      <w:r w:rsidRPr="000E3D10">
        <w:rPr>
          <w:rFonts w:ascii="Times New Roman" w:hAnsi="Times New Roman" w:cs="Times New Roman"/>
        </w:rPr>
        <w:t>) were calculated as described in previous studies (White et al. 2011, Ferguson et al. 2013, Pettersen et al. 2015). Dry mass was determined after the oxygen consumption trials by drying each organism in an oven at 60 ˚C for one week, then weighing each individual with a precision balance (Adventurer Pro OHAUS, New Jersey, USA) to the nearest milligram.</w:t>
      </w:r>
    </w:p>
    <w:p w14:paraId="6C21AA58" w14:textId="77777777" w:rsidR="00395EEB" w:rsidRDefault="00395EEB" w:rsidP="00BF6589">
      <w:pPr>
        <w:spacing w:line="480" w:lineRule="auto"/>
        <w:rPr>
          <w:rFonts w:ascii="Times New Roman" w:hAnsi="Times New Roman" w:cs="Times New Roman"/>
          <w:i/>
        </w:rPr>
      </w:pPr>
    </w:p>
    <w:p w14:paraId="6290F5EA" w14:textId="77777777" w:rsidR="00395EEB" w:rsidRDefault="00395EEB" w:rsidP="00BF6589">
      <w:pPr>
        <w:keepNext/>
        <w:spacing w:line="480" w:lineRule="auto"/>
        <w:rPr>
          <w:rFonts w:ascii="Times New Roman" w:hAnsi="Times New Roman" w:cs="Times New Roman"/>
        </w:rPr>
      </w:pPr>
      <w:r w:rsidRPr="009243ED">
        <w:rPr>
          <w:rFonts w:ascii="Times New Roman" w:hAnsi="Times New Roman" w:cs="Times New Roman"/>
          <w:i/>
        </w:rPr>
        <w:t>Model</w:t>
      </w:r>
    </w:p>
    <w:p w14:paraId="6E370D43" w14:textId="77777777" w:rsidR="00395EEB" w:rsidRDefault="00395EEB" w:rsidP="00BF6589">
      <w:pPr>
        <w:spacing w:line="480" w:lineRule="auto"/>
        <w:ind w:firstLine="720"/>
        <w:rPr>
          <w:rFonts w:ascii="Times New Roman" w:hAnsi="Times New Roman" w:cs="Times New Roman"/>
        </w:rPr>
      </w:pPr>
      <w:commentRangeStart w:id="252"/>
      <w:r>
        <w:rPr>
          <w:rFonts w:ascii="Times New Roman" w:hAnsi="Times New Roman" w:cs="Times New Roman"/>
        </w:rPr>
        <w:t>In contrast</w:t>
      </w:r>
      <w:r w:rsidRPr="009243ED">
        <w:rPr>
          <w:rFonts w:ascii="Times New Roman" w:hAnsi="Times New Roman" w:cs="Times New Roman"/>
        </w:rPr>
        <w:t xml:space="preserve"> to what is observed for most vertebrates, </w:t>
      </w:r>
      <w:commentRangeEnd w:id="252"/>
      <w:r w:rsidR="00F32E24">
        <w:rPr>
          <w:rStyle w:val="CommentReference"/>
        </w:rPr>
        <w:commentReference w:id="252"/>
      </w:r>
      <w:r w:rsidRPr="009243ED">
        <w:rPr>
          <w:rFonts w:ascii="Times New Roman" w:hAnsi="Times New Roman" w:cs="Times New Roman"/>
        </w:rPr>
        <w:t xml:space="preserve">where a clear </w:t>
      </w:r>
      <m:oMath>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C</m:t>
                </m:r>
              </m:e>
              <m: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sub>
            </m:sSub>
          </m:sub>
        </m:sSub>
      </m:oMath>
      <w:r>
        <w:rPr>
          <w:rFonts w:ascii="Times New Roman" w:hAnsi="Times New Roman" w:cs="Times New Roman"/>
        </w:rPr>
        <w:t xml:space="preserve"> </w:t>
      </w:r>
      <w:r w:rsidRPr="009243ED">
        <w:rPr>
          <w:rFonts w:ascii="Times New Roman" w:hAnsi="Times New Roman" w:cs="Times New Roman"/>
        </w:rPr>
        <w:t xml:space="preserve">can be discerned (Marshall et al. 2013), our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9243ED">
        <w:rPr>
          <w:rFonts w:ascii="Times New Roman" w:hAnsi="Times New Roman" w:cs="Times New Roman"/>
        </w:rPr>
        <w:t xml:space="preserve"> data were curvilinear, such that there was no clear point where the organisms transitioned from </w:t>
      </w:r>
      <w:ins w:id="253" w:author="Craig White" w:date="2016-08-04T14:17:00Z">
        <w:r w:rsidR="00CD6BD4">
          <w:rPr>
            <w:rFonts w:ascii="Times New Roman" w:hAnsi="Times New Roman" w:cs="Times New Roman"/>
          </w:rPr>
          <w:t>a perfect</w:t>
        </w:r>
        <w:r w:rsidRPr="009243ED">
          <w:rPr>
            <w:rFonts w:ascii="Times New Roman" w:hAnsi="Times New Roman" w:cs="Times New Roman"/>
          </w:rPr>
          <w:t xml:space="preserve"> </w:t>
        </w:r>
      </w:ins>
      <w:r w:rsidRPr="009243ED">
        <w:rPr>
          <w:rFonts w:ascii="Times New Roman" w:hAnsi="Times New Roman" w:cs="Times New Roman"/>
        </w:rPr>
        <w:t xml:space="preserve">oxyregulator to </w:t>
      </w:r>
      <w:ins w:id="254" w:author="Craig White" w:date="2016-08-04T14:17:00Z">
        <w:r w:rsidR="00CD6BD4">
          <w:rPr>
            <w:rFonts w:ascii="Times New Roman" w:hAnsi="Times New Roman" w:cs="Times New Roman"/>
          </w:rPr>
          <w:t xml:space="preserve">an </w:t>
        </w:r>
      </w:ins>
      <w:r w:rsidRPr="009243ED">
        <w:rPr>
          <w:rFonts w:ascii="Times New Roman" w:hAnsi="Times New Roman" w:cs="Times New Roman"/>
        </w:rPr>
        <w:t xml:space="preserve">oxyconformer. Instead we fit a Michaelis-Menten function to our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9243ED">
        <w:rPr>
          <w:rFonts w:ascii="Times New Roman" w:hAnsi="Times New Roman" w:cs="Times New Roman"/>
        </w:rPr>
        <w:t xml:space="preserve"> consumption data:</w:t>
      </w:r>
    </w:p>
    <w:p w14:paraId="5104BBD3" w14:textId="77777777" w:rsidR="00395EEB" w:rsidRPr="009243ED" w:rsidRDefault="00395EEB" w:rsidP="00BF6589">
      <w:pPr>
        <w:spacing w:line="480" w:lineRule="auto"/>
        <w:ind w:firstLine="720"/>
        <w:rPr>
          <w:rFonts w:ascii="Times New Roman" w:hAnsi="Times New Roman" w:cs="Times New Roman"/>
        </w:rPr>
      </w:pPr>
    </w:p>
    <w:p w14:paraId="3DA66A7D" w14:textId="77777777" w:rsidR="00395EEB" w:rsidRPr="009243ED" w:rsidRDefault="00292E20" w:rsidP="00BF6589">
      <w:pPr>
        <w:pStyle w:val="Compact"/>
        <w:spacing w:before="0" w:after="0" w:line="480" w:lineRule="auto"/>
        <w:jc w:val="center"/>
        <w:rPr>
          <w:rFonts w:ascii="Times New Roman" w:hAnsi="Times New Roman" w:cs="Times New Roman"/>
        </w:rPr>
      </w:pP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r>
          <w:rPr>
            <w:rFonts w:ascii="Cambria Math" w:hAnsi="Cambria Math" w:cs="Times New Roman"/>
          </w:rPr>
          <m:t>=</m:t>
        </m:r>
        <m:f>
          <m:fPr>
            <m:ctrlPr>
              <w:rPr>
                <w:rFonts w:ascii="Cambria Math" w:hAnsi="Cambria Math" w:cs="Times New Roman"/>
              </w:rPr>
            </m:ctrlPr>
          </m:fPr>
          <m:num>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sSub>
                  <m:sSubPr>
                    <m:ctrlPr>
                      <w:rPr>
                        <w:rFonts w:ascii="Cambria Math" w:hAnsi="Cambria Math" w:cs="Times New Roman"/>
                      </w:rPr>
                    </m:ctrlPr>
                  </m:sSubPr>
                  <m:e>
                    <m:r>
                      <m:rPr>
                        <m:sty m:val="p"/>
                      </m:rPr>
                      <w:rPr>
                        <w:rFonts w:ascii="Cambria Math" w:hAnsi="Cambria Math" w:cs="Times New Roman"/>
                      </w:rPr>
                      <m:t>2</m:t>
                    </m:r>
                  </m:e>
                  <m:sub>
                    <m:r>
                      <w:rPr>
                        <w:rFonts w:ascii="Cambria Math" w:hAnsi="Cambria Math" w:cs="Times New Roman"/>
                      </w:rPr>
                      <m:t>max</m:t>
                    </m:r>
                  </m:sub>
                </m:sSub>
              </m:sub>
            </m:sSub>
            <m:r>
              <w:rPr>
                <w:rFonts w:ascii="Cambria Math" w:hAnsi="Cambria Math" w:cs="Times New Roman"/>
              </w:rPr>
              <m:t>×C</m:t>
            </m:r>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r>
              <w:rPr>
                <w:rFonts w:ascii="Cambria Math" w:hAnsi="Cambria Math" w:cs="Times New Roman"/>
              </w:rPr>
              <m:t>+C</m:t>
            </m:r>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den>
        </m:f>
      </m:oMath>
      <w:r w:rsidR="00395EEB">
        <w:rPr>
          <w:rFonts w:ascii="Times New Roman" w:eastAsiaTheme="minorEastAsia" w:hAnsi="Times New Roman" w:cs="Times New Roman"/>
        </w:rPr>
        <w:t>, (1)</w:t>
      </w:r>
    </w:p>
    <w:p w14:paraId="34501946" w14:textId="77777777" w:rsidR="00395EEB" w:rsidRDefault="00395EEB" w:rsidP="00BF6589">
      <w:pPr>
        <w:spacing w:line="480" w:lineRule="auto"/>
        <w:rPr>
          <w:rFonts w:ascii="Times New Roman" w:hAnsi="Times New Roman" w:cs="Times New Roman"/>
        </w:rPr>
      </w:pPr>
    </w:p>
    <w:p w14:paraId="7FE6606D" w14:textId="668AB400" w:rsidR="00395EEB" w:rsidRPr="009243ED" w:rsidRDefault="00395EEB" w:rsidP="00BF6589">
      <w:pPr>
        <w:spacing w:line="480" w:lineRule="auto"/>
        <w:rPr>
          <w:rFonts w:ascii="Times New Roman" w:hAnsi="Times New Roman" w:cs="Times New Roman"/>
        </w:rPr>
      </w:pPr>
      <w:r w:rsidRPr="009243ED">
        <w:rPr>
          <w:rFonts w:ascii="Times New Roman" w:hAnsi="Times New Roman" w:cs="Times New Roman"/>
        </w:rPr>
        <w:t xml:space="preserve">where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sSub>
              <m:sSubPr>
                <m:ctrlPr>
                  <w:rPr>
                    <w:rFonts w:ascii="Cambria Math" w:hAnsi="Cambria Math" w:cs="Times New Roman"/>
                  </w:rPr>
                </m:ctrlPr>
              </m:sSubPr>
              <m:e>
                <m:r>
                  <m:rPr>
                    <m:sty m:val="p"/>
                  </m:rPr>
                  <w:rPr>
                    <w:rFonts w:ascii="Cambria Math" w:hAnsi="Cambria Math" w:cs="Times New Roman"/>
                  </w:rPr>
                  <m:t>2</m:t>
                </m:r>
              </m:e>
              <m:sub>
                <m:r>
                  <w:rPr>
                    <w:rFonts w:ascii="Cambria Math" w:hAnsi="Cambria Math" w:cs="Times New Roman"/>
                  </w:rPr>
                  <m:t>max</m:t>
                </m:r>
              </m:sub>
            </m:sSub>
          </m:sub>
        </m:sSub>
      </m:oMath>
      <w:r w:rsidRPr="009243ED">
        <w:rPr>
          <w:rFonts w:ascii="Times New Roman" w:hAnsi="Times New Roman" w:cs="Times New Roman"/>
        </w:rPr>
        <w:t xml:space="preserve"> is an asymptotic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9243ED">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9243ED">
        <w:rPr>
          <w:rFonts w:ascii="Times New Roman" w:hAnsi="Times New Roman" w:cs="Times New Roman"/>
        </w:rPr>
        <w:t xml:space="preserve"> is the value of </w:t>
      </w:r>
      <m:oMath>
        <m:r>
          <w:rPr>
            <w:rFonts w:ascii="Cambria Math" w:hAnsi="Cambria Math" w:cs="Times New Roman"/>
          </w:rPr>
          <m:t>C</m:t>
        </m:r>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9243ED">
        <w:rPr>
          <w:rFonts w:ascii="Times New Roman" w:hAnsi="Times New Roman" w:cs="Times New Roman"/>
        </w:rPr>
        <w:t xml:space="preserve"> where</w:t>
      </w:r>
      <w:ins w:id="255" w:author="Craig White" w:date="2016-08-03T12:13:00Z">
        <w:r w:rsidRPr="009243ED">
          <w:rPr>
            <w:rFonts w:ascii="Times New Roman" w:hAnsi="Times New Roman" w:cs="Times New Roman"/>
          </w:rPr>
          <w:t xml:space="preserve">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00072ED2" w:rsidRPr="009243ED">
          <w:rPr>
            <w:rFonts w:ascii="Times New Roman" w:hAnsi="Times New Roman" w:cs="Times New Roman"/>
          </w:rPr>
          <w:t xml:space="preserve"> </w:t>
        </w:r>
        <w:r w:rsidR="00072ED2">
          <w:rPr>
            <w:rFonts w:ascii="Times New Roman" w:hAnsi="Times New Roman" w:cs="Times New Roman"/>
          </w:rPr>
          <w:t xml:space="preserve">= </w:t>
        </w:r>
      </w:ins>
      <w:del w:id="256" w:author="Craig White" w:date="2016-08-03T12:13:00Z">
        <w:r w:rsidRPr="009243ED" w:rsidDel="00072ED2">
          <w:rPr>
            <w:rFonts w:ascii="Times New Roman" w:hAnsi="Times New Roman" w:cs="Times New Roman"/>
          </w:rPr>
          <w:delText xml:space="preserve"> </w:delText>
        </w:r>
      </w:del>
      <m:oMath>
        <m:acc>
          <m:accPr>
            <m:chr m:val="̇"/>
            <m:ctrlPr>
              <w:ins w:id="257" w:author="Craig White" w:date="2016-08-04T14:17:00Z">
                <w:rPr>
                  <w:rFonts w:ascii="Cambria Math" w:hAnsi="Cambria Math" w:cs="Times New Roman"/>
                </w:rPr>
              </w:ins>
            </m:ctrlPr>
          </m:accPr>
          <m:e>
            <w:ins w:id="258" w:author="Craig White" w:date="2016-08-04T14:17:00Z">
              <m:r>
                <w:rPr>
                  <w:rFonts w:ascii="Cambria Math" w:hAnsi="Cambria Math" w:cs="Times New Roman"/>
                </w:rPr>
                <m:t>V</m:t>
              </m:r>
            </w:ins>
          </m:e>
        </m:acc>
        <m:sSub>
          <m:sSubPr>
            <m:ctrlPr>
              <w:rPr>
                <w:rFonts w:ascii="Cambria Math" w:hAnsi="Cambria Math" w:cs="Times New Roman"/>
              </w:rPr>
            </m:ctrlPr>
          </m:sSubPr>
          <m:e>
            <m:r>
              <m:rPr>
                <m:sty m:val="p"/>
              </m:rPr>
              <w:rPr>
                <w:rFonts w:ascii="Cambria Math" w:hAnsi="Cambria Math" w:cs="Times New Roman"/>
              </w:rPr>
              <m:t>O</m:t>
            </m:r>
          </m:e>
          <m:sub>
            <m:sSub>
              <m:sSubPr>
                <m:ctrlPr>
                  <w:rPr>
                    <w:rFonts w:ascii="Cambria Math" w:hAnsi="Cambria Math" w:cs="Times New Roman"/>
                  </w:rPr>
                </m:ctrlPr>
              </m:sSubPr>
              <m:e>
                <m:r>
                  <m:rPr>
                    <m:sty m:val="p"/>
                  </m:rPr>
                  <w:rPr>
                    <w:rFonts w:ascii="Cambria Math" w:hAnsi="Cambria Math" w:cs="Times New Roman"/>
                  </w:rPr>
                  <m:t>2</m:t>
                </m:r>
              </m:e>
              <m:sub>
                <m:r>
                  <w:rPr>
                    <w:rFonts w:ascii="Cambria Math" w:hAnsi="Cambria Math" w:cs="Times New Roman"/>
                  </w:rPr>
                  <m:t>max</m:t>
                </m:r>
              </m:sub>
            </m:sSub>
          </m:sub>
        </m:sSub>
        <m:r>
          <w:rPr>
            <w:rFonts w:ascii="Cambria Math" w:hAnsi="Cambria Math" w:cs="Times New Roman"/>
          </w:rPr>
          <m:t>/2</m:t>
        </m:r>
      </m:oMath>
      <w:r w:rsidRPr="009243ED">
        <w:rPr>
          <w:rFonts w:ascii="Times New Roman" w:hAnsi="Times New Roman" w:cs="Times New Roman"/>
        </w:rPr>
        <w:t xml:space="preserve">. Importantly, in order to achieve model convergence, we employ a transformation to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9243ED">
        <w:rPr>
          <w:rFonts w:ascii="Times New Roman" w:hAnsi="Times New Roman" w:cs="Times New Roman"/>
        </w:rPr>
        <w:t xml:space="preserve">. For each individual, we standardise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9243ED">
        <w:rPr>
          <w:rFonts w:ascii="Times New Roman" w:hAnsi="Times New Roman" w:cs="Times New Roman"/>
        </w:rPr>
        <w:t xml:space="preserve"> based on its maximum value, so all individuals present a relative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9243ED">
        <w:rPr>
          <w:rFonts w:ascii="Times New Roman" w:hAnsi="Times New Roman" w:cs="Times New Roman"/>
        </w:rPr>
        <w:t xml:space="preserve"> bounded between zero and one. We note that this transformation implicitly assumes that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9243ED">
        <w:rPr>
          <w:rFonts w:ascii="Times New Roman" w:hAnsi="Times New Roman" w:cs="Times New Roman"/>
        </w:rPr>
        <w:t xml:space="preserve"> is independent of body mass. </w:t>
      </w:r>
      <w:del w:id="259" w:author="Diego Barneche" w:date="2016-08-03T09:29:00Z">
        <w:r w:rsidRPr="009243ED" w:rsidDel="00E1117D">
          <w:rPr>
            <w:rFonts w:ascii="Times New Roman" w:hAnsi="Times New Roman" w:cs="Times New Roman"/>
          </w:rPr>
          <w:delText>In the appendix we demonstrate how</w:delText>
        </w:r>
      </w:del>
      <w:ins w:id="260" w:author="Diego Barneche" w:date="2016-08-03T09:29:00Z">
        <w:r w:rsidR="00E1117D">
          <w:rPr>
            <w:rFonts w:ascii="Times New Roman" w:hAnsi="Times New Roman" w:cs="Times New Roman"/>
          </w:rPr>
          <w:t>While</w:t>
        </w:r>
      </w:ins>
      <w:r w:rsidRPr="009243ED">
        <w:rPr>
          <w:rFonts w:ascii="Times New Roman" w:hAnsi="Times New Roman" w:cs="Times New Roman"/>
        </w:rPr>
        <w:t xml:space="preserve"> this transformation</w:t>
      </w:r>
      <w:ins w:id="261" w:author="Diego Barneche" w:date="2016-08-03T09:29:00Z">
        <w:r w:rsidR="00E1117D">
          <w:rPr>
            <w:rFonts w:ascii="Times New Roman" w:hAnsi="Times New Roman" w:cs="Times New Roman"/>
          </w:rPr>
          <w:t xml:space="preserve"> affects the estimated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sSub>
                <m:sSubPr>
                  <m:ctrlPr>
                    <w:rPr>
                      <w:rFonts w:ascii="Cambria Math" w:hAnsi="Cambria Math" w:cs="Times New Roman"/>
                    </w:rPr>
                  </m:ctrlPr>
                </m:sSubPr>
                <m:e>
                  <m:r>
                    <m:rPr>
                      <m:sty m:val="p"/>
                    </m:rPr>
                    <w:rPr>
                      <w:rFonts w:ascii="Cambria Math" w:hAnsi="Cambria Math" w:cs="Times New Roman"/>
                    </w:rPr>
                    <m:t>2</m:t>
                  </m:r>
                </m:e>
                <m:sub>
                  <m:r>
                    <w:rPr>
                      <w:rFonts w:ascii="Cambria Math" w:hAnsi="Cambria Math" w:cs="Times New Roman"/>
                    </w:rPr>
                    <m:t>max</m:t>
                  </m:r>
                </m:sub>
              </m:sSub>
            </m:sub>
          </m:sSub>
        </m:oMath>
        <w:r w:rsidR="00E1117D">
          <w:rPr>
            <w:rFonts w:ascii="Times New Roman" w:hAnsi="Times New Roman" w:cs="Times New Roman"/>
          </w:rPr>
          <w:t>, it does not</w:t>
        </w:r>
      </w:ins>
      <w:del w:id="262" w:author="Diego Barneche" w:date="2016-08-03T09:29:00Z">
        <w:r w:rsidRPr="009243ED" w:rsidDel="00E1117D">
          <w:rPr>
            <w:rFonts w:ascii="Times New Roman" w:hAnsi="Times New Roman" w:cs="Times New Roman"/>
          </w:rPr>
          <w:delText xml:space="preserve"> does</w:delText>
        </w:r>
      </w:del>
      <w:r w:rsidRPr="009243ED">
        <w:rPr>
          <w:rFonts w:ascii="Times New Roman" w:hAnsi="Times New Roman" w:cs="Times New Roman"/>
        </w:rPr>
        <w:t xml:space="preserve"> </w:t>
      </w:r>
      <w:del w:id="263" w:author="Diego Barneche" w:date="2016-08-03T09:29:00Z">
        <w:r w:rsidRPr="009243ED" w:rsidDel="00E1117D">
          <w:rPr>
            <w:rFonts w:ascii="Times New Roman" w:hAnsi="Times New Roman" w:cs="Times New Roman"/>
          </w:rPr>
          <w:delText xml:space="preserve">not </w:delText>
        </w:r>
      </w:del>
      <w:r w:rsidRPr="009243ED">
        <w:rPr>
          <w:rFonts w:ascii="Times New Roman" w:hAnsi="Times New Roman" w:cs="Times New Roman"/>
        </w:rPr>
        <w:t xml:space="preserve">affect our primary goal, which is to estimate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9243ED">
        <w:rPr>
          <w:rFonts w:ascii="Times New Roman" w:hAnsi="Times New Roman" w:cs="Times New Roman"/>
        </w:rPr>
        <w:t xml:space="preserve"> for each species.</w:t>
      </w:r>
    </w:p>
    <w:p w14:paraId="440E392C" w14:textId="77777777" w:rsidR="00395EEB" w:rsidRDefault="00395EEB" w:rsidP="00BF6589">
      <w:pPr>
        <w:spacing w:line="480" w:lineRule="auto"/>
        <w:rPr>
          <w:rFonts w:ascii="Times New Roman" w:hAnsi="Times New Roman" w:cs="Times New Roman"/>
          <w:i/>
        </w:rPr>
      </w:pPr>
    </w:p>
    <w:p w14:paraId="70B42552" w14:textId="77777777" w:rsidR="00395EEB" w:rsidRDefault="00395EEB" w:rsidP="00BF6589">
      <w:pPr>
        <w:spacing w:line="480" w:lineRule="auto"/>
        <w:rPr>
          <w:rFonts w:ascii="Times New Roman" w:hAnsi="Times New Roman" w:cs="Times New Roman"/>
        </w:rPr>
      </w:pPr>
      <w:r w:rsidRPr="009243ED">
        <w:rPr>
          <w:rFonts w:ascii="Times New Roman" w:hAnsi="Times New Roman" w:cs="Times New Roman"/>
          <w:i/>
        </w:rPr>
        <w:t>Model Fitting and statistical tests</w:t>
      </w:r>
    </w:p>
    <w:p w14:paraId="4A08C0E9" w14:textId="5C5006F7" w:rsidR="00395EEB" w:rsidRDefault="00395EEB" w:rsidP="00BF6589">
      <w:pPr>
        <w:spacing w:line="480" w:lineRule="auto"/>
        <w:ind w:firstLine="720"/>
        <w:rPr>
          <w:rFonts w:ascii="Times New Roman" w:hAnsi="Times New Roman" w:cs="Times New Roman"/>
        </w:rPr>
      </w:pPr>
      <w:commentRangeStart w:id="264"/>
      <w:commentRangeStart w:id="265"/>
      <w:r w:rsidRPr="009243ED">
        <w:rPr>
          <w:rFonts w:ascii="Times New Roman" w:hAnsi="Times New Roman" w:cs="Times New Roman"/>
        </w:rPr>
        <w:t xml:space="preserve">Sites were ranked according to </w:t>
      </w:r>
      <w:ins w:id="266" w:author="Craig White" w:date="2016-08-04T14:17:00Z">
        <w:r w:rsidRPr="009243ED">
          <w:rPr>
            <w:rFonts w:ascii="Times New Roman" w:hAnsi="Times New Roman" w:cs="Times New Roman"/>
          </w:rPr>
          <w:t>the</w:t>
        </w:r>
        <w:r w:rsidR="00CD6BD4">
          <w:rPr>
            <w:rFonts w:ascii="Times New Roman" w:hAnsi="Times New Roman" w:cs="Times New Roman"/>
          </w:rPr>
          <w:t>ir</w:t>
        </w:r>
      </w:ins>
      <w:del w:id="267" w:author="Craig White" w:date="2016-08-04T14:17:00Z">
        <w:r w:rsidRPr="009243ED">
          <w:rPr>
            <w:rFonts w:ascii="Times New Roman" w:hAnsi="Times New Roman" w:cs="Times New Roman"/>
          </w:rPr>
          <w:delText>the</w:delText>
        </w:r>
      </w:del>
      <w:r w:rsidRPr="009243ED">
        <w:rPr>
          <w:rFonts w:ascii="Times New Roman" w:hAnsi="Times New Roman" w:cs="Times New Roman"/>
        </w:rPr>
        <w:t xml:space="preserve"> average </w:t>
      </w:r>
      <w:del w:id="268" w:author="Craig White" w:date="2016-08-04T14:17:00Z">
        <w:r w:rsidRPr="009243ED">
          <w:rPr>
            <w:rFonts w:ascii="Times New Roman" w:hAnsi="Times New Roman" w:cs="Times New Roman"/>
          </w:rPr>
          <w:delText xml:space="preserve">of their </w:delText>
        </w:r>
      </w:del>
      <w:r w:rsidRPr="009243ED">
        <w:rPr>
          <w:rFonts w:ascii="Times New Roman" w:hAnsi="Times New Roman" w:cs="Times New Roman"/>
        </w:rPr>
        <w:t>water flow</w:t>
      </w:r>
      <w:commentRangeEnd w:id="264"/>
      <w:ins w:id="269" w:author="Craig White" w:date="2016-08-04T14:17:00Z">
        <w:r w:rsidR="00CD6BD4">
          <w:rPr>
            <w:rFonts w:ascii="Times New Roman" w:hAnsi="Times New Roman" w:cs="Times New Roman"/>
          </w:rPr>
          <w:t xml:space="preserve"> velocities</w:t>
        </w:r>
      </w:ins>
      <w:r w:rsidR="00F82BF8">
        <w:rPr>
          <w:rStyle w:val="CommentReference"/>
        </w:rPr>
        <w:commentReference w:id="264"/>
      </w:r>
      <w:r w:rsidRPr="009243ED">
        <w:rPr>
          <w:rFonts w:ascii="Times New Roman" w:hAnsi="Times New Roman" w:cs="Times New Roman"/>
        </w:rPr>
        <w:t xml:space="preserve">. The effects of water </w:t>
      </w:r>
      <w:r w:rsidR="003C334A" w:rsidRPr="009243ED">
        <w:rPr>
          <w:rFonts w:ascii="Times New Roman" w:hAnsi="Times New Roman" w:cs="Times New Roman"/>
        </w:rPr>
        <w:t xml:space="preserve">flow </w:t>
      </w:r>
      <w:r w:rsidR="003C334A">
        <w:rPr>
          <w:rFonts w:ascii="Times New Roman" w:hAnsi="Times New Roman" w:cs="Times New Roman"/>
        </w:rPr>
        <w:t xml:space="preserve">and time </w:t>
      </w:r>
      <w:r w:rsidRPr="009243ED">
        <w:rPr>
          <w:rFonts w:ascii="Times New Roman" w:hAnsi="Times New Roman" w:cs="Times New Roman"/>
        </w:rPr>
        <w:t xml:space="preserve">on oxygen availability in the field were analyzed </w:t>
      </w:r>
      <w:r w:rsidR="003C334A" w:rsidRPr="009243ED">
        <w:rPr>
          <w:rFonts w:ascii="Times New Roman" w:hAnsi="Times New Roman" w:cs="Times New Roman"/>
        </w:rPr>
        <w:t>using mixed</w:t>
      </w:r>
      <w:r w:rsidRPr="009243ED">
        <w:rPr>
          <w:rFonts w:ascii="Times New Roman" w:hAnsi="Times New Roman" w:cs="Times New Roman"/>
        </w:rPr>
        <w:t xml:space="preserve"> linear models. Ranking of each site according to flow was a fixed factor and sampling location and </w:t>
      </w:r>
      <w:r>
        <w:rPr>
          <w:rFonts w:ascii="Times New Roman" w:hAnsi="Times New Roman" w:cs="Times New Roman"/>
        </w:rPr>
        <w:t>time (day) were random factors.</w:t>
      </w:r>
      <w:commentRangeEnd w:id="265"/>
      <w:r w:rsidR="00C7493C">
        <w:rPr>
          <w:rStyle w:val="CommentReference"/>
        </w:rPr>
        <w:commentReference w:id="265"/>
      </w:r>
    </w:p>
    <w:p w14:paraId="4CDD89E1" w14:textId="2592E022" w:rsidR="00395EEB" w:rsidRDefault="00395EEB" w:rsidP="00BF6589">
      <w:pPr>
        <w:spacing w:line="480" w:lineRule="auto"/>
        <w:ind w:firstLine="720"/>
        <w:rPr>
          <w:rFonts w:ascii="Times New Roman" w:hAnsi="Times New Roman" w:cs="Times New Roman"/>
        </w:rPr>
      </w:pPr>
      <w:r w:rsidRPr="009243ED">
        <w:rPr>
          <w:rFonts w:ascii="Times New Roman" w:hAnsi="Times New Roman" w:cs="Times New Roman"/>
        </w:rPr>
        <w:t xml:space="preserve">For the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9243ED">
        <w:rPr>
          <w:rFonts w:ascii="Times New Roman" w:hAnsi="Times New Roman" w:cs="Times New Roman"/>
        </w:rPr>
        <w:t xml:space="preserve"> model, we fit equation (1) above in</w:t>
      </w:r>
      <w:ins w:id="270" w:author="Diego Barneche" w:date="2016-08-04T14:17:00Z">
        <w:r w:rsidRPr="009243ED">
          <w:rPr>
            <w:rFonts w:ascii="Times New Roman" w:hAnsi="Times New Roman" w:cs="Times New Roman"/>
          </w:rPr>
          <w:t xml:space="preserve"> </w:t>
        </w:r>
      </w:ins>
      <w:ins w:id="271" w:author="Diego Barneche" w:date="2016-08-03T09:34:00Z">
        <w:r w:rsidR="00F82BF8">
          <w:rPr>
            <w:rFonts w:ascii="Times New Roman" w:hAnsi="Times New Roman" w:cs="Times New Roman"/>
          </w:rPr>
          <w:t xml:space="preserve">a </w:t>
        </w:r>
      </w:ins>
      <w:r w:rsidRPr="009243ED">
        <w:rPr>
          <w:rFonts w:ascii="Times New Roman" w:hAnsi="Times New Roman" w:cs="Times New Roman"/>
        </w:rPr>
        <w:t xml:space="preserve">Bayesian framework by calling </w:t>
      </w:r>
      <w:r w:rsidRPr="009243ED">
        <w:rPr>
          <w:rFonts w:ascii="Times New Roman" w:hAnsi="Times New Roman" w:cs="Times New Roman"/>
          <w:i/>
        </w:rPr>
        <w:t>JAGS</w:t>
      </w:r>
      <w:r w:rsidRPr="009243ED">
        <w:rPr>
          <w:rFonts w:ascii="Times New Roman" w:hAnsi="Times New Roman" w:cs="Times New Roman"/>
        </w:rPr>
        <w:t xml:space="preserve"> version 4.2.0 from the R package </w:t>
      </w:r>
      <w:r w:rsidRPr="009243ED">
        <w:rPr>
          <w:rFonts w:ascii="Times New Roman" w:hAnsi="Times New Roman" w:cs="Times New Roman"/>
          <w:i/>
        </w:rPr>
        <w:t>R2jags</w:t>
      </w:r>
      <w:r w:rsidRPr="009243ED">
        <w:rPr>
          <w:rFonts w:ascii="Times New Roman" w:hAnsi="Times New Roman" w:cs="Times New Roman"/>
        </w:rPr>
        <w:t xml:space="preserve"> version 0.05-6 (Su and Yajima 2015) in order to derive posterior distributions and associated 95% credible intervals (CIs) for the fitted parameters,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sSub>
              <m:sSubPr>
                <m:ctrlPr>
                  <w:rPr>
                    <w:rFonts w:ascii="Cambria Math" w:hAnsi="Cambria Math" w:cs="Times New Roman"/>
                  </w:rPr>
                </m:ctrlPr>
              </m:sSubPr>
              <m:e>
                <m:r>
                  <m:rPr>
                    <m:sty m:val="p"/>
                  </m:rPr>
                  <w:rPr>
                    <w:rFonts w:ascii="Cambria Math" w:hAnsi="Cambria Math" w:cs="Times New Roman"/>
                  </w:rPr>
                  <m:t>2</m:t>
                </m:r>
              </m:e>
              <m:sub>
                <m:r>
                  <w:rPr>
                    <w:rFonts w:ascii="Cambria Math" w:hAnsi="Cambria Math" w:cs="Times New Roman"/>
                  </w:rPr>
                  <m:t>max</m:t>
                </m:r>
              </m:sub>
            </m:sSub>
          </m:sub>
        </m:sSub>
      </m:oMath>
      <w:r w:rsidRPr="009243ED">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9243ED">
        <w:rPr>
          <w:rFonts w:ascii="Times New Roman" w:hAnsi="Times New Roman" w:cs="Times New Roman"/>
        </w:rPr>
        <w:t xml:space="preserve">. We allow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sSub>
              <m:sSubPr>
                <m:ctrlPr>
                  <w:rPr>
                    <w:rFonts w:ascii="Cambria Math" w:hAnsi="Cambria Math" w:cs="Times New Roman"/>
                  </w:rPr>
                </m:ctrlPr>
              </m:sSubPr>
              <m:e>
                <m:r>
                  <m:rPr>
                    <m:sty m:val="p"/>
                  </m:rPr>
                  <w:rPr>
                    <w:rFonts w:ascii="Cambria Math" w:hAnsi="Cambria Math" w:cs="Times New Roman"/>
                  </w:rPr>
                  <m:t>2</m:t>
                </m:r>
              </m:e>
              <m:sub>
                <m:r>
                  <w:rPr>
                    <w:rFonts w:ascii="Cambria Math" w:hAnsi="Cambria Math" w:cs="Times New Roman"/>
                  </w:rPr>
                  <m:t>max</m:t>
                </m:r>
              </m:sub>
            </m:sSub>
          </m:sub>
        </m:sSub>
      </m:oMath>
      <w:r w:rsidRPr="009243ED">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9243ED">
        <w:rPr>
          <w:rFonts w:ascii="Times New Roman" w:hAnsi="Times New Roman" w:cs="Times New Roman"/>
        </w:rPr>
        <w:t xml:space="preserve"> to vary randomly among species. Random effects were assumed to be normally distributed, with means of 0. Fitted parameters were assigned priors that were vague (i.e. locally uniform over the region supported by the likelihood) (Kruschke 2014). The posterior distributions of model parameters were estimated using Markov chain Monte Carlo (MCMC) methods by constructing three chains of 1.5 </w:t>
      </w:r>
      <m:oMath>
        <m:r>
          <w:rPr>
            <w:rFonts w:ascii="Cambria Math" w:hAnsi="Cambria Math" w:cs="Times New Roman"/>
          </w:rPr>
          <m:t>×</m:t>
        </m:r>
      </m:oMath>
      <w:r w:rsidRPr="009243ED">
        <w:rPr>
          <w:rFonts w:ascii="Times New Roman" w:hAnsi="Times New Roman" w:cs="Times New Roman"/>
        </w:rPr>
        <w:t xml:space="preserve"> 10</w:t>
      </w:r>
      <w:r w:rsidRPr="009243ED">
        <w:rPr>
          <w:rFonts w:ascii="Times New Roman" w:hAnsi="Times New Roman" w:cs="Times New Roman"/>
          <w:vertAlign w:val="superscript"/>
        </w:rPr>
        <w:t>6</w:t>
      </w:r>
      <w:r w:rsidRPr="009243ED">
        <w:rPr>
          <w:rFonts w:ascii="Times New Roman" w:hAnsi="Times New Roman" w:cs="Times New Roman"/>
        </w:rPr>
        <w:t xml:space="preserve"> steps each, including 7.5 </w:t>
      </w:r>
      <m:oMath>
        <m:r>
          <w:rPr>
            <w:rFonts w:ascii="Cambria Math" w:hAnsi="Cambria Math" w:cs="Times New Roman"/>
          </w:rPr>
          <m:t>×</m:t>
        </m:r>
      </m:oMath>
      <w:r w:rsidRPr="009243ED">
        <w:rPr>
          <w:rFonts w:ascii="Times New Roman" w:hAnsi="Times New Roman" w:cs="Times New Roman"/>
        </w:rPr>
        <w:t xml:space="preserve"> 10</w:t>
      </w:r>
      <w:r w:rsidRPr="009243ED">
        <w:rPr>
          <w:rFonts w:ascii="Times New Roman" w:hAnsi="Times New Roman" w:cs="Times New Roman"/>
          <w:vertAlign w:val="superscript"/>
        </w:rPr>
        <w:t>5</w:t>
      </w:r>
      <w:r w:rsidRPr="009243ED">
        <w:rPr>
          <w:rFonts w:ascii="Times New Roman" w:hAnsi="Times New Roman" w:cs="Times New Roman"/>
        </w:rPr>
        <w:t xml:space="preserve">-step burn-in </w:t>
      </w:r>
      <w:r w:rsidRPr="009243ED">
        <w:rPr>
          <w:rFonts w:ascii="Times New Roman" w:hAnsi="Times New Roman" w:cs="Times New Roman"/>
        </w:rPr>
        <w:lastRenderedPageBreak/>
        <w:t xml:space="preserve">periods. Chains were thinned using a 375-step interval, so a total of 6,000 steps were retained to estimate posterior distributions (i.e. 3 </w:t>
      </w:r>
      <m:oMath>
        <m:r>
          <w:rPr>
            <w:rFonts w:ascii="Cambria Math" w:hAnsi="Cambria Math" w:cs="Times New Roman"/>
          </w:rPr>
          <m:t>×</m:t>
        </m:r>
      </m:oMath>
      <w:r w:rsidRPr="009243ED">
        <w:rPr>
          <w:rFonts w:ascii="Times New Roman" w:hAnsi="Times New Roman" w:cs="Times New Roman"/>
        </w:rPr>
        <w:t xml:space="preserve"> (1.5 </w:t>
      </w:r>
      <m:oMath>
        <m:r>
          <w:rPr>
            <w:rFonts w:ascii="Cambria Math" w:hAnsi="Cambria Math" w:cs="Times New Roman"/>
          </w:rPr>
          <m:t>×</m:t>
        </m:r>
      </m:oMath>
      <w:r w:rsidRPr="009243ED">
        <w:rPr>
          <w:rFonts w:ascii="Times New Roman" w:hAnsi="Times New Roman" w:cs="Times New Roman"/>
        </w:rPr>
        <w:t xml:space="preserve"> 10</w:t>
      </w:r>
      <w:r w:rsidRPr="009243ED">
        <w:rPr>
          <w:rFonts w:ascii="Times New Roman" w:hAnsi="Times New Roman" w:cs="Times New Roman"/>
          <w:vertAlign w:val="superscript"/>
        </w:rPr>
        <w:t>6</w:t>
      </w:r>
      <w:r w:rsidRPr="009243ED">
        <w:rPr>
          <w:rFonts w:ascii="Times New Roman" w:hAnsi="Times New Roman" w:cs="Times New Roman"/>
        </w:rPr>
        <w:t xml:space="preserve"> - 7.5 </w:t>
      </w:r>
      <m:oMath>
        <m:r>
          <w:rPr>
            <w:rFonts w:ascii="Cambria Math" w:hAnsi="Cambria Math" w:cs="Times New Roman"/>
          </w:rPr>
          <m:t>×</m:t>
        </m:r>
      </m:oMath>
      <w:r w:rsidRPr="009243ED">
        <w:rPr>
          <w:rFonts w:ascii="Times New Roman" w:hAnsi="Times New Roman" w:cs="Times New Roman"/>
        </w:rPr>
        <w:t xml:space="preserve"> 10</w:t>
      </w:r>
      <w:r w:rsidRPr="009243ED">
        <w:rPr>
          <w:rFonts w:ascii="Times New Roman" w:hAnsi="Times New Roman" w:cs="Times New Roman"/>
          <w:vertAlign w:val="superscript"/>
        </w:rPr>
        <w:t>5</w:t>
      </w:r>
      <w:r w:rsidRPr="009243ED">
        <w:rPr>
          <w:rFonts w:ascii="Times New Roman" w:hAnsi="Times New Roman" w:cs="Times New Roman"/>
        </w:rPr>
        <w:t>)/375 = 6,000).</w:t>
      </w:r>
    </w:p>
    <w:p w14:paraId="69FF5168" w14:textId="5DD4967A" w:rsidR="00395EEB" w:rsidRPr="009243ED" w:rsidRDefault="00395EEB" w:rsidP="00BF6589">
      <w:pPr>
        <w:spacing w:line="480" w:lineRule="auto"/>
        <w:ind w:firstLine="720"/>
        <w:rPr>
          <w:rFonts w:ascii="Times New Roman" w:hAnsi="Times New Roman" w:cs="Times New Roman"/>
        </w:rPr>
      </w:pPr>
      <w:r w:rsidRPr="009243ED">
        <w:rPr>
          <w:rFonts w:ascii="Times New Roman" w:hAnsi="Times New Roman" w:cs="Times New Roman"/>
        </w:rPr>
        <w:t>We use the species-specific estimates (</w:t>
      </w:r>
      <w:r w:rsidRPr="009243ED">
        <w:rPr>
          <w:rFonts w:ascii="Times New Roman" w:hAnsi="Times New Roman" w:cs="Times New Roman"/>
          <w:i/>
        </w:rPr>
        <w:t>n</w:t>
      </w:r>
      <w:r w:rsidRPr="009243ED">
        <w:rPr>
          <w:rFonts w:ascii="Times New Roman" w:hAnsi="Times New Roman" w:cs="Times New Roman"/>
        </w:rPr>
        <w:t xml:space="preserve"> = 14) for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9243ED">
        <w:rPr>
          <w:rFonts w:ascii="Times New Roman" w:hAnsi="Times New Roman" w:cs="Times New Roman"/>
        </w:rPr>
        <w:t xml:space="preserve"> obtained in </w:t>
      </w:r>
      <w:r w:rsidRPr="009243ED">
        <w:rPr>
          <w:rFonts w:ascii="Times New Roman" w:hAnsi="Times New Roman" w:cs="Times New Roman"/>
          <w:i/>
        </w:rPr>
        <w:t>JAGS</w:t>
      </w:r>
      <w:r w:rsidRPr="009243ED">
        <w:rPr>
          <w:rFonts w:ascii="Times New Roman" w:hAnsi="Times New Roman" w:cs="Times New Roman"/>
        </w:rPr>
        <w:t xml:space="preserve"> in order to fit three separate ANOVA’s: one to test for differences in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9243ED">
        <w:rPr>
          <w:rFonts w:ascii="Times New Roman" w:hAnsi="Times New Roman" w:cs="Times New Roman"/>
        </w:rPr>
        <w:t xml:space="preserve"> between species status (native and invasive), a second to test for differences in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9243ED">
        <w:rPr>
          <w:rFonts w:ascii="Times New Roman" w:hAnsi="Times New Roman" w:cs="Times New Roman"/>
        </w:rPr>
        <w:t xml:space="preserve"> between species shape (erect and flat), and a third one to test for differences in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9243ED">
        <w:rPr>
          <w:rFonts w:ascii="Times New Roman" w:hAnsi="Times New Roman" w:cs="Times New Roman"/>
        </w:rPr>
        <w:t xml:space="preserve"> between species status </w:t>
      </w:r>
      <w:r w:rsidR="003C334A">
        <w:rPr>
          <w:rFonts w:ascii="Times New Roman" w:hAnsi="Times New Roman" w:cs="Times New Roman"/>
        </w:rPr>
        <w:t>of e</w:t>
      </w:r>
      <w:r w:rsidR="003C334A" w:rsidRPr="003C334A">
        <w:rPr>
          <w:rFonts w:ascii="Times New Roman" w:hAnsi="Times New Roman" w:cs="Times New Roman"/>
        </w:rPr>
        <w:t>rect</w:t>
      </w:r>
      <w:r w:rsidR="003C334A">
        <w:rPr>
          <w:rFonts w:ascii="Times New Roman" w:hAnsi="Times New Roman" w:cs="Times New Roman"/>
        </w:rPr>
        <w:t xml:space="preserve"> shaped organisms</w:t>
      </w:r>
      <w:r w:rsidR="003C334A" w:rsidRPr="009243ED">
        <w:rPr>
          <w:rFonts w:ascii="Times New Roman" w:hAnsi="Times New Roman" w:cs="Times New Roman"/>
        </w:rPr>
        <w:t xml:space="preserve"> </w:t>
      </w:r>
      <w:r w:rsidRPr="009243ED">
        <w:rPr>
          <w:rFonts w:ascii="Times New Roman" w:hAnsi="Times New Roman" w:cs="Times New Roman"/>
        </w:rPr>
        <w:t xml:space="preserve">(native and invasive). Ideally, a fairer test would be represented by a two-way ANOVA with a formal statistical interaction between status and shape. However, given that we only have 14 species in our dataset, doing so would most likely overfit the data (i.e. too many parameters to be estimated from few observations), so our approach is conservative. We fit these ANOVA’s for each one of the 6,000 MCMC parameter estimates in order to obtain a full ‘posterior distribution’ of differences in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9243ED">
        <w:rPr>
          <w:rFonts w:ascii="Times New Roman" w:hAnsi="Times New Roman" w:cs="Times New Roman"/>
        </w:rPr>
        <w:t xml:space="preserve"> between categories (status or shape). Statistical significance is judged by the lack of overlap between </w:t>
      </w:r>
      <w:ins w:id="272" w:author="Diego Barneche" w:date="2016-08-03T09:36:00Z">
        <w:r w:rsidR="00F82BF8">
          <w:rPr>
            <w:rFonts w:ascii="Times New Roman" w:hAnsi="Times New Roman" w:cs="Times New Roman"/>
          </w:rPr>
          <w:t xml:space="preserve">the 95% credible intervals of </w:t>
        </w:r>
      </w:ins>
      <w:r w:rsidRPr="009243ED">
        <w:rPr>
          <w:rFonts w:ascii="Times New Roman" w:hAnsi="Times New Roman" w:cs="Times New Roman"/>
        </w:rPr>
        <w:t>such distributions.</w:t>
      </w:r>
    </w:p>
    <w:p w14:paraId="73528A96" w14:textId="0DE18AD2" w:rsidR="00CB58CD" w:rsidRPr="00CB58CD" w:rsidRDefault="00BD1E03" w:rsidP="00F5482E">
      <w:pPr>
        <w:widowControl w:val="0"/>
        <w:autoSpaceDE w:val="0"/>
        <w:autoSpaceDN w:val="0"/>
        <w:adjustRightInd w:val="0"/>
        <w:spacing w:line="480" w:lineRule="auto"/>
        <w:ind w:firstLine="567"/>
        <w:rPr>
          <w:ins w:id="273" w:author="Diego Barneche" w:date="2016-08-03T10:10:00Z"/>
          <w:rFonts w:ascii="Times New Roman" w:hAnsi="Times New Roman" w:cs="Times New Roman"/>
          <w:rPrChange w:id="274" w:author="Diego Barneche" w:date="2016-08-03T10:11:00Z">
            <w:rPr>
              <w:ins w:id="275" w:author="Diego Barneche" w:date="2016-08-03T10:10:00Z"/>
              <w:rFonts w:ascii="Times New Roman" w:hAnsi="Times New Roman" w:cs="Times New Roman"/>
              <w:b/>
            </w:rPr>
          </w:rPrChange>
        </w:rPr>
      </w:pPr>
      <w:ins w:id="276" w:author="Craig White" w:date="2016-08-04T14:17:00Z">
        <w:del w:id="277" w:author="Diego Barneche" w:date="2016-08-04T14:30:00Z">
          <w:r w:rsidDel="00C8453E">
            <w:rPr>
              <w:rFonts w:ascii="Times New Roman" w:hAnsi="Times New Roman" w:cs="Times New Roman"/>
              <w:b/>
            </w:rPr>
            <w:delText xml:space="preserve">Diego: </w:delText>
          </w:r>
        </w:del>
      </w:ins>
      <w:ins w:id="278" w:author="Diego Barneche" w:date="2016-08-03T09:37:00Z">
        <w:r w:rsidR="00A546FF" w:rsidRPr="00CB58CD">
          <w:rPr>
            <w:rFonts w:ascii="Times New Roman" w:hAnsi="Times New Roman" w:cs="Times New Roman"/>
            <w:rPrChange w:id="279" w:author="Diego Barneche" w:date="2016-08-03T10:11:00Z">
              <w:rPr>
                <w:rFonts w:ascii="Times New Roman" w:hAnsi="Times New Roman" w:cs="Times New Roman"/>
                <w:b/>
              </w:rPr>
            </w:rPrChange>
          </w:rPr>
          <w:t>We have also estimated the</w:t>
        </w:r>
      </w:ins>
      <w:ins w:id="280" w:author="Diego Barneche" w:date="2016-08-03T12:19:00Z">
        <w:r w:rsidR="00496325">
          <w:rPr>
            <w:rFonts w:ascii="Times New Roman" w:hAnsi="Times New Roman" w:cs="Times New Roman"/>
          </w:rPr>
          <w:t xml:space="preserve"> average</w:t>
        </w:r>
      </w:ins>
      <w:ins w:id="281" w:author="Diego Barneche" w:date="2016-08-03T09:37:00Z">
        <w:r w:rsidR="00A546FF" w:rsidRPr="00CB58CD">
          <w:rPr>
            <w:rFonts w:ascii="Times New Roman" w:hAnsi="Times New Roman" w:cs="Times New Roman"/>
            <w:rPrChange w:id="282" w:author="Diego Barneche" w:date="2016-08-03T10:11:00Z">
              <w:rPr>
                <w:rFonts w:ascii="Times New Roman" w:hAnsi="Times New Roman" w:cs="Times New Roman"/>
                <w:b/>
              </w:rPr>
            </w:rPrChange>
          </w:rPr>
          <w:t xml:space="preserve"> point at which </w:t>
        </w:r>
      </w:ins>
      <w:ins w:id="283" w:author="Diego Barneche" w:date="2016-08-03T12:20:00Z">
        <w:r w:rsidR="00496325">
          <w:rPr>
            <w:rFonts w:ascii="Times New Roman" w:hAnsi="Times New Roman" w:cs="Times New Roman"/>
          </w:rPr>
          <w:t xml:space="preserve">different </w:t>
        </w:r>
      </w:ins>
      <w:ins w:id="284" w:author="Diego Barneche" w:date="2016-08-03T12:19:00Z">
        <w:r w:rsidR="00496325">
          <w:rPr>
            <w:rFonts w:ascii="Times New Roman" w:hAnsi="Times New Roman" w:cs="Times New Roman"/>
          </w:rPr>
          <w:t>species</w:t>
        </w:r>
      </w:ins>
      <w:ins w:id="285" w:author="Diego Barneche" w:date="2016-08-03T09:37:00Z">
        <w:r w:rsidR="00A546FF" w:rsidRPr="00CB58CD">
          <w:rPr>
            <w:rFonts w:ascii="Times New Roman" w:hAnsi="Times New Roman" w:cs="Times New Roman"/>
            <w:rPrChange w:id="286" w:author="Diego Barneche" w:date="2016-08-03T10:11:00Z">
              <w:rPr>
                <w:rFonts w:ascii="Times New Roman" w:hAnsi="Times New Roman" w:cs="Times New Roman"/>
                <w:b/>
              </w:rPr>
            </w:rPrChange>
          </w:rPr>
          <w:t xml:space="preserve"> </w:t>
        </w:r>
      </w:ins>
      <w:ins w:id="287" w:author="Diego Barneche" w:date="2016-08-03T09:38:00Z">
        <w:r w:rsidR="00A546FF" w:rsidRPr="00CB58CD">
          <w:rPr>
            <w:rFonts w:ascii="Times New Roman" w:hAnsi="Times New Roman" w:cs="Times New Roman"/>
            <w:rPrChange w:id="288" w:author="Diego Barneche" w:date="2016-08-03T10:11:00Z">
              <w:rPr>
                <w:rFonts w:ascii="Times New Roman" w:hAnsi="Times New Roman" w:cs="Times New Roman"/>
                <w:b/>
              </w:rPr>
            </w:rPrChange>
          </w:rPr>
          <w:t xml:space="preserve">start displaying signs of stress due to decreasing oxygen availability. </w:t>
        </w:r>
      </w:ins>
      <w:ins w:id="289" w:author="Diego Barneche" w:date="2016-08-03T10:10:00Z">
        <w:r w:rsidR="00CB58CD" w:rsidRPr="00CB58CD">
          <w:rPr>
            <w:rFonts w:ascii="Times New Roman" w:hAnsi="Times New Roman" w:cs="Times New Roman"/>
            <w:rPrChange w:id="290" w:author="Diego Barneche" w:date="2016-08-03T10:11:00Z">
              <w:rPr>
                <w:rFonts w:ascii="Times New Roman" w:hAnsi="Times New Roman" w:cs="Times New Roman"/>
                <w:b/>
              </w:rPr>
            </w:rPrChange>
          </w:rPr>
          <w:t xml:space="preserve">To do so, </w:t>
        </w:r>
        <w:r w:rsidR="00876117" w:rsidRPr="00876117">
          <w:rPr>
            <w:rFonts w:ascii="Times New Roman" w:hAnsi="Times New Roman" w:cs="Times New Roman"/>
          </w:rPr>
          <w:t xml:space="preserve">for each species, we use the </w:t>
        </w:r>
      </w:ins>
      <w:ins w:id="291" w:author="Diego Barneche" w:date="2016-08-04T09:16:00Z">
        <w:r w:rsidR="00876117">
          <w:rPr>
            <w:rFonts w:ascii="Times New Roman" w:hAnsi="Times New Roman" w:cs="Times New Roman"/>
          </w:rPr>
          <w:t xml:space="preserve">average </w:t>
        </w:r>
      </w:ins>
      <w:ins w:id="292" w:author="Diego Barneche" w:date="2016-08-03T10:10:00Z">
        <w:r w:rsidR="00876117" w:rsidRPr="00876117">
          <w:rPr>
            <w:rFonts w:ascii="Times New Roman" w:hAnsi="Times New Roman" w:cs="Times New Roman"/>
          </w:rPr>
          <w:t>species-</w:t>
        </w:r>
        <w:r w:rsidR="00876117">
          <w:rPr>
            <w:rFonts w:ascii="Times New Roman" w:hAnsi="Times New Roman" w:cs="Times New Roman"/>
          </w:rPr>
          <w:t>specific parameters from our Ba</w:t>
        </w:r>
        <w:r w:rsidR="00876117" w:rsidRPr="00876117">
          <w:rPr>
            <w:rFonts w:ascii="Times New Roman" w:hAnsi="Times New Roman" w:cs="Times New Roman"/>
          </w:rPr>
          <w:t>y</w:t>
        </w:r>
      </w:ins>
      <w:ins w:id="293" w:author="Diego Barneche" w:date="2016-08-04T09:16:00Z">
        <w:r w:rsidR="00876117">
          <w:rPr>
            <w:rFonts w:ascii="Times New Roman" w:hAnsi="Times New Roman" w:cs="Times New Roman"/>
          </w:rPr>
          <w:t>e</w:t>
        </w:r>
      </w:ins>
      <w:ins w:id="294" w:author="Diego Barneche" w:date="2016-08-03T10:10:00Z">
        <w:r w:rsidR="00876117" w:rsidRPr="00876117">
          <w:rPr>
            <w:rFonts w:ascii="Times New Roman" w:hAnsi="Times New Roman" w:cs="Times New Roman"/>
          </w:rPr>
          <w:t>sian model</w:t>
        </w:r>
      </w:ins>
      <w:ins w:id="295" w:author="Diego Barneche" w:date="2016-08-04T09:16:00Z">
        <w:r w:rsidR="00876117">
          <w:rPr>
            <w:rFonts w:ascii="Times New Roman" w:hAnsi="Times New Roman" w:cs="Times New Roman"/>
          </w:rPr>
          <w:t xml:space="preserve"> in order to calculate the</w:t>
        </w:r>
      </w:ins>
      <w:ins w:id="296" w:author="Diego Barneche" w:date="2016-08-04T09:17:00Z">
        <w:r w:rsidR="00876117">
          <w:rPr>
            <w:rFonts w:ascii="Times New Roman" w:hAnsi="Times New Roman" w:cs="Times New Roman"/>
          </w:rPr>
          <w:t xml:space="preserve"> value of air saturation in which oxygen consumption is 5% lower than that at 100% air saturation.</w:t>
        </w:r>
      </w:ins>
      <w:ins w:id="297" w:author="Diego Barneche" w:date="2016-08-04T09:16:00Z">
        <w:r w:rsidR="00876117">
          <w:rPr>
            <w:rFonts w:ascii="Times New Roman" w:hAnsi="Times New Roman" w:cs="Times New Roman"/>
          </w:rPr>
          <w:t xml:space="preserve"> </w:t>
        </w:r>
      </w:ins>
      <w:ins w:id="298" w:author="Diego Barneche" w:date="2016-08-03T10:10:00Z">
        <w:r w:rsidR="00876117" w:rsidRPr="00876117">
          <w:rPr>
            <w:rFonts w:ascii="Times New Roman" w:hAnsi="Times New Roman" w:cs="Times New Roman"/>
          </w:rPr>
          <w:t xml:space="preserve"> </w:t>
        </w:r>
      </w:ins>
      <w:del w:id="299" w:author="Diego Barneche" w:date="2016-08-03T10:13:00Z">
        <m:oMath>
          <m:r>
            <m:rPr>
              <m:sty m:val="p"/>
            </m:rPr>
            <w:rPr>
              <w:rFonts w:ascii="Cambria Math" w:hAnsi="Cambria Math" w:cs="Times New Roman"/>
            </w:rPr>
            <w:br/>
          </m:r>
        </m:oMath>
      </w:del>
      <w:del w:id="300" w:author="Diego Barneche" w:date="2016-08-04T09:16:00Z">
        <m:oMathPara>
          <m:oMath>
            <m:r>
              <m:rPr>
                <m:sty m:val="p"/>
              </m:rPr>
              <w:rPr>
                <w:rFonts w:ascii="Cambria Math" w:hAnsi="Cambria Math" w:cs="Times New Roman"/>
              </w:rPr>
              <w:br/>
            </m:r>
          </m:oMath>
        </m:oMathPara>
      </w:del>
    </w:p>
    <w:p w14:paraId="374D8E77" w14:textId="77777777" w:rsidR="00C8453E" w:rsidRDefault="00C8453E" w:rsidP="004729B3">
      <w:pPr>
        <w:spacing w:line="480" w:lineRule="auto"/>
        <w:jc w:val="center"/>
        <w:rPr>
          <w:ins w:id="301" w:author="Diego Barneche" w:date="2016-08-04T14:30:00Z"/>
          <w:rFonts w:ascii="Times New Roman" w:hAnsi="Times New Roman" w:cs="Times New Roman"/>
          <w:b/>
        </w:rPr>
      </w:pPr>
    </w:p>
    <w:p w14:paraId="2B4072FE" w14:textId="6D9E795F" w:rsidR="003C334A" w:rsidDel="003D6124" w:rsidRDefault="003C334A" w:rsidP="004729B3">
      <w:pPr>
        <w:widowControl w:val="0"/>
        <w:autoSpaceDE w:val="0"/>
        <w:autoSpaceDN w:val="0"/>
        <w:adjustRightInd w:val="0"/>
        <w:spacing w:line="480" w:lineRule="auto"/>
        <w:ind w:firstLine="567"/>
        <w:rPr>
          <w:del w:id="302" w:author="Diego Barneche" w:date="2016-08-03T12:19:00Z"/>
          <w:rFonts w:ascii="Times New Roman" w:hAnsi="Times New Roman" w:cs="Times New Roman"/>
          <w:b/>
        </w:rPr>
      </w:pPr>
      <w:del w:id="303" w:author="Diego Barneche" w:date="2016-08-03T12:19:00Z">
        <w:r w:rsidRPr="003C334A" w:rsidDel="003D6124">
          <w:rPr>
            <w:rFonts w:ascii="Times New Roman" w:hAnsi="Times New Roman" w:cs="Times New Roman"/>
            <w:b/>
          </w:rPr>
          <w:delText xml:space="preserve">Here explain how did you get the number of microsites that </w:delText>
        </w:r>
      </w:del>
      <w:ins w:id="304" w:author="Craig White" w:date="2016-08-04T14:17:00Z">
        <w:del w:id="305" w:author="Diego Barneche" w:date="2016-08-04T14:30:00Z">
          <w:r w:rsidR="00BD1E03" w:rsidRPr="003C334A" w:rsidDel="00C8453E">
            <w:rPr>
              <w:rFonts w:ascii="Times New Roman" w:hAnsi="Times New Roman" w:cs="Times New Roman"/>
              <w:b/>
            </w:rPr>
            <w:delText>repr</w:delText>
          </w:r>
          <w:r w:rsidR="00BD1E03" w:rsidDel="00C8453E">
            <w:rPr>
              <w:rFonts w:ascii="Times New Roman" w:hAnsi="Times New Roman" w:cs="Times New Roman"/>
              <w:b/>
            </w:rPr>
            <w:delText>esents</w:delText>
          </w:r>
        </w:del>
      </w:ins>
      <w:del w:id="306" w:author="Diego Barneche" w:date="2016-08-03T12:19:00Z">
        <w:r w:rsidRPr="003C334A" w:rsidDel="003D6124">
          <w:rPr>
            <w:rFonts w:ascii="Times New Roman" w:hAnsi="Times New Roman" w:cs="Times New Roman"/>
            <w:b/>
          </w:rPr>
          <w:delText xml:space="preserve">reprints physiologic stress </w:delText>
        </w:r>
      </w:del>
      <w:ins w:id="307" w:author="Craig White" w:date="2016-08-04T14:17:00Z">
        <w:del w:id="308" w:author="Diego Barneche" w:date="2016-08-04T14:30:00Z">
          <w:r w:rsidR="00BD1E03" w:rsidDel="00C8453E">
            <w:rPr>
              <w:rFonts w:ascii="Times New Roman" w:hAnsi="Times New Roman" w:cs="Times New Roman"/>
              <w:b/>
            </w:rPr>
            <w:delText>for</w:delText>
          </w:r>
        </w:del>
      </w:ins>
      <w:del w:id="309" w:author="Diego Barneche" w:date="2016-08-03T12:19:00Z">
        <w:r w:rsidRPr="003C334A" w:rsidDel="003D6124">
          <w:rPr>
            <w:rFonts w:ascii="Times New Roman" w:hAnsi="Times New Roman" w:cs="Times New Roman"/>
            <w:b/>
          </w:rPr>
          <w:delText xml:space="preserve">of native </w:delText>
        </w:r>
      </w:del>
      <w:ins w:id="310" w:author="Craig White" w:date="2016-08-04T14:17:00Z">
        <w:del w:id="311" w:author="Diego Barneche" w:date="2016-08-04T14:30:00Z">
          <w:r w:rsidRPr="003C334A" w:rsidDel="00C8453E">
            <w:rPr>
              <w:rFonts w:ascii="Times New Roman" w:hAnsi="Times New Roman" w:cs="Times New Roman"/>
              <w:b/>
            </w:rPr>
            <w:delText>an</w:delText>
          </w:r>
          <w:r w:rsidR="00BD1E03" w:rsidDel="00C8453E">
            <w:rPr>
              <w:rFonts w:ascii="Times New Roman" w:hAnsi="Times New Roman" w:cs="Times New Roman"/>
              <w:b/>
            </w:rPr>
            <w:delText>d</w:delText>
          </w:r>
        </w:del>
      </w:ins>
      <w:del w:id="312" w:author="Diego Barneche" w:date="2016-08-03T12:19:00Z">
        <w:r w:rsidRPr="003C334A" w:rsidDel="003D6124">
          <w:rPr>
            <w:rFonts w:ascii="Times New Roman" w:hAnsi="Times New Roman" w:cs="Times New Roman"/>
            <w:b/>
          </w:rPr>
          <w:delText>an invasive species.</w:delText>
        </w:r>
      </w:del>
    </w:p>
    <w:p w14:paraId="33316359" w14:textId="73A3220D" w:rsidR="00BE0CD7" w:rsidRPr="003C334A" w:rsidDel="00C8453E" w:rsidRDefault="003C334A" w:rsidP="004729B3">
      <w:pPr>
        <w:widowControl w:val="0"/>
        <w:autoSpaceDE w:val="0"/>
        <w:autoSpaceDN w:val="0"/>
        <w:adjustRightInd w:val="0"/>
        <w:spacing w:line="480" w:lineRule="auto"/>
        <w:ind w:firstLine="567"/>
        <w:rPr>
          <w:del w:id="313" w:author="Diego Barneche" w:date="2016-08-04T14:30:00Z"/>
          <w:rFonts w:ascii="Times New Roman" w:hAnsi="Times New Roman" w:cs="Times New Roman"/>
          <w:b/>
        </w:rPr>
      </w:pPr>
      <w:del w:id="314" w:author="Diego Barneche" w:date="2016-08-03T12:19:00Z">
        <w:r w:rsidRPr="003C334A" w:rsidDel="003D6124">
          <w:rPr>
            <w:rFonts w:ascii="Times New Roman" w:hAnsi="Times New Roman" w:cs="Times New Roman"/>
            <w:b/>
          </w:rPr>
          <w:delText xml:space="preserve"> </w:delText>
        </w:r>
      </w:del>
    </w:p>
    <w:p w14:paraId="7BC2CCA2" w14:textId="5D520457" w:rsidR="001B5471" w:rsidRPr="00A22F72" w:rsidRDefault="00A22F72" w:rsidP="004729B3">
      <w:pPr>
        <w:spacing w:line="480" w:lineRule="auto"/>
        <w:jc w:val="center"/>
        <w:rPr>
          <w:rFonts w:ascii="Times New Roman" w:hAnsi="Times New Roman" w:cs="Times New Roman"/>
        </w:rPr>
      </w:pPr>
      <w:r w:rsidRPr="00A22F72">
        <w:rPr>
          <w:rFonts w:ascii="Times New Roman" w:hAnsi="Times New Roman" w:cs="Times New Roman"/>
        </w:rPr>
        <w:t>RESULTS</w:t>
      </w:r>
    </w:p>
    <w:p w14:paraId="7B314BE6" w14:textId="77777777" w:rsidR="001B5471" w:rsidRPr="00741A11" w:rsidRDefault="001B5471" w:rsidP="004729B3">
      <w:pPr>
        <w:spacing w:line="480" w:lineRule="auto"/>
        <w:rPr>
          <w:rFonts w:ascii="Times New Roman" w:hAnsi="Times New Roman" w:cs="Times New Roman"/>
          <w:i/>
        </w:rPr>
      </w:pPr>
    </w:p>
    <w:p w14:paraId="2D39A9DF" w14:textId="77777777" w:rsidR="001B5471" w:rsidRPr="00741A11" w:rsidRDefault="001B5471" w:rsidP="004729B3">
      <w:pPr>
        <w:spacing w:line="480" w:lineRule="auto"/>
        <w:jc w:val="center"/>
        <w:rPr>
          <w:ins w:id="315" w:author="Diego Barneche" w:date="2016-06-13T08:07:00Z"/>
          <w:rFonts w:ascii="Times New Roman" w:hAnsi="Times New Roman" w:cs="Times New Roman"/>
          <w:i/>
        </w:rPr>
      </w:pPr>
      <w:r w:rsidRPr="00741A11">
        <w:rPr>
          <w:rFonts w:ascii="Times New Roman" w:hAnsi="Times New Roman" w:cs="Times New Roman"/>
          <w:i/>
        </w:rPr>
        <w:t>Field estimates of water flow and oxygen availability</w:t>
      </w:r>
    </w:p>
    <w:p w14:paraId="1737A572" w14:textId="77777777" w:rsidR="000C0C0E" w:rsidRPr="00741A11" w:rsidRDefault="000C0C0E" w:rsidP="004729B3">
      <w:pPr>
        <w:spacing w:line="480" w:lineRule="auto"/>
        <w:rPr>
          <w:rFonts w:ascii="Times New Roman" w:hAnsi="Times New Roman" w:cs="Times New Roman"/>
          <w:i/>
        </w:rPr>
      </w:pPr>
    </w:p>
    <w:p w14:paraId="6F0E30F1" w14:textId="35C7CBDF" w:rsidR="00467DDE" w:rsidRPr="00B13308" w:rsidRDefault="00467DDE" w:rsidP="004729B3">
      <w:pPr>
        <w:spacing w:line="480" w:lineRule="auto"/>
        <w:ind w:firstLine="567"/>
        <w:rPr>
          <w:rFonts w:ascii="Times New Roman" w:hAnsi="Times New Roman"/>
        </w:rPr>
      </w:pPr>
      <w:r>
        <w:rPr>
          <w:rFonts w:ascii="Times New Roman" w:hAnsi="Times New Roman"/>
        </w:rPr>
        <w:lastRenderedPageBreak/>
        <w:t>F</w:t>
      </w:r>
      <w:r w:rsidRPr="00B13308">
        <w:rPr>
          <w:rFonts w:ascii="Times New Roman" w:hAnsi="Times New Roman"/>
        </w:rPr>
        <w:t xml:space="preserve">low velocities differed </w:t>
      </w:r>
      <w:del w:id="316" w:author="Diego Barneche" w:date="2016-08-03T12:22:00Z">
        <w:r w:rsidRPr="00B13308" w:rsidDel="00C7493C">
          <w:rPr>
            <w:rFonts w:ascii="Times New Roman" w:hAnsi="Times New Roman"/>
          </w:rPr>
          <w:delText xml:space="preserve">in </w:delText>
        </w:r>
      </w:del>
      <w:ins w:id="317" w:author="Diego Barneche" w:date="2016-08-03T12:22:00Z">
        <w:r w:rsidR="00C7493C">
          <w:rPr>
            <w:rFonts w:ascii="Times New Roman" w:hAnsi="Times New Roman"/>
          </w:rPr>
          <w:t>among</w:t>
        </w:r>
        <w:r w:rsidR="00C7493C" w:rsidRPr="00B13308">
          <w:rPr>
            <w:rFonts w:ascii="Times New Roman" w:hAnsi="Times New Roman"/>
          </w:rPr>
          <w:t xml:space="preserve"> </w:t>
        </w:r>
      </w:ins>
      <w:r w:rsidRPr="00B13308">
        <w:rPr>
          <w:rFonts w:ascii="Times New Roman" w:hAnsi="Times New Roman"/>
        </w:rPr>
        <w:t>marinas, with a significant effect of the interaction site, day and spot (</w:t>
      </w:r>
      <w:r w:rsidRPr="00B13308">
        <w:rPr>
          <w:rFonts w:ascii="Times New Roman" w:hAnsi="Times New Roman"/>
          <w:i/>
        </w:rPr>
        <w:t>F</w:t>
      </w:r>
      <w:r w:rsidRPr="00B13308">
        <w:rPr>
          <w:rFonts w:ascii="Times New Roman" w:hAnsi="Times New Roman"/>
          <w:vertAlign w:val="subscript"/>
        </w:rPr>
        <w:t>(44,693)</w:t>
      </w:r>
      <w:r w:rsidRPr="00B13308">
        <w:rPr>
          <w:rFonts w:ascii="Times New Roman" w:hAnsi="Times New Roman"/>
        </w:rPr>
        <w:t xml:space="preserve">= 2.287, </w:t>
      </w:r>
      <w:r w:rsidRPr="00B13308">
        <w:rPr>
          <w:rFonts w:ascii="Times New Roman" w:hAnsi="Times New Roman"/>
          <w:i/>
        </w:rPr>
        <w:t>P</w:t>
      </w:r>
      <w:r w:rsidRPr="00B13308">
        <w:rPr>
          <w:rFonts w:ascii="Times New Roman" w:hAnsi="Times New Roman"/>
        </w:rPr>
        <w:t xml:space="preserve">&lt; 0.05). </w:t>
      </w:r>
      <w:commentRangeStart w:id="318"/>
      <w:r w:rsidR="001B5471" w:rsidRPr="00741A11">
        <w:rPr>
          <w:rFonts w:ascii="Times New Roman" w:hAnsi="Times New Roman" w:cs="Times New Roman"/>
        </w:rPr>
        <w:t>The site</w:t>
      </w:r>
      <w:r w:rsidR="00EA5440">
        <w:rPr>
          <w:rFonts w:ascii="Times New Roman" w:hAnsi="Times New Roman" w:cs="Times New Roman"/>
        </w:rPr>
        <w:t>s</w:t>
      </w:r>
      <w:r w:rsidR="001B5471" w:rsidRPr="00741A11">
        <w:rPr>
          <w:rFonts w:ascii="Times New Roman" w:hAnsi="Times New Roman" w:cs="Times New Roman"/>
        </w:rPr>
        <w:t xml:space="preserve"> with the lowest flow </w:t>
      </w:r>
      <w:r w:rsidR="00610BB5" w:rsidRPr="00741A11">
        <w:rPr>
          <w:rFonts w:ascii="Times New Roman" w:hAnsi="Times New Roman" w:cs="Times New Roman"/>
        </w:rPr>
        <w:t xml:space="preserve">velocity </w:t>
      </w:r>
      <w:r w:rsidR="00EA5440">
        <w:rPr>
          <w:rFonts w:ascii="Times New Roman" w:hAnsi="Times New Roman" w:cs="Times New Roman"/>
        </w:rPr>
        <w:t xml:space="preserve">were St. Kilda (1.4 </w:t>
      </w:r>
      <w:r w:rsidR="00BF6589" w:rsidRPr="00BF6589">
        <w:rPr>
          <w:rFonts w:ascii="Times New Roman" w:hAnsi="Times New Roman" w:cs="Times New Roman"/>
        </w:rPr>
        <w:t>± 0.9</w:t>
      </w:r>
      <w:r w:rsidR="00BF6589">
        <w:rPr>
          <w:rFonts w:ascii="Times New Roman" w:hAnsi="Times New Roman" w:cs="Times New Roman"/>
        </w:rPr>
        <w:t xml:space="preserve"> </w:t>
      </w:r>
      <w:r w:rsidR="00EA5440">
        <w:rPr>
          <w:rFonts w:ascii="Times New Roman" w:hAnsi="Times New Roman" w:cs="Times New Roman"/>
        </w:rPr>
        <w:t>cm seg</w:t>
      </w:r>
      <w:r w:rsidR="00EA5440" w:rsidRPr="00EA5440">
        <w:rPr>
          <w:rFonts w:ascii="Times New Roman" w:hAnsi="Times New Roman" w:cs="Times New Roman"/>
          <w:vertAlign w:val="superscript"/>
        </w:rPr>
        <w:t>-1</w:t>
      </w:r>
      <w:r w:rsidR="003733D6">
        <w:rPr>
          <w:rFonts w:ascii="Times New Roman" w:hAnsi="Times New Roman" w:cs="Times New Roman"/>
        </w:rPr>
        <w:t xml:space="preserve">) </w:t>
      </w:r>
      <w:r w:rsidR="00EA5440">
        <w:rPr>
          <w:rFonts w:ascii="Times New Roman" w:hAnsi="Times New Roman" w:cs="Times New Roman"/>
        </w:rPr>
        <w:t xml:space="preserve">and Brighton (1.5  </w:t>
      </w:r>
      <w:r w:rsidR="00BF6589" w:rsidRPr="00BF6589">
        <w:rPr>
          <w:rFonts w:ascii="Times New Roman" w:hAnsi="Times New Roman" w:cs="Times New Roman"/>
        </w:rPr>
        <w:t>±</w:t>
      </w:r>
      <w:r w:rsidR="00BF6589">
        <w:rPr>
          <w:rFonts w:ascii="Times New Roman" w:hAnsi="Times New Roman" w:cs="Times New Roman"/>
        </w:rPr>
        <w:t xml:space="preserve"> 4.3 </w:t>
      </w:r>
      <w:r w:rsidR="00EA5440">
        <w:rPr>
          <w:rFonts w:ascii="Times New Roman" w:hAnsi="Times New Roman" w:cs="Times New Roman"/>
        </w:rPr>
        <w:t>cm seg</w:t>
      </w:r>
      <w:r w:rsidR="00EA5440" w:rsidRPr="00EA5440">
        <w:rPr>
          <w:rFonts w:ascii="Times New Roman" w:hAnsi="Times New Roman" w:cs="Times New Roman"/>
          <w:vertAlign w:val="superscript"/>
        </w:rPr>
        <w:t>-1</w:t>
      </w:r>
      <w:r w:rsidR="00EA5440">
        <w:rPr>
          <w:rFonts w:ascii="Times New Roman" w:hAnsi="Times New Roman" w:cs="Times New Roman"/>
        </w:rPr>
        <w:t>), followed by</w:t>
      </w:r>
      <w:r w:rsidR="00EA5440" w:rsidRPr="00EA5440">
        <w:rPr>
          <w:rFonts w:ascii="Times New Roman" w:hAnsi="Times New Roman" w:cs="Times New Roman"/>
        </w:rPr>
        <w:t xml:space="preserve"> </w:t>
      </w:r>
      <w:r w:rsidR="00EA5440" w:rsidRPr="00741A11">
        <w:rPr>
          <w:rFonts w:ascii="Times New Roman" w:hAnsi="Times New Roman" w:cs="Times New Roman"/>
        </w:rPr>
        <w:t xml:space="preserve">Queenscliff </w:t>
      </w:r>
      <w:r w:rsidR="00BF6589">
        <w:rPr>
          <w:rFonts w:ascii="Times New Roman" w:hAnsi="Times New Roman" w:cs="Times New Roman"/>
        </w:rPr>
        <w:t>Harbor</w:t>
      </w:r>
      <w:r w:rsidR="00EA5440">
        <w:rPr>
          <w:rFonts w:ascii="Times New Roman" w:hAnsi="Times New Roman" w:cs="Times New Roman"/>
        </w:rPr>
        <w:t xml:space="preserve"> (3.5 </w:t>
      </w:r>
      <w:r w:rsidR="00BF6589" w:rsidRPr="00BF6589">
        <w:rPr>
          <w:rFonts w:ascii="Times New Roman" w:hAnsi="Times New Roman" w:cs="Times New Roman"/>
        </w:rPr>
        <w:t>±</w:t>
      </w:r>
      <w:r w:rsidR="00BF6589">
        <w:rPr>
          <w:rFonts w:ascii="Times New Roman" w:hAnsi="Times New Roman" w:cs="Times New Roman"/>
        </w:rPr>
        <w:t xml:space="preserve"> 2.8 </w:t>
      </w:r>
      <w:r w:rsidR="00EA5440">
        <w:rPr>
          <w:rFonts w:ascii="Times New Roman" w:hAnsi="Times New Roman" w:cs="Times New Roman"/>
        </w:rPr>
        <w:t>cm seg</w:t>
      </w:r>
      <w:r w:rsidR="00EA5440" w:rsidRPr="00EA5440">
        <w:rPr>
          <w:rFonts w:ascii="Times New Roman" w:hAnsi="Times New Roman" w:cs="Times New Roman"/>
          <w:vertAlign w:val="superscript"/>
        </w:rPr>
        <w:t>-1</w:t>
      </w:r>
      <w:r w:rsidR="00EA5440">
        <w:rPr>
          <w:rFonts w:ascii="Times New Roman" w:hAnsi="Times New Roman" w:cs="Times New Roman"/>
        </w:rPr>
        <w:t xml:space="preserve">) </w:t>
      </w:r>
      <w:r w:rsidR="003C334A">
        <w:rPr>
          <w:rFonts w:ascii="Times New Roman" w:hAnsi="Times New Roman" w:cs="Times New Roman"/>
        </w:rPr>
        <w:t xml:space="preserve">and </w:t>
      </w:r>
      <w:r w:rsidR="003C334A" w:rsidRPr="00741A11">
        <w:rPr>
          <w:rFonts w:ascii="Times New Roman" w:hAnsi="Times New Roman" w:cs="Times New Roman"/>
        </w:rPr>
        <w:t>Blairgowrie</w:t>
      </w:r>
      <w:r w:rsidR="00EA5440">
        <w:rPr>
          <w:rFonts w:ascii="Times New Roman" w:hAnsi="Times New Roman" w:cs="Times New Roman"/>
        </w:rPr>
        <w:t xml:space="preserve"> (3.6 </w:t>
      </w:r>
      <w:r w:rsidR="00BF6589" w:rsidRPr="00BF6589">
        <w:rPr>
          <w:rFonts w:ascii="Times New Roman" w:hAnsi="Times New Roman" w:cs="Times New Roman"/>
        </w:rPr>
        <w:t>±</w:t>
      </w:r>
      <w:r w:rsidR="00BF6589">
        <w:rPr>
          <w:rFonts w:ascii="Times New Roman" w:hAnsi="Times New Roman" w:cs="Times New Roman"/>
        </w:rPr>
        <w:t xml:space="preserve"> 2.8 </w:t>
      </w:r>
      <w:r w:rsidR="00EA5440">
        <w:rPr>
          <w:rFonts w:ascii="Times New Roman" w:hAnsi="Times New Roman" w:cs="Times New Roman"/>
        </w:rPr>
        <w:t>cm seg</w:t>
      </w:r>
      <w:r w:rsidR="00EA5440" w:rsidRPr="00EA5440">
        <w:rPr>
          <w:rFonts w:ascii="Times New Roman" w:hAnsi="Times New Roman" w:cs="Times New Roman"/>
          <w:vertAlign w:val="superscript"/>
        </w:rPr>
        <w:t>-1</w:t>
      </w:r>
      <w:r w:rsidR="00EA5440">
        <w:rPr>
          <w:rFonts w:ascii="Times New Roman" w:hAnsi="Times New Roman" w:cs="Times New Roman"/>
        </w:rPr>
        <w:t>).</w:t>
      </w:r>
      <w:r w:rsidR="00EA5440" w:rsidRPr="00EA5440">
        <w:rPr>
          <w:rFonts w:ascii="Times New Roman" w:hAnsi="Times New Roman" w:cs="Times New Roman"/>
        </w:rPr>
        <w:t xml:space="preserve"> </w:t>
      </w:r>
      <w:r w:rsidR="000C64DB">
        <w:rPr>
          <w:rFonts w:ascii="Times New Roman" w:hAnsi="Times New Roman" w:cs="Times New Roman"/>
        </w:rPr>
        <w:t xml:space="preserve"> </w:t>
      </w:r>
      <w:r w:rsidR="001B5471" w:rsidRPr="00741A11">
        <w:rPr>
          <w:rFonts w:ascii="Times New Roman" w:hAnsi="Times New Roman" w:cs="Times New Roman"/>
        </w:rPr>
        <w:t>Queenscliff Pier had the highest flow compared to all other studies sites</w:t>
      </w:r>
      <w:r w:rsidR="000C64DB">
        <w:rPr>
          <w:rFonts w:ascii="Times New Roman" w:hAnsi="Times New Roman" w:cs="Times New Roman"/>
        </w:rPr>
        <w:t xml:space="preserve"> (19.0</w:t>
      </w:r>
      <w:r w:rsidR="00BF6589">
        <w:rPr>
          <w:rFonts w:ascii="Times New Roman" w:hAnsi="Times New Roman" w:cs="Times New Roman"/>
        </w:rPr>
        <w:t xml:space="preserve"> </w:t>
      </w:r>
      <w:r w:rsidR="00BF6589" w:rsidRPr="00BF6589">
        <w:rPr>
          <w:rFonts w:ascii="Times New Roman" w:hAnsi="Times New Roman" w:cs="Times New Roman"/>
        </w:rPr>
        <w:t>±</w:t>
      </w:r>
      <w:r w:rsidR="009F6720">
        <w:rPr>
          <w:rFonts w:ascii="Times New Roman" w:hAnsi="Times New Roman" w:cs="Times New Roman"/>
        </w:rPr>
        <w:t xml:space="preserve"> 6.6 </w:t>
      </w:r>
      <w:r w:rsidR="000C64DB">
        <w:rPr>
          <w:rFonts w:ascii="Times New Roman" w:hAnsi="Times New Roman" w:cs="Times New Roman"/>
        </w:rPr>
        <w:t>m seg</w:t>
      </w:r>
      <w:r w:rsidR="000C64DB" w:rsidRPr="00EA5440">
        <w:rPr>
          <w:rFonts w:ascii="Times New Roman" w:hAnsi="Times New Roman" w:cs="Times New Roman"/>
          <w:vertAlign w:val="superscript"/>
        </w:rPr>
        <w:t>-1</w:t>
      </w:r>
      <w:r w:rsidR="000C64DB">
        <w:rPr>
          <w:rFonts w:ascii="Times New Roman" w:hAnsi="Times New Roman" w:cs="Times New Roman"/>
        </w:rPr>
        <w:t>)</w:t>
      </w:r>
      <w:r w:rsidR="001B5471" w:rsidRPr="00741A11">
        <w:rPr>
          <w:rFonts w:ascii="Times New Roman" w:hAnsi="Times New Roman" w:cs="Times New Roman"/>
        </w:rPr>
        <w:t>.</w:t>
      </w:r>
      <w:r w:rsidR="00EA5440">
        <w:rPr>
          <w:rFonts w:ascii="Times New Roman" w:hAnsi="Times New Roman" w:cs="Times New Roman"/>
        </w:rPr>
        <w:t xml:space="preserve"> </w:t>
      </w:r>
      <w:commentRangeEnd w:id="318"/>
      <w:r w:rsidR="00C7493C">
        <w:rPr>
          <w:rStyle w:val="CommentReference"/>
        </w:rPr>
        <w:commentReference w:id="318"/>
      </w:r>
      <w:r w:rsidRPr="00B13308">
        <w:rPr>
          <w:rFonts w:ascii="Times New Roman" w:hAnsi="Times New Roman"/>
        </w:rPr>
        <w:t>The rank order of flow conditions at any one site corresponded roughly with mean local oxygen availability although this effect was largely driven by 100% oxygen conditions at the site wit</w:t>
      </w:r>
      <w:r w:rsidR="00B80EDF">
        <w:rPr>
          <w:rFonts w:ascii="Times New Roman" w:hAnsi="Times New Roman"/>
        </w:rPr>
        <w:t>h the highest flow rates (Fig 1</w:t>
      </w:r>
      <w:r w:rsidRPr="00B13308">
        <w:rPr>
          <w:rFonts w:ascii="Times New Roman" w:hAnsi="Times New Roman"/>
        </w:rPr>
        <w:t>).  Microsites</w:t>
      </w:r>
      <w:ins w:id="319" w:author="Diego Barneche" w:date="2016-08-04T14:17:00Z">
        <w:r w:rsidRPr="00B13308">
          <w:rPr>
            <w:rFonts w:ascii="Times New Roman" w:hAnsi="Times New Roman"/>
          </w:rPr>
          <w:t xml:space="preserve"> </w:t>
        </w:r>
      </w:ins>
      <w:ins w:id="320" w:author="Diego Barneche" w:date="2016-08-03T12:25:00Z">
        <w:r w:rsidR="00215106">
          <w:rPr>
            <w:rFonts w:ascii="Times New Roman" w:hAnsi="Times New Roman"/>
          </w:rPr>
          <w:t xml:space="preserve">(i.e. samples?!) </w:t>
        </w:r>
      </w:ins>
      <w:r w:rsidRPr="00B13308">
        <w:rPr>
          <w:rFonts w:ascii="Times New Roman" w:hAnsi="Times New Roman"/>
        </w:rPr>
        <w:t xml:space="preserve">with high oxygen levels (% air saturation) were found at all sites (Fig 1) but mean oxygen availability differed significantly </w:t>
      </w:r>
      <w:del w:id="321" w:author="Diego Barneche" w:date="2016-08-03T12:26:00Z">
        <w:r w:rsidRPr="00B13308" w:rsidDel="00215106">
          <w:rPr>
            <w:rFonts w:ascii="Times New Roman" w:hAnsi="Times New Roman"/>
          </w:rPr>
          <w:delText xml:space="preserve">between </w:delText>
        </w:r>
      </w:del>
      <w:ins w:id="322" w:author="Diego Barneche" w:date="2016-08-03T12:26:00Z">
        <w:r w:rsidR="00215106">
          <w:rPr>
            <w:rFonts w:ascii="Times New Roman" w:hAnsi="Times New Roman"/>
          </w:rPr>
          <w:t>among</w:t>
        </w:r>
        <w:r w:rsidR="00215106" w:rsidRPr="00B13308">
          <w:rPr>
            <w:rFonts w:ascii="Times New Roman" w:hAnsi="Times New Roman"/>
          </w:rPr>
          <w:t xml:space="preserve"> </w:t>
        </w:r>
      </w:ins>
      <w:r w:rsidRPr="00B13308">
        <w:rPr>
          <w:rFonts w:ascii="Times New Roman" w:hAnsi="Times New Roman"/>
        </w:rPr>
        <w:t>sites (</w:t>
      </w:r>
      <w:r w:rsidRPr="00B13308">
        <w:rPr>
          <w:rFonts w:ascii="Times New Roman" w:hAnsi="Times New Roman"/>
          <w:i/>
        </w:rPr>
        <w:t>F</w:t>
      </w:r>
      <w:r w:rsidRPr="00B13308">
        <w:rPr>
          <w:rFonts w:ascii="Times New Roman" w:hAnsi="Times New Roman"/>
          <w:vertAlign w:val="subscript"/>
        </w:rPr>
        <w:t>(4,1510)</w:t>
      </w:r>
      <w:r w:rsidRPr="00B13308">
        <w:rPr>
          <w:rFonts w:ascii="Times New Roman" w:hAnsi="Times New Roman"/>
        </w:rPr>
        <w:t xml:space="preserve">=31.02, </w:t>
      </w:r>
      <w:r w:rsidRPr="00B13308">
        <w:rPr>
          <w:rFonts w:ascii="Times New Roman" w:hAnsi="Times New Roman"/>
          <w:i/>
        </w:rPr>
        <w:t>P</w:t>
      </w:r>
      <w:r w:rsidR="00B80EDF">
        <w:rPr>
          <w:rFonts w:ascii="Times New Roman" w:hAnsi="Times New Roman"/>
        </w:rPr>
        <w:t>&lt;0.05: Fig 1</w:t>
      </w:r>
      <w:r w:rsidRPr="00B13308">
        <w:rPr>
          <w:rFonts w:ascii="Times New Roman" w:hAnsi="Times New Roman"/>
        </w:rPr>
        <w:t>). St Kilda had the highest variation in oxy</w:t>
      </w:r>
      <w:r w:rsidR="00B80EDF">
        <w:rPr>
          <w:rFonts w:ascii="Times New Roman" w:hAnsi="Times New Roman"/>
        </w:rPr>
        <w:t xml:space="preserve">gen availability </w:t>
      </w:r>
      <w:r w:rsidRPr="00B13308">
        <w:rPr>
          <w:rFonts w:ascii="Times New Roman" w:hAnsi="Times New Roman"/>
        </w:rPr>
        <w:t xml:space="preserve">and also had higher frequency of </w:t>
      </w:r>
      <w:del w:id="323" w:author="Craig White" w:date="2016-08-03T12:17:00Z">
        <w:r w:rsidR="00B80EDF">
          <w:rPr>
            <w:rFonts w:ascii="Times New Roman" w:hAnsi="Times New Roman"/>
          </w:rPr>
          <w:delText xml:space="preserve">spots </w:delText>
        </w:r>
      </w:del>
      <w:ins w:id="324" w:author="Craig White" w:date="2016-08-03T12:17:00Z">
        <w:r w:rsidR="00DD50BF">
          <w:rPr>
            <w:rFonts w:ascii="Times New Roman" w:hAnsi="Times New Roman"/>
          </w:rPr>
          <w:t xml:space="preserve">microsites </w:t>
        </w:r>
      </w:ins>
      <w:r w:rsidR="00B80EDF">
        <w:rPr>
          <w:rFonts w:ascii="Times New Roman" w:hAnsi="Times New Roman"/>
        </w:rPr>
        <w:t>with 0 % of oxygen (Table 2, Fig 1)</w:t>
      </w:r>
      <w:r w:rsidRPr="00B13308">
        <w:rPr>
          <w:rFonts w:ascii="Times New Roman" w:hAnsi="Times New Roman"/>
        </w:rPr>
        <w:t>.  In contrast, Queenscliff Pier had the lowest vari</w:t>
      </w:r>
      <w:r w:rsidR="00B80EDF">
        <w:rPr>
          <w:rFonts w:ascii="Times New Roman" w:hAnsi="Times New Roman"/>
        </w:rPr>
        <w:t>ability in oxygen availability</w:t>
      </w:r>
      <w:r w:rsidRPr="00B13308">
        <w:rPr>
          <w:rFonts w:ascii="Times New Roman" w:hAnsi="Times New Roman"/>
        </w:rPr>
        <w:t>, and no microsite sho</w:t>
      </w:r>
      <w:r w:rsidR="00B80EDF">
        <w:rPr>
          <w:rFonts w:ascii="Times New Roman" w:hAnsi="Times New Roman"/>
        </w:rPr>
        <w:t>wed oxygen levels at 0 % (</w:t>
      </w:r>
      <w:r w:rsidR="00B80EDF" w:rsidRPr="00B13308">
        <w:rPr>
          <w:rFonts w:ascii="Times New Roman" w:hAnsi="Times New Roman"/>
        </w:rPr>
        <w:t>Table</w:t>
      </w:r>
      <w:r w:rsidR="00B80EDF">
        <w:rPr>
          <w:rFonts w:ascii="Times New Roman" w:hAnsi="Times New Roman"/>
        </w:rPr>
        <w:t xml:space="preserve"> </w:t>
      </w:r>
      <w:r w:rsidR="00B80EDF" w:rsidRPr="00B13308">
        <w:rPr>
          <w:rFonts w:ascii="Times New Roman" w:hAnsi="Times New Roman"/>
        </w:rPr>
        <w:t xml:space="preserve">2, </w:t>
      </w:r>
      <w:r w:rsidR="00B80EDF">
        <w:rPr>
          <w:rFonts w:ascii="Times New Roman" w:hAnsi="Times New Roman"/>
        </w:rPr>
        <w:t>Fig 1</w:t>
      </w:r>
      <w:r w:rsidRPr="00B13308">
        <w:rPr>
          <w:rFonts w:ascii="Times New Roman" w:hAnsi="Times New Roman"/>
        </w:rPr>
        <w:t>). At this site, the main source of variation in oxygen availability was microsite, and daily variation in oxygen availability was minimal (Table 2).</w:t>
      </w:r>
    </w:p>
    <w:p w14:paraId="12C399F4" w14:textId="77777777" w:rsidR="00260309" w:rsidRPr="00741A11" w:rsidRDefault="00260309" w:rsidP="004729B3">
      <w:pPr>
        <w:spacing w:line="480" w:lineRule="auto"/>
        <w:rPr>
          <w:rFonts w:ascii="Times New Roman" w:hAnsi="Times New Roman" w:cs="Times New Roman"/>
          <w:i/>
        </w:rPr>
      </w:pPr>
    </w:p>
    <w:p w14:paraId="1DEA75BF" w14:textId="0D1DFF57" w:rsidR="001B5471" w:rsidRPr="00741A11" w:rsidRDefault="005465AA" w:rsidP="004729B3">
      <w:pPr>
        <w:spacing w:line="480" w:lineRule="auto"/>
        <w:jc w:val="center"/>
        <w:rPr>
          <w:ins w:id="325" w:author="Diego Barneche" w:date="2016-06-13T08:08:00Z"/>
          <w:rFonts w:ascii="Times New Roman" w:hAnsi="Times New Roman" w:cs="Times New Roman"/>
          <w:i/>
        </w:rPr>
      </w:pPr>
      <w:r w:rsidRPr="00741A11">
        <w:rPr>
          <w:rFonts w:ascii="Times New Roman" w:hAnsi="Times New Roman" w:cs="Times New Roman"/>
          <w:i/>
        </w:rPr>
        <w:t>Tolerance to low oxygen conditions</w:t>
      </w:r>
    </w:p>
    <w:p w14:paraId="432EC1AA" w14:textId="71BC4EE6" w:rsidR="00467DDE" w:rsidDel="00936BE0" w:rsidRDefault="00467DDE">
      <w:pPr>
        <w:spacing w:line="480" w:lineRule="auto"/>
        <w:ind w:firstLine="567"/>
        <w:rPr>
          <w:del w:id="326" w:author="Diego Barneche" w:date="2016-08-03T12:37:00Z"/>
          <w:rFonts w:ascii="Times New Roman" w:hAnsi="Times New Roman"/>
        </w:rPr>
      </w:pPr>
      <w:r w:rsidRPr="00B13308">
        <w:rPr>
          <w:rFonts w:ascii="Times New Roman" w:hAnsi="Times New Roman"/>
        </w:rPr>
        <w:t xml:space="preserve">Both the growth form of species and the status of species as native or invasive influenced their tolerance to low oxygen conditions: flat species tolerate </w:t>
      </w:r>
      <w:del w:id="327" w:author="Diego Barneche" w:date="2016-08-04T14:02:00Z">
        <w:r w:rsidRPr="00B13308" w:rsidDel="009626C0">
          <w:rPr>
            <w:rFonts w:ascii="Times New Roman" w:hAnsi="Times New Roman"/>
          </w:rPr>
          <w:delText xml:space="preserve">lower </w:delText>
        </w:r>
      </w:del>
      <w:r w:rsidRPr="00B13308">
        <w:rPr>
          <w:rFonts w:ascii="Times New Roman" w:hAnsi="Times New Roman"/>
        </w:rPr>
        <w:t>oxygen leve</w:t>
      </w:r>
      <w:r w:rsidR="002F7145">
        <w:rPr>
          <w:rFonts w:ascii="Times New Roman" w:hAnsi="Times New Roman"/>
        </w:rPr>
        <w:t>ls</w:t>
      </w:r>
      <w:ins w:id="328" w:author="Diego Barneche" w:date="2016-08-04T14:02:00Z">
        <w:r w:rsidR="009626C0">
          <w:rPr>
            <w:rFonts w:ascii="Times New Roman" w:hAnsi="Times New Roman"/>
          </w:rPr>
          <w:t xml:space="preserve"> </w:t>
        </w:r>
      </w:ins>
      <w:ins w:id="329" w:author="Diego Barneche" w:date="2016-08-04T14:04:00Z">
        <w:r w:rsidR="00425327">
          <w:rPr>
            <w:rFonts w:ascii="Times New Roman" w:hAnsi="Times New Roman"/>
          </w:rPr>
          <w:t xml:space="preserve">that are 40% lower than the critical values for </w:t>
        </w:r>
      </w:ins>
      <w:del w:id="330" w:author="Diego Barneche" w:date="2016-08-04T14:02:00Z">
        <w:r w:rsidR="002F7145" w:rsidDel="009626C0">
          <w:rPr>
            <w:rFonts w:ascii="Times New Roman" w:hAnsi="Times New Roman"/>
          </w:rPr>
          <w:delText xml:space="preserve"> than</w:delText>
        </w:r>
      </w:del>
      <w:del w:id="331" w:author="Diego Barneche" w:date="2016-08-04T14:05:00Z">
        <w:r w:rsidR="002F7145" w:rsidDel="00425327">
          <w:rPr>
            <w:rFonts w:ascii="Times New Roman" w:hAnsi="Times New Roman"/>
          </w:rPr>
          <w:delText xml:space="preserve"> </w:delText>
        </w:r>
      </w:del>
      <w:r w:rsidR="002F7145">
        <w:rPr>
          <w:rFonts w:ascii="Times New Roman" w:hAnsi="Times New Roman"/>
        </w:rPr>
        <w:t>erect species (Fig</w:t>
      </w:r>
      <w:r w:rsidR="00ED61FA">
        <w:rPr>
          <w:rFonts w:ascii="Times New Roman" w:hAnsi="Times New Roman"/>
        </w:rPr>
        <w:t xml:space="preserve"> 2A</w:t>
      </w:r>
      <w:del w:id="332" w:author="Diego Barneche" w:date="2016-08-04T14:17:00Z">
        <w:r w:rsidRPr="00B13308">
          <w:rPr>
            <w:rFonts w:ascii="Times New Roman" w:hAnsi="Times New Roman"/>
          </w:rPr>
          <w:delText>),</w:delText>
        </w:r>
      </w:del>
      <w:ins w:id="333" w:author="Diego Barneche" w:date="2016-08-04T14:17:00Z">
        <w:r w:rsidRPr="00B13308">
          <w:rPr>
            <w:rFonts w:ascii="Times New Roman" w:hAnsi="Times New Roman"/>
          </w:rPr>
          <w:t>)</w:t>
        </w:r>
      </w:ins>
      <w:ins w:id="334" w:author="Diego Barneche" w:date="2016-08-04T14:05:00Z">
        <w:r w:rsidR="00425327">
          <w:rPr>
            <w:rFonts w:ascii="Times New Roman" w:hAnsi="Times New Roman"/>
          </w:rPr>
          <w:t>; similarly,</w:t>
        </w:r>
      </w:ins>
      <w:del w:id="335" w:author="Diego Barneche" w:date="2016-08-04T14:05:00Z">
        <w:r w:rsidRPr="00B13308" w:rsidDel="00425327">
          <w:rPr>
            <w:rFonts w:ascii="Times New Roman" w:hAnsi="Times New Roman"/>
          </w:rPr>
          <w:delText>,</w:delText>
        </w:r>
      </w:del>
      <w:r w:rsidRPr="00B13308">
        <w:rPr>
          <w:rFonts w:ascii="Times New Roman" w:hAnsi="Times New Roman"/>
        </w:rPr>
        <w:t xml:space="preserve"> </w:t>
      </w:r>
      <w:del w:id="336" w:author="Diego Barneche" w:date="2016-08-04T14:05:00Z">
        <w:r w:rsidRPr="00B13308" w:rsidDel="00425327">
          <w:rPr>
            <w:rFonts w:ascii="Times New Roman" w:hAnsi="Times New Roman"/>
          </w:rPr>
          <w:delText xml:space="preserve">and </w:delText>
        </w:r>
      </w:del>
      <w:r w:rsidRPr="00B13308">
        <w:rPr>
          <w:rFonts w:ascii="Times New Roman" w:hAnsi="Times New Roman"/>
        </w:rPr>
        <w:t xml:space="preserve">invasive species tolerate </w:t>
      </w:r>
      <w:del w:id="337" w:author="Diego Barneche" w:date="2016-08-04T14:05:00Z">
        <w:r w:rsidRPr="00B13308" w:rsidDel="00425327">
          <w:rPr>
            <w:rFonts w:ascii="Times New Roman" w:hAnsi="Times New Roman"/>
          </w:rPr>
          <w:delText xml:space="preserve">lower </w:delText>
        </w:r>
      </w:del>
      <w:r w:rsidRPr="00B13308">
        <w:rPr>
          <w:rFonts w:ascii="Times New Roman" w:hAnsi="Times New Roman"/>
        </w:rPr>
        <w:t xml:space="preserve">oxygen levels </w:t>
      </w:r>
      <w:ins w:id="338" w:author="Diego Barneche" w:date="2016-08-04T14:05:00Z">
        <w:r w:rsidR="00425327">
          <w:rPr>
            <w:rFonts w:ascii="Times New Roman" w:hAnsi="Times New Roman"/>
          </w:rPr>
          <w:t>that are 40% lower than the critical values for</w:t>
        </w:r>
      </w:ins>
      <w:del w:id="339" w:author="Diego Barneche" w:date="2016-08-04T14:05:00Z">
        <w:r w:rsidRPr="00B13308" w:rsidDel="00425327">
          <w:rPr>
            <w:rFonts w:ascii="Times New Roman" w:hAnsi="Times New Roman"/>
          </w:rPr>
          <w:delText>than</w:delText>
        </w:r>
      </w:del>
      <w:r w:rsidRPr="00B13308">
        <w:rPr>
          <w:rFonts w:ascii="Times New Roman" w:hAnsi="Times New Roman"/>
        </w:rPr>
        <w:t xml:space="preserve"> native speci</w:t>
      </w:r>
      <w:r w:rsidR="002F7145">
        <w:rPr>
          <w:rFonts w:ascii="Times New Roman" w:hAnsi="Times New Roman"/>
        </w:rPr>
        <w:t>es (Fig</w:t>
      </w:r>
      <w:r w:rsidR="00ED61FA">
        <w:rPr>
          <w:rFonts w:ascii="Times New Roman" w:hAnsi="Times New Roman"/>
        </w:rPr>
        <w:t xml:space="preserve"> 2B</w:t>
      </w:r>
      <w:r>
        <w:rPr>
          <w:rFonts w:ascii="Times New Roman" w:hAnsi="Times New Roman"/>
        </w:rPr>
        <w:t xml:space="preserve">). Unfortunately, </w:t>
      </w:r>
      <w:r w:rsidR="00ED61FA">
        <w:rPr>
          <w:rFonts w:ascii="Times New Roman" w:hAnsi="Times New Roman"/>
        </w:rPr>
        <w:t>w</w:t>
      </w:r>
      <w:r w:rsidR="00020F3D">
        <w:rPr>
          <w:rFonts w:ascii="Times New Roman" w:hAnsi="Times New Roman"/>
        </w:rPr>
        <w:t>e</w:t>
      </w:r>
      <w:r w:rsidRPr="00B13308">
        <w:rPr>
          <w:rFonts w:ascii="Times New Roman" w:hAnsi="Times New Roman"/>
        </w:rPr>
        <w:t xml:space="preserve"> could not formally estimate the interaction between invasive status and growth form </w:t>
      </w:r>
      <w:r>
        <w:rPr>
          <w:rFonts w:ascii="Times New Roman" w:hAnsi="Times New Roman"/>
        </w:rPr>
        <w:t xml:space="preserve">because </w:t>
      </w:r>
      <w:r w:rsidR="00ED61FA">
        <w:rPr>
          <w:rFonts w:ascii="Times New Roman" w:hAnsi="Times New Roman"/>
        </w:rPr>
        <w:t>w</w:t>
      </w:r>
      <w:r w:rsidR="00020F3D">
        <w:rPr>
          <w:rFonts w:ascii="Times New Roman" w:hAnsi="Times New Roman"/>
        </w:rPr>
        <w:t>e</w:t>
      </w:r>
      <w:r w:rsidRPr="00B13308">
        <w:rPr>
          <w:rFonts w:ascii="Times New Roman" w:hAnsi="Times New Roman"/>
        </w:rPr>
        <w:t xml:space="preserve"> only </w:t>
      </w:r>
      <w:r>
        <w:rPr>
          <w:rFonts w:ascii="Times New Roman" w:hAnsi="Times New Roman"/>
        </w:rPr>
        <w:t xml:space="preserve">had </w:t>
      </w:r>
      <w:del w:id="340" w:author="Diego Barneche" w:date="2016-08-04T14:01:00Z">
        <w:r w:rsidDel="0063619F">
          <w:rPr>
            <w:rFonts w:ascii="Times New Roman" w:hAnsi="Times New Roman"/>
          </w:rPr>
          <w:delText xml:space="preserve">one </w:delText>
        </w:r>
      </w:del>
      <w:ins w:id="341" w:author="Diego Barneche" w:date="2016-08-04T14:01:00Z">
        <w:r w:rsidR="0063619F">
          <w:rPr>
            <w:rFonts w:ascii="Times New Roman" w:hAnsi="Times New Roman"/>
          </w:rPr>
          <w:t xml:space="preserve">two </w:t>
        </w:r>
      </w:ins>
      <w:r>
        <w:rPr>
          <w:rFonts w:ascii="Times New Roman" w:hAnsi="Times New Roman"/>
        </w:rPr>
        <w:t xml:space="preserve">flat native species in the dataset. Consequently, when </w:t>
      </w:r>
      <w:r w:rsidR="00ED61FA">
        <w:rPr>
          <w:rFonts w:ascii="Times New Roman" w:hAnsi="Times New Roman"/>
        </w:rPr>
        <w:t>w</w:t>
      </w:r>
      <w:r w:rsidR="00020F3D">
        <w:rPr>
          <w:rFonts w:ascii="Times New Roman" w:hAnsi="Times New Roman"/>
        </w:rPr>
        <w:t>e</w:t>
      </w:r>
      <w:r w:rsidRPr="00B13308">
        <w:rPr>
          <w:rFonts w:ascii="Times New Roman" w:hAnsi="Times New Roman"/>
        </w:rPr>
        <w:t xml:space="preserve"> consider just the erect form, for which there were both </w:t>
      </w:r>
      <w:r w:rsidRPr="00B13308">
        <w:rPr>
          <w:rFonts w:ascii="Times New Roman" w:hAnsi="Times New Roman"/>
        </w:rPr>
        <w:lastRenderedPageBreak/>
        <w:t>multiple invasive and native species</w:t>
      </w:r>
      <w:r>
        <w:rPr>
          <w:rFonts w:ascii="Times New Roman" w:hAnsi="Times New Roman"/>
        </w:rPr>
        <w:t xml:space="preserve"> in the</w:t>
      </w:r>
      <w:r w:rsidRPr="00B13308">
        <w:rPr>
          <w:rFonts w:ascii="Times New Roman" w:hAnsi="Times New Roman"/>
        </w:rPr>
        <w:t xml:space="preserve"> dataset, erect invasive species could tolerate </w:t>
      </w:r>
      <w:ins w:id="342" w:author="Diego Barneche" w:date="2016-08-04T12:34:00Z">
        <w:r w:rsidR="004B1987">
          <w:rPr>
            <w:rFonts w:ascii="Times New Roman" w:hAnsi="Times New Roman"/>
          </w:rPr>
          <w:t xml:space="preserve">significantly </w:t>
        </w:r>
      </w:ins>
      <w:del w:id="343" w:author="Diego Barneche" w:date="2016-08-03T12:29:00Z">
        <w:r w:rsidRPr="00B13308" w:rsidDel="005F3F56">
          <w:rPr>
            <w:rFonts w:ascii="Times New Roman" w:hAnsi="Times New Roman"/>
          </w:rPr>
          <w:delText xml:space="preserve">much </w:delText>
        </w:r>
      </w:del>
      <w:r w:rsidRPr="00B13308">
        <w:rPr>
          <w:rFonts w:ascii="Times New Roman" w:hAnsi="Times New Roman"/>
        </w:rPr>
        <w:t xml:space="preserve">lower oxygen levels than erect native species (Figure 3). </w:t>
      </w:r>
    </w:p>
    <w:p w14:paraId="0AB24F06" w14:textId="77777777" w:rsidR="00936BE0" w:rsidRPr="00B13308" w:rsidRDefault="00936BE0" w:rsidP="004729B3">
      <w:pPr>
        <w:spacing w:line="480" w:lineRule="auto"/>
        <w:ind w:firstLine="567"/>
        <w:rPr>
          <w:ins w:id="344" w:author="Diego Barneche" w:date="2016-08-03T12:37:00Z"/>
          <w:rFonts w:ascii="Times New Roman" w:hAnsi="Times New Roman"/>
        </w:rPr>
      </w:pPr>
    </w:p>
    <w:p w14:paraId="40887E22" w14:textId="23BE98A6" w:rsidR="00693995" w:rsidRPr="00741A11" w:rsidRDefault="00467DDE">
      <w:pPr>
        <w:spacing w:line="480" w:lineRule="auto"/>
        <w:ind w:firstLine="567"/>
        <w:rPr>
          <w:rFonts w:ascii="Times New Roman" w:hAnsi="Times New Roman" w:cs="Times New Roman"/>
        </w:rPr>
        <w:pPrChange w:id="345" w:author="Diego Barneche" w:date="2016-08-04T14:17:00Z">
          <w:pPr>
            <w:spacing w:line="480" w:lineRule="auto"/>
          </w:pPr>
        </w:pPrChange>
      </w:pPr>
      <w:r>
        <w:rPr>
          <w:rFonts w:ascii="Times New Roman" w:hAnsi="Times New Roman"/>
        </w:rPr>
        <w:t xml:space="preserve">When </w:t>
      </w:r>
      <w:r w:rsidR="00ED61FA">
        <w:rPr>
          <w:rFonts w:ascii="Times New Roman" w:hAnsi="Times New Roman"/>
        </w:rPr>
        <w:t>w</w:t>
      </w:r>
      <w:r w:rsidR="00020F3D">
        <w:rPr>
          <w:rFonts w:ascii="Times New Roman" w:hAnsi="Times New Roman"/>
        </w:rPr>
        <w:t>e</w:t>
      </w:r>
      <w:r>
        <w:rPr>
          <w:rFonts w:ascii="Times New Roman" w:hAnsi="Times New Roman"/>
        </w:rPr>
        <w:t xml:space="preserve"> combined the</w:t>
      </w:r>
      <w:r w:rsidRPr="00B13308">
        <w:rPr>
          <w:rFonts w:ascii="Times New Roman" w:hAnsi="Times New Roman"/>
        </w:rPr>
        <w:t xml:space="preserve"> estimates</w:t>
      </w:r>
      <w:r>
        <w:rPr>
          <w:rFonts w:ascii="Times New Roman" w:hAnsi="Times New Roman"/>
        </w:rPr>
        <w:t xml:space="preserve"> of oxygen availability with the</w:t>
      </w:r>
      <w:r w:rsidRPr="00B13308">
        <w:rPr>
          <w:rFonts w:ascii="Times New Roman" w:hAnsi="Times New Roman"/>
        </w:rPr>
        <w:t xml:space="preserve"> estimates of tolerance to low oxygen, </w:t>
      </w:r>
      <w:r w:rsidR="00ED61FA">
        <w:rPr>
          <w:rFonts w:ascii="Times New Roman" w:hAnsi="Times New Roman"/>
        </w:rPr>
        <w:t>w</w:t>
      </w:r>
      <w:r w:rsidR="00020F3D">
        <w:rPr>
          <w:rFonts w:ascii="Times New Roman" w:hAnsi="Times New Roman"/>
        </w:rPr>
        <w:t>e</w:t>
      </w:r>
      <w:r>
        <w:rPr>
          <w:rFonts w:ascii="Times New Roman" w:hAnsi="Times New Roman"/>
        </w:rPr>
        <w:t xml:space="preserve"> </w:t>
      </w:r>
      <w:r w:rsidRPr="00B13308">
        <w:rPr>
          <w:rFonts w:ascii="Times New Roman" w:hAnsi="Times New Roman"/>
        </w:rPr>
        <w:t xml:space="preserve">found that </w:t>
      </w:r>
      <w:del w:id="346" w:author="Diego Barneche" w:date="2016-08-04T12:35:00Z">
        <w:r w:rsidRPr="00611C2B" w:rsidDel="00611C2B">
          <w:rPr>
            <w:rFonts w:ascii="Times New Roman" w:hAnsi="Times New Roman"/>
          </w:rPr>
          <w:delText xml:space="preserve">around </w:delText>
        </w:r>
      </w:del>
      <w:del w:id="347" w:author="Diego Barneche" w:date="2016-08-04T14:17:00Z">
        <w:r w:rsidR="00ED61FA" w:rsidRPr="002F7145">
          <w:rPr>
            <w:rFonts w:ascii="Times New Roman" w:hAnsi="Times New Roman"/>
            <w:b/>
          </w:rPr>
          <w:delText>xxx</w:delText>
        </w:r>
      </w:del>
      <w:ins w:id="348" w:author="Diego Barneche" w:date="2016-08-04T12:35:00Z">
        <w:r w:rsidR="00611C2B" w:rsidRPr="00611C2B">
          <w:rPr>
            <w:rFonts w:ascii="Times New Roman" w:hAnsi="Times New Roman"/>
          </w:rPr>
          <w:t>22–</w:t>
        </w:r>
      </w:ins>
      <w:del w:id="349" w:author="Diego Barneche" w:date="2016-08-04T12:35:00Z">
        <w:r w:rsidR="00ED61FA" w:rsidRPr="00611C2B" w:rsidDel="00C425C3">
          <w:rPr>
            <w:rFonts w:ascii="Times New Roman" w:hAnsi="Times New Roman"/>
            <w:rPrChange w:id="350" w:author="Diego Barneche" w:date="2016-08-04T12:35:00Z">
              <w:rPr>
                <w:rFonts w:ascii="Times New Roman" w:hAnsi="Times New Roman"/>
                <w:b/>
              </w:rPr>
            </w:rPrChange>
          </w:rPr>
          <w:delText>xxx</w:delText>
        </w:r>
      </w:del>
      <w:ins w:id="351" w:author="Diego Barneche" w:date="2016-08-04T12:35:00Z">
        <w:r w:rsidR="00C425C3" w:rsidRPr="00611C2B">
          <w:rPr>
            <w:rFonts w:ascii="Times New Roman" w:hAnsi="Times New Roman"/>
            <w:rPrChange w:id="352" w:author="Diego Barneche" w:date="2016-08-04T12:35:00Z">
              <w:rPr>
                <w:rFonts w:ascii="Times New Roman" w:hAnsi="Times New Roman"/>
                <w:b/>
              </w:rPr>
            </w:rPrChange>
          </w:rPr>
          <w:t>30</w:t>
        </w:r>
      </w:ins>
      <w:r w:rsidRPr="00B13308">
        <w:rPr>
          <w:rFonts w:ascii="Times New Roman" w:hAnsi="Times New Roman"/>
        </w:rPr>
        <w:t>% of microsites fell below the tolerances of native species in low flow sites (</w:t>
      </w:r>
      <w:del w:id="353" w:author="Diego Barneche" w:date="2016-08-04T12:35:00Z">
        <w:r w:rsidRPr="00B13308" w:rsidDel="00611C2B">
          <w:rPr>
            <w:rFonts w:ascii="Times New Roman" w:hAnsi="Times New Roman"/>
          </w:rPr>
          <w:delText xml:space="preserve">e.g. </w:delText>
        </w:r>
      </w:del>
      <w:r w:rsidRPr="00B13308">
        <w:rPr>
          <w:rFonts w:ascii="Times New Roman" w:hAnsi="Times New Roman"/>
        </w:rPr>
        <w:t>St Kilda</w:t>
      </w:r>
      <w:ins w:id="354" w:author="Diego Barneche" w:date="2016-08-04T12:35:00Z">
        <w:r w:rsidR="00611C2B">
          <w:rPr>
            <w:rFonts w:ascii="Times New Roman" w:hAnsi="Times New Roman"/>
          </w:rPr>
          <w:t xml:space="preserve"> and Brighton</w:t>
        </w:r>
      </w:ins>
      <w:r w:rsidRPr="00B13308">
        <w:rPr>
          <w:rFonts w:ascii="Times New Roman" w:hAnsi="Times New Roman"/>
        </w:rPr>
        <w:t xml:space="preserve">) but only </w:t>
      </w:r>
      <w:del w:id="355" w:author="Diego Barneche" w:date="2016-08-04T12:36:00Z">
        <w:r w:rsidR="00ED61FA" w:rsidRPr="00611C2B" w:rsidDel="00611C2B">
          <w:rPr>
            <w:rFonts w:ascii="Times New Roman" w:hAnsi="Times New Roman"/>
            <w:rPrChange w:id="356" w:author="Diego Barneche" w:date="2016-08-04T14:17:00Z">
              <w:rPr>
                <w:rFonts w:ascii="Times New Roman" w:hAnsi="Times New Roman"/>
                <w:b/>
              </w:rPr>
            </w:rPrChange>
          </w:rPr>
          <w:delText>xxx</w:delText>
        </w:r>
      </w:del>
      <w:ins w:id="357" w:author="Diego Barneche" w:date="2016-08-04T12:36:00Z">
        <w:r w:rsidR="00611C2B" w:rsidRPr="00611C2B">
          <w:rPr>
            <w:rFonts w:ascii="Times New Roman" w:hAnsi="Times New Roman"/>
            <w:rPrChange w:id="358" w:author="Diego Barneche" w:date="2016-08-04T12:36:00Z">
              <w:rPr>
                <w:rFonts w:ascii="Times New Roman" w:hAnsi="Times New Roman"/>
                <w:b/>
              </w:rPr>
            </w:rPrChange>
          </w:rPr>
          <w:t>12–18</w:t>
        </w:r>
      </w:ins>
      <w:r w:rsidRPr="00611C2B">
        <w:rPr>
          <w:rFonts w:ascii="Times New Roman" w:hAnsi="Times New Roman"/>
        </w:rPr>
        <w:t>%</w:t>
      </w:r>
      <w:r w:rsidRPr="00B13308">
        <w:rPr>
          <w:rFonts w:ascii="Times New Roman" w:hAnsi="Times New Roman"/>
        </w:rPr>
        <w:t xml:space="preserve"> of microsites were below th</w:t>
      </w:r>
      <w:r w:rsidR="000A7A69">
        <w:rPr>
          <w:rFonts w:ascii="Times New Roman" w:hAnsi="Times New Roman"/>
        </w:rPr>
        <w:t>e tolerance of invasive species</w:t>
      </w:r>
      <w:r w:rsidRPr="00B13308">
        <w:rPr>
          <w:rFonts w:ascii="Times New Roman" w:hAnsi="Times New Roman"/>
        </w:rPr>
        <w:t xml:space="preserve">. At the site with the second highest flow, only </w:t>
      </w:r>
      <w:r w:rsidRPr="00611C2B">
        <w:rPr>
          <w:rFonts w:ascii="Times New Roman" w:hAnsi="Times New Roman"/>
        </w:rPr>
        <w:t xml:space="preserve">between </w:t>
      </w:r>
      <w:del w:id="359" w:author="Diego Barneche" w:date="2016-08-04T12:37:00Z">
        <w:r w:rsidR="000A7A69" w:rsidRPr="00611C2B" w:rsidDel="00611C2B">
          <w:rPr>
            <w:rFonts w:ascii="Times New Roman" w:hAnsi="Times New Roman"/>
            <w:rPrChange w:id="360" w:author="Diego Barneche" w:date="2016-08-04T14:17:00Z">
              <w:rPr>
                <w:rFonts w:ascii="Times New Roman" w:hAnsi="Times New Roman"/>
                <w:b/>
              </w:rPr>
            </w:rPrChange>
          </w:rPr>
          <w:delText>xxx</w:delText>
        </w:r>
      </w:del>
      <w:ins w:id="361" w:author="Diego Barneche" w:date="2016-08-04T12:37:00Z">
        <w:r w:rsidR="00611C2B" w:rsidRPr="00611C2B">
          <w:rPr>
            <w:rFonts w:ascii="Times New Roman" w:hAnsi="Times New Roman"/>
            <w:rPrChange w:id="362" w:author="Diego Barneche" w:date="2016-08-04T12:39:00Z">
              <w:rPr>
                <w:rFonts w:ascii="Times New Roman" w:hAnsi="Times New Roman"/>
                <w:b/>
              </w:rPr>
            </w:rPrChange>
          </w:rPr>
          <w:t>11</w:t>
        </w:r>
      </w:ins>
      <w:r w:rsidR="000A7A69" w:rsidRPr="00611C2B">
        <w:rPr>
          <w:rFonts w:ascii="Times New Roman" w:hAnsi="Times New Roman"/>
        </w:rPr>
        <w:t xml:space="preserve">% and </w:t>
      </w:r>
      <w:del w:id="363" w:author="Diego Barneche" w:date="2016-08-04T12:39:00Z">
        <w:r w:rsidR="000A7A69" w:rsidRPr="00611C2B" w:rsidDel="00611C2B">
          <w:rPr>
            <w:rFonts w:ascii="Times New Roman" w:hAnsi="Times New Roman"/>
            <w:rPrChange w:id="364" w:author="Diego Barneche" w:date="2016-08-04T14:17:00Z">
              <w:rPr>
                <w:rFonts w:ascii="Times New Roman" w:hAnsi="Times New Roman"/>
                <w:b/>
              </w:rPr>
            </w:rPrChange>
          </w:rPr>
          <w:delText>xxx</w:delText>
        </w:r>
      </w:del>
      <w:ins w:id="365" w:author="Diego Barneche" w:date="2016-08-04T12:39:00Z">
        <w:r w:rsidR="00611C2B" w:rsidRPr="00611C2B">
          <w:rPr>
            <w:rFonts w:ascii="Times New Roman" w:hAnsi="Times New Roman"/>
            <w:rPrChange w:id="366" w:author="Diego Barneche" w:date="2016-08-04T12:39:00Z">
              <w:rPr>
                <w:rFonts w:ascii="Times New Roman" w:hAnsi="Times New Roman"/>
                <w:b/>
              </w:rPr>
            </w:rPrChange>
          </w:rPr>
          <w:t>18</w:t>
        </w:r>
      </w:ins>
      <w:r w:rsidRPr="00611C2B">
        <w:rPr>
          <w:rFonts w:ascii="Times New Roman" w:hAnsi="Times New Roman"/>
        </w:rPr>
        <w:t>%</w:t>
      </w:r>
      <w:r w:rsidRPr="00B13308">
        <w:rPr>
          <w:rFonts w:ascii="Times New Roman" w:hAnsi="Times New Roman"/>
        </w:rPr>
        <w:t xml:space="preserve"> of microsites were unavailable to invasive and native species respectively.</w:t>
      </w:r>
      <w:del w:id="367" w:author="Diego Barneche" w:date="2016-08-04T12:39:00Z">
        <w:r w:rsidRPr="00B13308" w:rsidDel="00611C2B">
          <w:rPr>
            <w:rFonts w:ascii="Times New Roman" w:hAnsi="Times New Roman"/>
          </w:rPr>
          <w:delText xml:space="preserve"> </w:delText>
        </w:r>
      </w:del>
      <w:r w:rsidRPr="00B13308">
        <w:rPr>
          <w:rFonts w:ascii="Times New Roman" w:hAnsi="Times New Roman"/>
        </w:rPr>
        <w:t xml:space="preserve"> At the site with the highest flow, all of the microsites were habitable to species of both status types.</w:t>
      </w:r>
    </w:p>
    <w:p w14:paraId="241AC6E4" w14:textId="06EAB052" w:rsidR="004579B2" w:rsidRPr="00741A11" w:rsidRDefault="004579B2" w:rsidP="004729B3">
      <w:pPr>
        <w:spacing w:line="480" w:lineRule="auto"/>
        <w:rPr>
          <w:rFonts w:ascii="Times New Roman" w:hAnsi="Times New Roman" w:cs="Times New Roman"/>
          <w:b/>
          <w:lang w:val="en-AU"/>
        </w:rPr>
      </w:pPr>
    </w:p>
    <w:p w14:paraId="4394FB9F" w14:textId="6BEE2756" w:rsidR="004B0C77" w:rsidRPr="00A22F72" w:rsidRDefault="00A22F72" w:rsidP="004729B3">
      <w:pPr>
        <w:spacing w:line="480" w:lineRule="auto"/>
        <w:jc w:val="center"/>
        <w:rPr>
          <w:rFonts w:ascii="Times New Roman" w:hAnsi="Times New Roman" w:cs="Times New Roman"/>
          <w:lang w:val="en-AU"/>
        </w:rPr>
      </w:pPr>
      <w:r w:rsidRPr="00A22F72">
        <w:rPr>
          <w:rFonts w:ascii="Times New Roman" w:hAnsi="Times New Roman" w:cs="Times New Roman"/>
          <w:lang w:val="en-AU"/>
        </w:rPr>
        <w:t>DISCUSSION</w:t>
      </w:r>
    </w:p>
    <w:p w14:paraId="40427E57" w14:textId="2DD0C392" w:rsidR="00467DDE" w:rsidRPr="00B13308" w:rsidRDefault="00EF3D31" w:rsidP="004729B3">
      <w:pPr>
        <w:spacing w:line="480" w:lineRule="auto"/>
        <w:ind w:firstLine="567"/>
        <w:rPr>
          <w:rFonts w:ascii="Times New Roman" w:hAnsi="Times New Roman"/>
          <w:lang w:val="en-AU"/>
        </w:rPr>
      </w:pPr>
      <w:ins w:id="368" w:author="Craig White" w:date="2016-08-04T14:17:00Z">
        <w:r>
          <w:rPr>
            <w:rFonts w:ascii="Times New Roman" w:hAnsi="Times New Roman"/>
            <w:lang w:val="en-AU"/>
          </w:rPr>
          <w:t>We find</w:t>
        </w:r>
      </w:ins>
      <w:del w:id="369" w:author="Craig White" w:date="2016-08-04T14:17:00Z">
        <w:r w:rsidR="00467DDE">
          <w:rPr>
            <w:rFonts w:ascii="Times New Roman" w:hAnsi="Times New Roman"/>
            <w:lang w:val="en-AU"/>
          </w:rPr>
          <w:delText>The</w:delText>
        </w:r>
        <w:r w:rsidR="00467DDE" w:rsidRPr="00B13308">
          <w:rPr>
            <w:rFonts w:ascii="Times New Roman" w:hAnsi="Times New Roman"/>
            <w:lang w:val="en-AU"/>
          </w:rPr>
          <w:delText xml:space="preserve"> results indicate</w:delText>
        </w:r>
      </w:del>
      <w:r w:rsidR="00467DDE" w:rsidRPr="00B13308">
        <w:rPr>
          <w:rFonts w:ascii="Times New Roman" w:hAnsi="Times New Roman"/>
          <w:lang w:val="en-AU"/>
        </w:rPr>
        <w:t xml:space="preserve"> that manmade structures, particularly marinas, </w:t>
      </w:r>
      <w:ins w:id="370" w:author="Craig White" w:date="2016-08-04T14:17:00Z">
        <w:r>
          <w:rPr>
            <w:rFonts w:ascii="Times New Roman" w:hAnsi="Times New Roman"/>
            <w:lang w:val="en-AU"/>
          </w:rPr>
          <w:t xml:space="preserve">cause reductions in local </w:t>
        </w:r>
      </w:ins>
      <w:del w:id="371" w:author="Craig White" w:date="2016-08-04T14:17:00Z">
        <w:r w:rsidR="00467DDE" w:rsidRPr="00B13308">
          <w:rPr>
            <w:rFonts w:ascii="Times New Roman" w:hAnsi="Times New Roman"/>
            <w:lang w:val="en-AU"/>
          </w:rPr>
          <w:delText xml:space="preserve">modify the oxygen </w:delText>
        </w:r>
      </w:del>
      <w:r w:rsidR="00467DDE" w:rsidRPr="00B13308">
        <w:rPr>
          <w:rFonts w:ascii="Times New Roman" w:hAnsi="Times New Roman"/>
          <w:lang w:val="en-AU"/>
        </w:rPr>
        <w:t xml:space="preserve">availability </w:t>
      </w:r>
      <w:ins w:id="372" w:author="Craig White" w:date="2016-08-04T14:17:00Z">
        <w:r>
          <w:rPr>
            <w:rFonts w:ascii="Times New Roman" w:hAnsi="Times New Roman"/>
            <w:lang w:val="en-AU"/>
          </w:rPr>
          <w:t xml:space="preserve">of oxygen </w:t>
        </w:r>
      </w:ins>
      <w:r w:rsidR="00467DDE" w:rsidRPr="00B13308">
        <w:rPr>
          <w:rFonts w:ascii="Times New Roman" w:hAnsi="Times New Roman"/>
          <w:lang w:val="en-AU"/>
        </w:rPr>
        <w:t xml:space="preserve">in marine environments, and in </w:t>
      </w:r>
      <w:ins w:id="373" w:author="Craig White" w:date="2016-08-04T14:17:00Z">
        <w:r>
          <w:rPr>
            <w:rFonts w:ascii="Times New Roman" w:hAnsi="Times New Roman"/>
            <w:lang w:val="en-AU"/>
          </w:rPr>
          <w:t>some</w:t>
        </w:r>
      </w:ins>
      <w:del w:id="374" w:author="Craig White" w:date="2016-08-04T14:17:00Z">
        <w:r w:rsidR="00467DDE" w:rsidRPr="00B13308">
          <w:rPr>
            <w:rFonts w:ascii="Times New Roman" w:hAnsi="Times New Roman"/>
            <w:lang w:val="en-AU"/>
          </w:rPr>
          <w:delText>the most extreme</w:delText>
        </w:r>
      </w:del>
      <w:r w:rsidR="00467DDE" w:rsidRPr="00B13308">
        <w:rPr>
          <w:rFonts w:ascii="Times New Roman" w:hAnsi="Times New Roman"/>
          <w:lang w:val="en-AU"/>
        </w:rPr>
        <w:t xml:space="preserve"> cases, push oxygen levels below the tolerance of the species that </w:t>
      </w:r>
      <w:r w:rsidR="00467DDE">
        <w:rPr>
          <w:rFonts w:ascii="Times New Roman" w:hAnsi="Times New Roman"/>
          <w:lang w:val="en-AU"/>
        </w:rPr>
        <w:t xml:space="preserve">could </w:t>
      </w:r>
      <w:r w:rsidR="00467DDE" w:rsidRPr="00B13308">
        <w:rPr>
          <w:rFonts w:ascii="Times New Roman" w:hAnsi="Times New Roman"/>
          <w:lang w:val="en-AU"/>
        </w:rPr>
        <w:t xml:space="preserve">live there, particularly native species. Environments with </w:t>
      </w:r>
      <w:ins w:id="375" w:author="Craig White" w:date="2016-08-04T14:17:00Z">
        <w:r w:rsidR="00467DDE" w:rsidRPr="00B13308">
          <w:rPr>
            <w:rFonts w:ascii="Times New Roman" w:hAnsi="Times New Roman"/>
            <w:lang w:val="en-AU"/>
          </w:rPr>
          <w:t>high</w:t>
        </w:r>
        <w:r>
          <w:rPr>
            <w:rFonts w:ascii="Times New Roman" w:hAnsi="Times New Roman"/>
            <w:lang w:val="en-AU"/>
          </w:rPr>
          <w:t>er</w:t>
        </w:r>
      </w:ins>
      <w:del w:id="376" w:author="Craig White" w:date="2016-08-04T14:17:00Z">
        <w:r w:rsidR="00467DDE" w:rsidRPr="00B13308">
          <w:rPr>
            <w:rFonts w:ascii="Times New Roman" w:hAnsi="Times New Roman"/>
            <w:lang w:val="en-AU"/>
          </w:rPr>
          <w:delText>high</w:delText>
        </w:r>
      </w:del>
      <w:r w:rsidR="00467DDE" w:rsidRPr="00B13308">
        <w:rPr>
          <w:rFonts w:ascii="Times New Roman" w:hAnsi="Times New Roman"/>
          <w:lang w:val="en-AU"/>
        </w:rPr>
        <w:t xml:space="preserve"> water flow provide almost exclusively normoxic microsites with low spatial and temporal variation in oxygen levels. On the other hand, low flow environments </w:t>
      </w:r>
      <w:ins w:id="377" w:author="Craig White" w:date="2016-08-04T14:17:00Z">
        <w:r>
          <w:rPr>
            <w:rFonts w:ascii="Times New Roman" w:hAnsi="Times New Roman"/>
            <w:lang w:val="en-AU"/>
          </w:rPr>
          <w:t xml:space="preserve">show </w:t>
        </w:r>
        <w:r w:rsidR="00467DDE" w:rsidRPr="00B13308">
          <w:rPr>
            <w:rFonts w:ascii="Times New Roman" w:hAnsi="Times New Roman"/>
            <w:lang w:val="en-AU"/>
          </w:rPr>
          <w:t>high</w:t>
        </w:r>
        <w:r>
          <w:rPr>
            <w:rFonts w:ascii="Times New Roman" w:hAnsi="Times New Roman"/>
            <w:lang w:val="en-AU"/>
          </w:rPr>
          <w:t>er</w:t>
        </w:r>
      </w:ins>
      <w:del w:id="378" w:author="Craig White" w:date="2016-08-04T14:17:00Z">
        <w:r w:rsidR="00467DDE" w:rsidRPr="00B13308">
          <w:rPr>
            <w:rFonts w:ascii="Times New Roman" w:hAnsi="Times New Roman"/>
            <w:lang w:val="en-AU"/>
          </w:rPr>
          <w:delText>exhibit high</w:delText>
        </w:r>
      </w:del>
      <w:r w:rsidR="00467DDE" w:rsidRPr="00B13308">
        <w:rPr>
          <w:rFonts w:ascii="Times New Roman" w:hAnsi="Times New Roman"/>
          <w:lang w:val="en-AU"/>
        </w:rPr>
        <w:t xml:space="preserve"> variation in oxygen levels in both space and time. </w:t>
      </w:r>
      <w:r w:rsidR="00467DDE">
        <w:rPr>
          <w:rFonts w:ascii="Times New Roman" w:hAnsi="Times New Roman"/>
          <w:lang w:val="en-AU"/>
        </w:rPr>
        <w:t>F</w:t>
      </w:r>
      <w:r w:rsidR="00467DDE" w:rsidRPr="00B13308">
        <w:rPr>
          <w:rFonts w:ascii="Times New Roman" w:hAnsi="Times New Roman"/>
          <w:lang w:val="en-AU"/>
        </w:rPr>
        <w:t>lat species</w:t>
      </w:r>
      <w:r w:rsidR="00467DDE" w:rsidRPr="00B13308">
        <w:rPr>
          <w:rFonts w:ascii="Times New Roman" w:hAnsi="Times New Roman"/>
        </w:rPr>
        <w:t xml:space="preserve"> have greater tolerance to hypoxic conditions than erect species, a result that echoes previous studies in warm water sessile marine invertebrate communities (Ferguson et </w:t>
      </w:r>
      <w:r w:rsidR="00467DDE">
        <w:rPr>
          <w:rFonts w:ascii="Times New Roman" w:hAnsi="Times New Roman"/>
        </w:rPr>
        <w:t xml:space="preserve">al. 2013). Most importantly, </w:t>
      </w:r>
      <w:r w:rsidR="001F6E9D">
        <w:rPr>
          <w:rFonts w:ascii="Times New Roman" w:hAnsi="Times New Roman"/>
        </w:rPr>
        <w:t>w</w:t>
      </w:r>
      <w:r w:rsidR="00020F3D">
        <w:rPr>
          <w:rFonts w:ascii="Times New Roman" w:hAnsi="Times New Roman"/>
        </w:rPr>
        <w:t>e</w:t>
      </w:r>
      <w:r w:rsidR="00467DDE" w:rsidRPr="00B13308">
        <w:rPr>
          <w:rFonts w:ascii="Times New Roman" w:hAnsi="Times New Roman"/>
        </w:rPr>
        <w:t xml:space="preserve"> found that invasive species can tolerate lower oxygen levels than native species – invasive species </w:t>
      </w:r>
      <w:del w:id="379" w:author="Diego Barneche" w:date="2016-08-04T13:44:00Z">
        <w:r w:rsidR="00467DDE" w:rsidRPr="00B13308" w:rsidDel="00BE7C2D">
          <w:rPr>
            <w:rFonts w:ascii="Times New Roman" w:hAnsi="Times New Roman"/>
          </w:rPr>
          <w:delText>could maintain normal metabolic rates</w:delText>
        </w:r>
      </w:del>
      <w:ins w:id="380" w:author="Diego Barneche" w:date="2016-08-04T13:44:00Z">
        <w:r w:rsidR="00BE7C2D">
          <w:rPr>
            <w:rFonts w:ascii="Times New Roman" w:hAnsi="Times New Roman"/>
          </w:rPr>
          <w:t xml:space="preserve">could maintain a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sSub>
                <m:sSubPr>
                  <m:ctrlPr>
                    <w:rPr>
                      <w:rFonts w:ascii="Cambria Math" w:hAnsi="Cambria Math" w:cs="Times New Roman"/>
                    </w:rPr>
                  </m:ctrlPr>
                </m:sSubPr>
                <m:e>
                  <m:r>
                    <m:rPr>
                      <m:sty m:val="p"/>
                    </m:rPr>
                    <w:rPr>
                      <w:rFonts w:ascii="Cambria Math" w:hAnsi="Cambria Math" w:cs="Times New Roman"/>
                    </w:rPr>
                    <m:t>2</m:t>
                  </m:r>
                </m:e>
                <m:sub>
                  <m:r>
                    <w:rPr>
                      <w:rFonts w:ascii="Cambria Math" w:hAnsi="Cambria Math" w:cs="Times New Roman"/>
                    </w:rPr>
                    <m:t>max</m:t>
                  </m:r>
                </m:sub>
              </m:sSub>
            </m:sub>
          </m:sSub>
          <m:r>
            <w:rPr>
              <w:rFonts w:ascii="Cambria Math" w:hAnsi="Cambria Math" w:cs="Times New Roman"/>
            </w:rPr>
            <m:t>/2</m:t>
          </m:r>
        </m:oMath>
      </w:ins>
      <w:r w:rsidR="00467DDE" w:rsidRPr="00B13308">
        <w:rPr>
          <w:rFonts w:ascii="Times New Roman" w:hAnsi="Times New Roman"/>
        </w:rPr>
        <w:t xml:space="preserve"> at oxygen levels that were </w:t>
      </w:r>
      <w:ins w:id="381" w:author="Diego Barneche" w:date="2016-08-04T13:44:00Z">
        <w:r w:rsidR="00BE7C2D">
          <w:rPr>
            <w:rFonts w:ascii="Times New Roman" w:hAnsi="Times New Roman"/>
          </w:rPr>
          <w:t xml:space="preserve">~2-fold lower than </w:t>
        </w:r>
      </w:ins>
      <w:del w:id="382" w:author="Diego Barneche" w:date="2016-08-04T13:44:00Z">
        <w:r w:rsidR="00467DDE" w:rsidRPr="00B13308" w:rsidDel="00BE7C2D">
          <w:rPr>
            <w:rFonts w:ascii="Times New Roman" w:hAnsi="Times New Roman"/>
          </w:rPr>
          <w:delText xml:space="preserve">half </w:delText>
        </w:r>
      </w:del>
      <w:r w:rsidR="00467DDE" w:rsidRPr="00B13308">
        <w:rPr>
          <w:rFonts w:ascii="Times New Roman" w:hAnsi="Times New Roman"/>
        </w:rPr>
        <w:t xml:space="preserve">those of native species. Based on the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00467DDE" w:rsidRPr="00B13308">
        <w:rPr>
          <w:rFonts w:ascii="Times New Roman" w:hAnsi="Times New Roman"/>
        </w:rPr>
        <w:t xml:space="preserve">values </w:t>
      </w:r>
      <w:r w:rsidR="00467DDE">
        <w:rPr>
          <w:rFonts w:ascii="Times New Roman" w:hAnsi="Times New Roman"/>
        </w:rPr>
        <w:t xml:space="preserve">reported here, </w:t>
      </w:r>
      <w:r w:rsidR="002F7145">
        <w:rPr>
          <w:rFonts w:ascii="Times New Roman" w:hAnsi="Times New Roman"/>
        </w:rPr>
        <w:t>w</w:t>
      </w:r>
      <w:r w:rsidR="00020F3D">
        <w:rPr>
          <w:rFonts w:ascii="Times New Roman" w:hAnsi="Times New Roman"/>
        </w:rPr>
        <w:t>e</w:t>
      </w:r>
      <w:r w:rsidR="00467DDE" w:rsidRPr="00B13308">
        <w:rPr>
          <w:rFonts w:ascii="Times New Roman" w:hAnsi="Times New Roman"/>
        </w:rPr>
        <w:t xml:space="preserve"> calculated that in some sites, up to</w:t>
      </w:r>
      <w:r w:rsidR="00467DDE" w:rsidRPr="00BE7C2D">
        <w:rPr>
          <w:rFonts w:ascii="Times New Roman" w:hAnsi="Times New Roman"/>
        </w:rPr>
        <w:t xml:space="preserve"> </w:t>
      </w:r>
      <w:commentRangeStart w:id="383"/>
      <w:del w:id="384" w:author="Diego Barneche" w:date="2016-08-04T13:44:00Z">
        <w:r w:rsidR="001F6E9D" w:rsidRPr="00BE7C2D" w:rsidDel="00BE7C2D">
          <w:rPr>
            <w:rFonts w:ascii="Times New Roman" w:hAnsi="Times New Roman"/>
            <w:rPrChange w:id="385" w:author="Diego Barneche" w:date="2016-08-04T14:17:00Z">
              <w:rPr>
                <w:rFonts w:ascii="Times New Roman" w:hAnsi="Times New Roman"/>
                <w:b/>
              </w:rPr>
            </w:rPrChange>
          </w:rPr>
          <w:delText>xxx</w:delText>
        </w:r>
        <w:commentRangeEnd w:id="383"/>
        <w:r w:rsidR="000557C3" w:rsidRPr="00BE7C2D" w:rsidDel="00BE7C2D">
          <w:rPr>
            <w:rStyle w:val="CommentReference"/>
          </w:rPr>
          <w:commentReference w:id="383"/>
        </w:r>
      </w:del>
      <w:ins w:id="386" w:author="Diego Barneche" w:date="2016-08-04T13:44:00Z">
        <w:r w:rsidR="00BE7C2D" w:rsidRPr="00BE7C2D">
          <w:rPr>
            <w:rFonts w:ascii="Times New Roman" w:hAnsi="Times New Roman"/>
            <w:rPrChange w:id="387" w:author="Diego Barneche" w:date="2016-08-04T13:44:00Z">
              <w:rPr>
                <w:rFonts w:ascii="Times New Roman" w:hAnsi="Times New Roman"/>
                <w:b/>
              </w:rPr>
            </w:rPrChange>
          </w:rPr>
          <w:t>30</w:t>
        </w:r>
      </w:ins>
      <w:r w:rsidR="00467DDE" w:rsidRPr="00BE7C2D">
        <w:rPr>
          <w:rFonts w:ascii="Times New Roman" w:hAnsi="Times New Roman"/>
        </w:rPr>
        <w:t>% of</w:t>
      </w:r>
      <w:r w:rsidR="00467DDE" w:rsidRPr="00B13308">
        <w:rPr>
          <w:rFonts w:ascii="Times New Roman" w:hAnsi="Times New Roman"/>
        </w:rPr>
        <w:t xml:space="preserve"> the </w:t>
      </w:r>
      <w:commentRangeStart w:id="388"/>
      <w:r w:rsidR="00467DDE" w:rsidRPr="00B13308">
        <w:rPr>
          <w:rFonts w:ascii="Times New Roman" w:hAnsi="Times New Roman"/>
        </w:rPr>
        <w:t xml:space="preserve">habitat </w:t>
      </w:r>
      <w:commentRangeEnd w:id="388"/>
      <w:r w:rsidR="00E66D51">
        <w:rPr>
          <w:rStyle w:val="CommentReference"/>
        </w:rPr>
        <w:commentReference w:id="388"/>
      </w:r>
      <w:r w:rsidR="00467DDE" w:rsidRPr="00B13308">
        <w:rPr>
          <w:rFonts w:ascii="Times New Roman" w:hAnsi="Times New Roman"/>
        </w:rPr>
        <w:t xml:space="preserve">is physiologically stressful for </w:t>
      </w:r>
      <w:r w:rsidR="00467DDE" w:rsidRPr="00B13308">
        <w:rPr>
          <w:rFonts w:ascii="Times New Roman" w:hAnsi="Times New Roman"/>
          <w:lang w:val="en-AU"/>
        </w:rPr>
        <w:t xml:space="preserve">native species. </w:t>
      </w:r>
    </w:p>
    <w:p w14:paraId="51F5B595" w14:textId="6AAD6217" w:rsidR="00467DDE" w:rsidRPr="00B13308" w:rsidRDefault="00467DDE" w:rsidP="004729B3">
      <w:pPr>
        <w:spacing w:line="480" w:lineRule="auto"/>
        <w:ind w:firstLine="567"/>
        <w:rPr>
          <w:rFonts w:ascii="Times New Roman" w:hAnsi="Times New Roman"/>
        </w:rPr>
      </w:pPr>
      <w:r w:rsidRPr="00B13308">
        <w:rPr>
          <w:rFonts w:ascii="Times New Roman" w:hAnsi="Times New Roman"/>
          <w:lang w:val="en-AU"/>
        </w:rPr>
        <w:lastRenderedPageBreak/>
        <w:t xml:space="preserve">Previous studies have </w:t>
      </w:r>
      <w:ins w:id="389" w:author="Craig White" w:date="2016-08-04T14:17:00Z">
        <w:r w:rsidRPr="00B13308">
          <w:rPr>
            <w:rFonts w:ascii="Times New Roman" w:hAnsi="Times New Roman"/>
            <w:lang w:val="en-AU"/>
          </w:rPr>
          <w:t>record</w:t>
        </w:r>
      </w:ins>
      <w:ins w:id="390" w:author="Craig White" w:date="2016-08-03T12:20:00Z">
        <w:r w:rsidR="00DD50BF">
          <w:rPr>
            <w:rFonts w:ascii="Times New Roman" w:hAnsi="Times New Roman"/>
            <w:lang w:val="en-AU"/>
          </w:rPr>
          <w:t>ed</w:t>
        </w:r>
      </w:ins>
      <w:del w:id="391" w:author="Craig White" w:date="2016-08-04T14:17:00Z">
        <w:r w:rsidRPr="00B13308">
          <w:rPr>
            <w:rFonts w:ascii="Times New Roman" w:hAnsi="Times New Roman"/>
            <w:lang w:val="en-AU"/>
          </w:rPr>
          <w:delText>record</w:delText>
        </w:r>
      </w:del>
      <w:r w:rsidRPr="00B13308">
        <w:rPr>
          <w:rFonts w:ascii="Times New Roman" w:hAnsi="Times New Roman"/>
          <w:lang w:val="en-AU"/>
        </w:rPr>
        <w:t xml:space="preserve"> broad scale reductions in oxygen levels in low flow marinas </w:t>
      </w:r>
      <w:r w:rsidRPr="00B13308">
        <w:rPr>
          <w:rFonts w:ascii="Times New Roman" w:hAnsi="Times New Roman"/>
          <w:lang w:val="en-AU"/>
        </w:rPr>
        <w:fldChar w:fldCharType="begin"/>
      </w:r>
      <w:r w:rsidRPr="00B13308">
        <w:rPr>
          <w:rFonts w:ascii="Times New Roman" w:hAnsi="Times New Roman"/>
          <w:lang w:val="en-AU"/>
        </w:rPr>
        <w:instrText xml:space="preserve"> ADDIN EN.CITE &lt;EndNote&gt;&lt;Cite&gt;&lt;Author&gt;Stammerjohn&lt;/Author&gt;&lt;Year&gt;1991&lt;/Year&gt;&lt;RecNum&gt;453&lt;/RecNum&gt;&lt;DisplayText&gt;(Stammerjohn et al. 1991)&lt;/DisplayText&gt;&lt;record&gt;&lt;rec-number&gt;453&lt;/rec-number&gt;&lt;foreign-keys&gt;&lt;key app="EN" db-id="wasapzp9xa0dr9etatnpvapgpavfsw25at0e"&gt;453&lt;/key&gt;&lt;/foreign-keys&gt;&lt;ref-type name="Book"&gt;6&lt;/ref-type&gt;&lt;contributors&gt;&lt;authors&gt;&lt;author&gt;Stammerjohn, S. &lt;/author&gt;&lt;author&gt;Smith, E.&lt;/author&gt;&lt;author&gt;Boynton, W.R.&lt;/author&gt;&lt;author&gt;Kemp, W.M&lt;/author&gt;&lt;/authors&gt;&lt;secondary-authors&gt;&lt;author&gt;Stammerjohn, S.&lt;/author&gt;&lt;author&gt;Chesapeake Research, Consortium&lt;/author&gt;&lt;/secondary-authors&gt;&lt;/contributors&gt;&lt;titles&gt;&lt;title&gt;Potential impacts from marinas and boats in Baltimore Harbor&lt;/title&gt;&lt;secondary-title&gt;Chesapeake Research Consortium publication ;&lt;/secondary-title&gt;&lt;/titles&gt;&lt;dates&gt;&lt;year&gt;1991&lt;/year&gt;&lt;/dates&gt;&lt;pub-location&gt;Solomons, MD&lt;/pub-location&gt;&lt;publisher&gt;Chesapeake Research Consortium&lt;/publisher&gt;&lt;urls&gt;&lt;related-urls&gt;&lt;url&gt;http://www.vims.edu/GreyLit/CRC/crc139&lt;/url&gt;&lt;/related-urls&gt;&lt;/urls&gt;&lt;language&gt;English&lt;/language&gt;&lt;/record&gt;&lt;/Cite&gt;&lt;/EndNote&gt;</w:instrText>
      </w:r>
      <w:r w:rsidRPr="00B13308">
        <w:rPr>
          <w:rFonts w:ascii="Times New Roman" w:hAnsi="Times New Roman"/>
          <w:lang w:val="en-AU"/>
        </w:rPr>
        <w:fldChar w:fldCharType="separate"/>
      </w:r>
      <w:r w:rsidRPr="00B13308">
        <w:rPr>
          <w:rFonts w:ascii="Times New Roman" w:hAnsi="Times New Roman"/>
          <w:noProof/>
          <w:lang w:val="en-AU"/>
        </w:rPr>
        <w:t>(</w:t>
      </w:r>
      <w:hyperlink w:anchor="_ENREF_51" w:tooltip="Stammerjohn, 1991 #453" w:history="1">
        <w:r w:rsidRPr="00B13308">
          <w:rPr>
            <w:rFonts w:ascii="Times New Roman" w:hAnsi="Times New Roman"/>
            <w:noProof/>
            <w:lang w:val="en-AU"/>
          </w:rPr>
          <w:t>Stammerjohn et al. 1991</w:t>
        </w:r>
      </w:hyperlink>
      <w:r w:rsidRPr="00B13308">
        <w:rPr>
          <w:rFonts w:ascii="Times New Roman" w:hAnsi="Times New Roman"/>
          <w:noProof/>
          <w:lang w:val="en-AU"/>
        </w:rPr>
        <w:t>)</w:t>
      </w:r>
      <w:r w:rsidRPr="00B13308">
        <w:rPr>
          <w:rFonts w:ascii="Times New Roman" w:hAnsi="Times New Roman"/>
          <w:lang w:val="en-AU"/>
        </w:rPr>
        <w:fldChar w:fldCharType="end"/>
      </w:r>
      <w:r w:rsidRPr="00B13308">
        <w:rPr>
          <w:rFonts w:ascii="Times New Roman" w:hAnsi="Times New Roman"/>
          <w:lang w:val="en-AU"/>
        </w:rPr>
        <w:t>, but few have explored oxygen levels at the scales that are likely</w:t>
      </w:r>
      <w:r>
        <w:rPr>
          <w:rFonts w:ascii="Times New Roman" w:hAnsi="Times New Roman"/>
          <w:lang w:val="en-AU"/>
        </w:rPr>
        <w:t xml:space="preserve"> to be relevant to organisms. </w:t>
      </w:r>
      <w:ins w:id="392" w:author="Craig White" w:date="2016-08-04T14:17:00Z">
        <w:r w:rsidR="00EF3D31">
          <w:rPr>
            <w:rFonts w:ascii="Times New Roman" w:hAnsi="Times New Roman"/>
            <w:lang w:val="en-AU"/>
          </w:rPr>
          <w:t>Our approach is</w:t>
        </w:r>
      </w:ins>
      <w:del w:id="393" w:author="Craig White" w:date="2016-08-04T14:17:00Z">
        <w:r>
          <w:rPr>
            <w:rFonts w:ascii="Times New Roman" w:hAnsi="Times New Roman"/>
            <w:lang w:val="en-AU"/>
          </w:rPr>
          <w:delText>The</w:delText>
        </w:r>
        <w:r w:rsidRPr="00B13308">
          <w:rPr>
            <w:rFonts w:ascii="Times New Roman" w:hAnsi="Times New Roman"/>
            <w:lang w:val="en-AU"/>
          </w:rPr>
          <w:delText xml:space="preserve"> results are</w:delText>
        </w:r>
      </w:del>
      <w:r w:rsidRPr="00B13308">
        <w:rPr>
          <w:rFonts w:ascii="Times New Roman" w:hAnsi="Times New Roman"/>
          <w:lang w:val="en-AU"/>
        </w:rPr>
        <w:t xml:space="preserve"> likely to slightly overestimate o</w:t>
      </w:r>
      <w:r w:rsidR="000144B5">
        <w:rPr>
          <w:rFonts w:ascii="Times New Roman" w:hAnsi="Times New Roman"/>
          <w:lang w:val="en-AU"/>
        </w:rPr>
        <w:t xml:space="preserve">xygen availability in the field. </w:t>
      </w:r>
      <w:r w:rsidR="00020F3D">
        <w:rPr>
          <w:rFonts w:ascii="Times New Roman" w:hAnsi="Times New Roman"/>
          <w:lang w:val="en-AU"/>
        </w:rPr>
        <w:t>We</w:t>
      </w:r>
      <w:r>
        <w:rPr>
          <w:rFonts w:ascii="Times New Roman" w:hAnsi="Times New Roman"/>
          <w:lang w:val="en-AU"/>
        </w:rPr>
        <w:t xml:space="preserve"> measured oxygen</w:t>
      </w:r>
      <w:r w:rsidRPr="00B13308">
        <w:rPr>
          <w:rFonts w:ascii="Times New Roman" w:hAnsi="Times New Roman"/>
          <w:lang w:val="en-AU"/>
        </w:rPr>
        <w:t xml:space="preserve"> during daylight hours and in regions that were exposed to ambient light. Oxygenation of the boundary layer from photosynthesis by micro-phyto-benthos will therefore increase local oxygen levels during the day relative to those same areas at night (for analogous effects in tide pools, coral reefs and </w:t>
      </w:r>
      <w:ins w:id="394" w:author="Craig White" w:date="2016-08-04T14:17:00Z">
        <w:r w:rsidR="00EF3D31">
          <w:rPr>
            <w:rFonts w:ascii="Times New Roman" w:hAnsi="Times New Roman"/>
            <w:lang w:val="en-AU"/>
          </w:rPr>
          <w:t xml:space="preserve">other </w:t>
        </w:r>
      </w:ins>
      <w:r w:rsidRPr="00B13308">
        <w:rPr>
          <w:rFonts w:ascii="Times New Roman" w:hAnsi="Times New Roman"/>
          <w:lang w:val="en-AU"/>
        </w:rPr>
        <w:t xml:space="preserve">low flow systems see </w:t>
      </w:r>
      <w:r w:rsidRPr="00B13308">
        <w:rPr>
          <w:rFonts w:ascii="Times New Roman" w:hAnsi="Times New Roman"/>
          <w:lang w:val="en-AU"/>
        </w:rPr>
        <w:fldChar w:fldCharType="begin">
          <w:fldData xml:space="preserve">PEVuZE5vdGU+PENpdGU+PEF1dGhvcj5Pc2luZ2E8L0F1dGhvcj48WWVhcj4xOTk5PC9ZZWFyPjxS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</w:fldData>
        </w:fldChar>
      </w:r>
      <w:r w:rsidRPr="00B13308">
        <w:rPr>
          <w:rFonts w:ascii="Times New Roman" w:hAnsi="Times New Roman"/>
          <w:lang w:val="en-AU"/>
        </w:rPr>
        <w:instrText xml:space="preserve"> ADDIN EN.CITE </w:instrText>
      </w:r>
      <w:r w:rsidRPr="00B13308">
        <w:rPr>
          <w:rFonts w:ascii="Times New Roman" w:hAnsi="Times New Roman"/>
          <w:lang w:val="en-AU"/>
        </w:rPr>
        <w:fldChar w:fldCharType="begin">
          <w:fldData xml:space="preserve">PEVuZE5vdGU+PENpdGU+PEF1dGhvcj5Pc2luZ2E8L0F1dGhvcj48WWVhcj4xOTk5PC9ZZWFyPjxS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</w:fldData>
        </w:fldChar>
      </w:r>
      <w:r w:rsidRPr="00B13308">
        <w:rPr>
          <w:rFonts w:ascii="Times New Roman" w:hAnsi="Times New Roman"/>
          <w:lang w:val="en-AU"/>
        </w:rPr>
        <w:instrText xml:space="preserve"> ADDIN EN.CITE.DATA </w:instrText>
      </w:r>
      <w:r w:rsidRPr="00B13308">
        <w:rPr>
          <w:rFonts w:ascii="Times New Roman" w:hAnsi="Times New Roman"/>
          <w:lang w:val="en-AU"/>
        </w:rPr>
      </w:r>
      <w:r w:rsidRPr="00B13308">
        <w:rPr>
          <w:rFonts w:ascii="Times New Roman" w:hAnsi="Times New Roman"/>
          <w:lang w:val="en-AU"/>
        </w:rPr>
        <w:fldChar w:fldCharType="end"/>
      </w:r>
      <w:r w:rsidRPr="00B13308">
        <w:rPr>
          <w:rFonts w:ascii="Times New Roman" w:hAnsi="Times New Roman"/>
          <w:lang w:val="en-AU"/>
        </w:rPr>
      </w:r>
      <w:r w:rsidRPr="00B13308">
        <w:rPr>
          <w:rFonts w:ascii="Times New Roman" w:hAnsi="Times New Roman"/>
          <w:lang w:val="en-AU"/>
        </w:rPr>
        <w:fldChar w:fldCharType="separate"/>
      </w:r>
      <w:ins w:id="395" w:author="Craig White" w:date="2016-08-04T14:17:00Z">
        <w:r w:rsidRPr="00B13308">
          <w:rPr>
            <w:rFonts w:ascii="Times New Roman" w:hAnsi="Times New Roman"/>
            <w:noProof/>
            <w:lang w:val="en-AU"/>
          </w:rPr>
          <w:t>(</w:t>
        </w:r>
        <w:r w:rsidR="00063472">
          <w:fldChar w:fldCharType="begin"/>
        </w:r>
        <w:r w:rsidR="00063472">
          <w:instrText xml:space="preserve"> HYPERLINK \l "_ENREF_24" \o "Kinsey, 1967 #418" </w:instrText>
        </w:r>
        <w:r w:rsidR="00063472">
          <w:fldChar w:fldCharType="separate"/>
        </w:r>
        <w:r w:rsidR="00F030E2" w:rsidRPr="00B13308">
          <w:rPr>
            <w:rFonts w:ascii="Times New Roman" w:hAnsi="Times New Roman"/>
            <w:noProof/>
            <w:lang w:val="en-AU"/>
          </w:rPr>
          <w:t>Kinsey and Kinsey 1967</w:t>
        </w:r>
        <w:r w:rsidR="00063472">
          <w:rPr>
            <w:rFonts w:ascii="Times New Roman" w:hAnsi="Times New Roman"/>
            <w:noProof/>
            <w:lang w:val="en-AU"/>
          </w:rPr>
          <w:fldChar w:fldCharType="end"/>
        </w:r>
        <w:r w:rsidRPr="00B13308">
          <w:rPr>
            <w:rFonts w:ascii="Times New Roman" w:hAnsi="Times New Roman"/>
            <w:noProof/>
            <w:lang w:val="en-AU"/>
          </w:rPr>
          <w:t xml:space="preserve">, </w:t>
        </w:r>
        <w:r w:rsidR="00063472">
          <w:fldChar w:fldCharType="begin"/>
        </w:r>
        <w:r w:rsidR="00063472">
          <w:instrText xml:space="preserve"> HYPERLINK \l "_ENREF_37" \o "Osinga, 1999 #412" </w:instrText>
        </w:r>
        <w:r w:rsidR="00063472">
          <w:fldChar w:fldCharType="separate"/>
        </w:r>
        <w:r w:rsidR="00F030E2" w:rsidRPr="00B13308">
          <w:rPr>
            <w:rFonts w:ascii="Times New Roman" w:hAnsi="Times New Roman"/>
            <w:noProof/>
            <w:lang w:val="en-AU"/>
          </w:rPr>
          <w:t>Osinga et al. 1999</w:t>
        </w:r>
        <w:r w:rsidR="00063472">
          <w:rPr>
            <w:rFonts w:ascii="Times New Roman" w:hAnsi="Times New Roman"/>
            <w:noProof/>
            <w:lang w:val="en-AU"/>
          </w:rPr>
          <w:fldChar w:fldCharType="end"/>
        </w:r>
        <w:r w:rsidRPr="00B13308">
          <w:rPr>
            <w:rFonts w:ascii="Times New Roman" w:hAnsi="Times New Roman"/>
            <w:noProof/>
            <w:lang w:val="en-AU"/>
          </w:rPr>
          <w:t xml:space="preserve">, </w:t>
        </w:r>
        <w:r w:rsidR="00063472">
          <w:fldChar w:fldCharType="begin"/>
        </w:r>
        <w:r w:rsidR="00063472">
          <w:instrText xml:space="preserve"> HYPERLINK \l "_ENREF_35" \o "Nilsson, 2004 #414" </w:instrText>
        </w:r>
        <w:r w:rsidR="00063472">
          <w:fldChar w:fldCharType="separate"/>
        </w:r>
        <w:r w:rsidR="00F030E2" w:rsidRPr="00B13308">
          <w:rPr>
            <w:rFonts w:ascii="Times New Roman" w:hAnsi="Times New Roman"/>
            <w:noProof/>
            <w:lang w:val="en-AU"/>
          </w:rPr>
          <w:t>Nilsson and Ostlund-Nilsson 2004</w:t>
        </w:r>
        <w:r w:rsidR="00063472">
          <w:rPr>
            <w:rFonts w:ascii="Times New Roman" w:hAnsi="Times New Roman"/>
            <w:noProof/>
            <w:lang w:val="en-AU"/>
          </w:rPr>
          <w:fldChar w:fldCharType="end"/>
        </w:r>
        <w:r w:rsidRPr="00B13308">
          <w:rPr>
            <w:rFonts w:ascii="Times New Roman" w:hAnsi="Times New Roman"/>
            <w:noProof/>
            <w:lang w:val="en-AU"/>
          </w:rPr>
          <w:t xml:space="preserve">, </w:t>
        </w:r>
      </w:ins>
      <w:del w:id="396" w:author="Craig White" w:date="2016-08-04T14:17:00Z">
        <w:r w:rsidRPr="00B13308">
          <w:rPr>
            <w:rFonts w:ascii="Times New Roman" w:hAnsi="Times New Roman"/>
            <w:noProof/>
            <w:lang w:val="en-AU"/>
          </w:rPr>
          <w:delText>(</w:delText>
        </w:r>
        <w:r w:rsidR="00063472">
          <w:fldChar w:fldCharType="begin"/>
        </w:r>
        <w:r w:rsidR="00063472">
          <w:delInstrText xml:space="preserve"> HYPERLINK \l "_ENREF_25" \o "Kinsey, 1967 #418" </w:delInstrText>
        </w:r>
        <w:r w:rsidR="00063472">
          <w:fldChar w:fldCharType="separate"/>
        </w:r>
        <w:r w:rsidRPr="00B13308">
          <w:rPr>
            <w:rFonts w:ascii="Times New Roman" w:hAnsi="Times New Roman"/>
            <w:noProof/>
            <w:lang w:val="en-AU"/>
          </w:rPr>
          <w:delText>Kinsey and Kinsey 1967</w:delText>
        </w:r>
        <w:r w:rsidR="00063472">
          <w:rPr>
            <w:rFonts w:ascii="Times New Roman" w:hAnsi="Times New Roman"/>
            <w:noProof/>
            <w:lang w:val="en-AU"/>
          </w:rPr>
          <w:fldChar w:fldCharType="end"/>
        </w:r>
        <w:r w:rsidRPr="00B13308">
          <w:rPr>
            <w:rFonts w:ascii="Times New Roman" w:hAnsi="Times New Roman"/>
            <w:noProof/>
            <w:lang w:val="en-AU"/>
          </w:rPr>
          <w:delText xml:space="preserve">, </w:delText>
        </w:r>
        <w:r w:rsidR="00063472">
          <w:fldChar w:fldCharType="begin"/>
        </w:r>
        <w:r w:rsidR="00063472">
          <w:delInstrText xml:space="preserve"> HYPERLINK \l "_ENREF_39" \o "Osinga, 1999 #412" </w:delInstrText>
        </w:r>
        <w:r w:rsidR="00063472">
          <w:fldChar w:fldCharType="separate"/>
        </w:r>
        <w:r w:rsidRPr="00B13308">
          <w:rPr>
            <w:rFonts w:ascii="Times New Roman" w:hAnsi="Times New Roman"/>
            <w:noProof/>
            <w:lang w:val="en-AU"/>
          </w:rPr>
          <w:delText>Osinga et al. 1999</w:delText>
        </w:r>
        <w:r w:rsidR="00063472">
          <w:rPr>
            <w:rFonts w:ascii="Times New Roman" w:hAnsi="Times New Roman"/>
            <w:noProof/>
            <w:lang w:val="en-AU"/>
          </w:rPr>
          <w:fldChar w:fldCharType="end"/>
        </w:r>
        <w:r w:rsidRPr="00B13308">
          <w:rPr>
            <w:rFonts w:ascii="Times New Roman" w:hAnsi="Times New Roman"/>
            <w:noProof/>
            <w:lang w:val="en-AU"/>
          </w:rPr>
          <w:delText xml:space="preserve">, </w:delText>
        </w:r>
        <w:r w:rsidR="00063472">
          <w:fldChar w:fldCharType="begin"/>
        </w:r>
        <w:r w:rsidR="00063472">
          <w:delInstrText xml:space="preserve"> HYPERLINK \l "_ENREF_37" \o "Nilsson, 2004 #414" </w:delInstrText>
        </w:r>
        <w:r w:rsidR="00063472">
          <w:fldChar w:fldCharType="separate"/>
        </w:r>
        <w:r w:rsidRPr="00B13308">
          <w:rPr>
            <w:rFonts w:ascii="Times New Roman" w:hAnsi="Times New Roman"/>
            <w:noProof/>
            <w:lang w:val="en-AU"/>
          </w:rPr>
          <w:delText>Nilsson and Ostlund-Nilsson 2004</w:delText>
        </w:r>
        <w:r w:rsidR="00063472">
          <w:rPr>
            <w:rFonts w:ascii="Times New Roman" w:hAnsi="Times New Roman"/>
            <w:noProof/>
            <w:lang w:val="en-AU"/>
          </w:rPr>
          <w:fldChar w:fldCharType="end"/>
        </w:r>
        <w:r w:rsidRPr="00B13308">
          <w:rPr>
            <w:rFonts w:ascii="Times New Roman" w:hAnsi="Times New Roman"/>
            <w:noProof/>
            <w:lang w:val="en-AU"/>
          </w:rPr>
          <w:delText xml:space="preserve">, </w:delText>
        </w:r>
      </w:del>
      <w:hyperlink w:anchor="_ENREF_13" w:tooltip="Dodds, 2007 #413" w:history="1">
        <w:r w:rsidRPr="00B13308">
          <w:rPr>
            <w:rFonts w:ascii="Times New Roman" w:hAnsi="Times New Roman"/>
            <w:noProof/>
            <w:lang w:val="en-AU"/>
          </w:rPr>
          <w:t>Dodds et al. 2007</w:t>
        </w:r>
      </w:hyperlink>
      <w:r w:rsidRPr="00B13308">
        <w:rPr>
          <w:rFonts w:ascii="Times New Roman" w:hAnsi="Times New Roman"/>
          <w:noProof/>
          <w:lang w:val="en-AU"/>
        </w:rPr>
        <w:t>)</w:t>
      </w:r>
      <w:r w:rsidRPr="00B13308">
        <w:rPr>
          <w:rFonts w:ascii="Times New Roman" w:hAnsi="Times New Roman"/>
          <w:lang w:val="en-AU"/>
        </w:rPr>
        <w:fldChar w:fldCharType="end"/>
      </w:r>
      <w:r w:rsidRPr="00B13308">
        <w:rPr>
          <w:rFonts w:ascii="Times New Roman" w:hAnsi="Times New Roman"/>
          <w:lang w:val="en-AU"/>
        </w:rPr>
        <w:t xml:space="preserve">. </w:t>
      </w:r>
      <w:r w:rsidR="00020F3D">
        <w:rPr>
          <w:rFonts w:ascii="Times New Roman" w:hAnsi="Times New Roman"/>
          <w:lang w:val="en-AU"/>
        </w:rPr>
        <w:t>We</w:t>
      </w:r>
      <w:r>
        <w:rPr>
          <w:rFonts w:ascii="Times New Roman" w:hAnsi="Times New Roman"/>
          <w:lang w:val="en-AU"/>
        </w:rPr>
        <w:t xml:space="preserve"> </w:t>
      </w:r>
      <w:r w:rsidRPr="00B13308">
        <w:rPr>
          <w:rFonts w:ascii="Times New Roman" w:hAnsi="Times New Roman"/>
        </w:rPr>
        <w:t xml:space="preserve">found generally higher estimates of oxygen availability in Port Phillip Bay relative to a similar study in a marina in subtropical Australia </w:t>
      </w:r>
      <w:r w:rsidRPr="00B13308">
        <w:rPr>
          <w:rFonts w:ascii="Times New Roman" w:hAnsi="Times New Roman"/>
        </w:rPr>
        <w:fldChar w:fldCharType="begin"/>
      </w:r>
      <w:r w:rsidRPr="00B13308">
        <w:rPr>
          <w:rFonts w:ascii="Times New Roman" w:hAnsi="Times New Roman"/>
        </w:rPr>
        <w:instrText xml:space="preserve"> ADDIN EN.CITE &lt;EndNote&gt;&lt;Cite&gt;&lt;Author&gt;Ferguson&lt;/Author&gt;&lt;Year&gt;2013&lt;/Year&gt;&lt;RecNum&gt;136&lt;/RecNum&gt;&lt;DisplayText&gt;(Ferguson et al. 2013)&lt;/DisplayText&gt;&lt;record&gt;&lt;rec-number&gt;136&lt;/rec-number&gt;&lt;foreign-keys&gt;&lt;key app="EN" db-id="wasapzp9xa0dr9etatnpvapgpavfsw25at0e"&gt;136&lt;/key&gt;&lt;/foreign-keys&gt;&lt;ref-type name="Journal Article"&gt;17&lt;/ref-type&gt;&lt;contributors&gt;&lt;authors&gt;&lt;author&gt;Ferguson, Nick&lt;/author&gt;&lt;author&gt;White, Craig R.&lt;/author&gt;&lt;author&gt;Marshall, Dustin J.&lt;/author&gt;&lt;/authors&gt;&lt;/contributors&gt;&lt;titles&gt;&lt;title&gt;Competition in benthic marine invertebrates: the unrecognized role of exploitative competition for oxygen&lt;/title&gt;&lt;secondary-title&gt;Ecology&lt;/secondary-title&gt;&lt;/titles&gt;&lt;periodical&gt;&lt;full-title&gt;Ecology&lt;/full-title&gt;&lt;abbr-1&gt;Ecology&lt;/abbr-1&gt;&lt;/periodical&gt;&lt;pages&gt;126-135&lt;/pages&gt;&lt;volume&gt;94&lt;/volume&gt;&lt;number&gt;1&lt;/number&gt;&lt;dates&gt;&lt;year&gt;2013&lt;/year&gt;&lt;pub-dates&gt;&lt;date&gt;Jan&lt;/date&gt;&lt;/pub-dates&gt;&lt;/dates&gt;&lt;isbn&gt;0012-9658&lt;/isbn&gt;&lt;accession-num&gt;WOS:000316186900015&lt;/accession-num&gt;&lt;urls&gt;&lt;related-urls&gt;&lt;url&gt;&amp;lt;Go to ISI&amp;gt;://WOS:000316186900015&lt;/url&gt;&lt;/related-urls&gt;&lt;/urls&gt;&lt;/record&gt;&lt;/Cite&gt;&lt;/EndNote&gt;</w:instrText>
      </w:r>
      <w:r w:rsidRPr="00B13308">
        <w:rPr>
          <w:rFonts w:ascii="Times New Roman" w:hAnsi="Times New Roman"/>
        </w:rPr>
        <w:fldChar w:fldCharType="separate"/>
      </w:r>
      <w:r w:rsidRPr="00B13308">
        <w:rPr>
          <w:rFonts w:ascii="Times New Roman" w:hAnsi="Times New Roman"/>
          <w:noProof/>
        </w:rPr>
        <w:t>(</w:t>
      </w:r>
      <w:hyperlink w:anchor="_ENREF_15" w:tooltip="Ferguson, 2013 #136" w:history="1">
        <w:r w:rsidRPr="00B13308">
          <w:rPr>
            <w:rFonts w:ascii="Times New Roman" w:hAnsi="Times New Roman"/>
            <w:noProof/>
          </w:rPr>
          <w:t>Ferguson et al. 2013</w:t>
        </w:r>
      </w:hyperlink>
      <w:r w:rsidRPr="00B13308">
        <w:rPr>
          <w:rFonts w:ascii="Times New Roman" w:hAnsi="Times New Roman"/>
          <w:noProof/>
        </w:rPr>
        <w:t>)</w:t>
      </w:r>
      <w:r w:rsidRPr="00B13308">
        <w:rPr>
          <w:rFonts w:ascii="Times New Roman" w:hAnsi="Times New Roman"/>
        </w:rPr>
        <w:fldChar w:fldCharType="end"/>
      </w:r>
      <w:r w:rsidRPr="00B13308">
        <w:rPr>
          <w:rFonts w:ascii="Times New Roman" w:hAnsi="Times New Roman"/>
        </w:rPr>
        <w:t xml:space="preserve">. The subtropical site had similar or higher flow rates than </w:t>
      </w:r>
      <w:r>
        <w:rPr>
          <w:rFonts w:ascii="Times New Roman" w:hAnsi="Times New Roman"/>
        </w:rPr>
        <w:t>the s</w:t>
      </w:r>
      <w:r w:rsidRPr="00B13308">
        <w:rPr>
          <w:rFonts w:ascii="Times New Roman" w:hAnsi="Times New Roman"/>
        </w:rPr>
        <w:t xml:space="preserve">ites </w:t>
      </w:r>
      <w:r w:rsidR="001F6E9D">
        <w:rPr>
          <w:rFonts w:ascii="Times New Roman" w:hAnsi="Times New Roman"/>
        </w:rPr>
        <w:t>w</w:t>
      </w:r>
      <w:r w:rsidR="00020F3D">
        <w:rPr>
          <w:rFonts w:ascii="Times New Roman" w:hAnsi="Times New Roman"/>
        </w:rPr>
        <w:t>e</w:t>
      </w:r>
      <w:r>
        <w:rPr>
          <w:rFonts w:ascii="Times New Roman" w:hAnsi="Times New Roman"/>
        </w:rPr>
        <w:t xml:space="preserve"> measured, </w:t>
      </w:r>
      <w:r w:rsidRPr="00B13308">
        <w:rPr>
          <w:rFonts w:ascii="Times New Roman" w:hAnsi="Times New Roman"/>
        </w:rPr>
        <w:t>so differences in flow are unlikely to</w:t>
      </w:r>
      <w:r>
        <w:rPr>
          <w:rFonts w:ascii="Times New Roman" w:hAnsi="Times New Roman"/>
        </w:rPr>
        <w:t xml:space="preserve"> explain difference in oxygen. </w:t>
      </w:r>
      <w:r w:rsidR="00020F3D">
        <w:rPr>
          <w:rFonts w:ascii="Times New Roman" w:hAnsi="Times New Roman"/>
        </w:rPr>
        <w:t>We</w:t>
      </w:r>
      <w:r w:rsidRPr="00B13308">
        <w:rPr>
          <w:rFonts w:ascii="Times New Roman" w:hAnsi="Times New Roman"/>
        </w:rPr>
        <w:t xml:space="preserve"> suspect that the higher temperature at the subtropical site (25</w:t>
      </w:r>
      <w:r>
        <w:rPr>
          <w:rFonts w:ascii="Times New Roman" w:hAnsi="Times New Roman"/>
        </w:rPr>
        <w:t xml:space="preserve"> °C there versus 19 °C during </w:t>
      </w:r>
      <w:ins w:id="397" w:author="Craig White" w:date="2016-08-04T14:17:00Z">
        <w:r w:rsidR="00EF3D31">
          <w:rPr>
            <w:rFonts w:ascii="Times New Roman" w:hAnsi="Times New Roman"/>
          </w:rPr>
          <w:t>our</w:t>
        </w:r>
      </w:ins>
      <w:del w:id="398" w:author="Craig White" w:date="2016-08-04T14:17:00Z">
        <w:r>
          <w:rPr>
            <w:rFonts w:ascii="Times New Roman" w:hAnsi="Times New Roman"/>
          </w:rPr>
          <w:delText>my</w:delText>
        </w:r>
      </w:del>
      <w:r w:rsidRPr="00B13308">
        <w:rPr>
          <w:rFonts w:ascii="Times New Roman" w:hAnsi="Times New Roman"/>
        </w:rPr>
        <w:t xml:space="preserve"> study) increased the metabolic demands of the local community, leading to lower oxygen levels overall. An important next step would be to determine whether oxygen availability covaries with seas</w:t>
      </w:r>
      <w:r>
        <w:rPr>
          <w:rFonts w:ascii="Times New Roman" w:hAnsi="Times New Roman"/>
        </w:rPr>
        <w:t xml:space="preserve">onal changes in temperature at the </w:t>
      </w:r>
      <w:r w:rsidRPr="00B13308">
        <w:rPr>
          <w:rFonts w:ascii="Times New Roman" w:hAnsi="Times New Roman"/>
        </w:rPr>
        <w:t>study sites</w:t>
      </w:r>
      <w:r>
        <w:rPr>
          <w:rFonts w:ascii="Times New Roman" w:hAnsi="Times New Roman"/>
        </w:rPr>
        <w:t xml:space="preserve"> of this study</w:t>
      </w:r>
      <w:r w:rsidRPr="00B13308">
        <w:rPr>
          <w:rFonts w:ascii="Times New Roman" w:hAnsi="Times New Roman"/>
        </w:rPr>
        <w:t>. Interestingly, even with differences in mean oxygen availability at the subtropic</w:t>
      </w:r>
      <w:r>
        <w:rPr>
          <w:rFonts w:ascii="Times New Roman" w:hAnsi="Times New Roman"/>
        </w:rPr>
        <w:t xml:space="preserve">al site and St Kilda site, </w:t>
      </w:r>
      <w:r w:rsidR="000144B5">
        <w:rPr>
          <w:rFonts w:ascii="Times New Roman" w:hAnsi="Times New Roman"/>
        </w:rPr>
        <w:t>w</w:t>
      </w:r>
      <w:r w:rsidR="00020F3D">
        <w:rPr>
          <w:rFonts w:ascii="Times New Roman" w:hAnsi="Times New Roman"/>
        </w:rPr>
        <w:t>e</w:t>
      </w:r>
      <w:r w:rsidRPr="00B13308">
        <w:rPr>
          <w:rFonts w:ascii="Times New Roman" w:hAnsi="Times New Roman"/>
        </w:rPr>
        <w:t xml:space="preserve"> find a similar percentage of habitat is predicted to physiologically stressful to that found in the previous study</w:t>
      </w:r>
      <w:ins w:id="399" w:author="Craig White" w:date="2016-08-04T14:17:00Z">
        <w:r w:rsidR="00EF3D31">
          <w:rPr>
            <w:rFonts w:ascii="Times New Roman" w:hAnsi="Times New Roman"/>
          </w:rPr>
          <w:t xml:space="preserve"> (Ferguson et al. 2013)</w:t>
        </w:r>
        <w:r w:rsidRPr="00B13308">
          <w:rPr>
            <w:rFonts w:ascii="Times New Roman" w:hAnsi="Times New Roman"/>
          </w:rPr>
          <w:t>.</w:t>
        </w:r>
      </w:ins>
      <w:del w:id="400" w:author="Craig White" w:date="2016-08-04T14:17:00Z">
        <w:r w:rsidRPr="00B13308">
          <w:rPr>
            <w:rFonts w:ascii="Times New Roman" w:hAnsi="Times New Roman"/>
          </w:rPr>
          <w:delText>.</w:delText>
        </w:r>
      </w:del>
      <w:r w:rsidRPr="00B13308">
        <w:rPr>
          <w:rFonts w:ascii="Times New Roman" w:hAnsi="Times New Roman"/>
        </w:rPr>
        <w:t xml:space="preserve"> </w:t>
      </w:r>
    </w:p>
    <w:p w14:paraId="5A43F722" w14:textId="041E1BA9" w:rsidR="00467DDE" w:rsidRPr="00B13308" w:rsidRDefault="00467DDE" w:rsidP="004729B3">
      <w:pPr>
        <w:spacing w:line="480" w:lineRule="auto"/>
        <w:ind w:firstLine="567"/>
        <w:rPr>
          <w:rFonts w:ascii="Times New Roman" w:hAnsi="Times New Roman"/>
          <w:lang w:val="en-AU"/>
        </w:rPr>
      </w:pPr>
      <w:r w:rsidRPr="00B13308">
        <w:rPr>
          <w:rFonts w:ascii="Times New Roman" w:hAnsi="Times New Roman"/>
          <w:lang w:val="en-AU"/>
        </w:rPr>
        <w:t>The</w:t>
      </w:r>
      <w:r w:rsidR="002F7145" w:rsidRPr="009243ED">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B13308">
        <w:rPr>
          <w:rFonts w:ascii="Times New Roman" w:hAnsi="Times New Roman"/>
          <w:lang w:val="en-AU"/>
        </w:rPr>
        <w:t xml:space="preserve">values reported here are similar to </w:t>
      </w:r>
      <m:oMath>
        <m:sSub>
          <m:sSubPr>
            <m:ctrlPr>
              <w:ins w:id="401" w:author="Author">
                <w:rPr>
                  <w:rFonts w:ascii="Cambria Math" w:hAnsi="Cambria Math"/>
                  <w:i/>
                </w:rPr>
              </w:ins>
            </m:ctrlPr>
          </m:sSubPr>
          <m:e>
            <m:r>
              <w:rPr>
                <w:rFonts w:ascii="Cambria Math" w:hAnsi="Cambria Math"/>
              </w:rPr>
              <m:t>C</m:t>
            </m:r>
          </m:e>
          <m:sub>
            <m:sSub>
              <m:sSubPr>
                <m:ctrlPr>
                  <w:ins w:id="402" w:author="Author">
                    <w:rPr>
                      <w:rFonts w:ascii="Cambria Math" w:hAnsi="Cambria Math"/>
                      <w:i/>
                    </w:rPr>
                  </w:ins>
                </m:ctrlPr>
              </m:sSubPr>
              <m:e>
                <m:r>
                  <w:rPr>
                    <w:rFonts w:ascii="Cambria Math" w:hAnsi="Cambria Math"/>
                  </w:rPr>
                  <m:t>C</m:t>
                </m:r>
              </m:e>
              <m:sub>
                <m:sSub>
                  <m:sSubPr>
                    <m:ctrlPr>
                      <w:ins w:id="403" w:author="Author">
                        <w:rPr>
                          <w:rFonts w:ascii="Cambria Math" w:hAnsi="Cambria Math"/>
                          <w:i/>
                        </w:rPr>
                      </w:ins>
                    </m:ctrlPr>
                  </m:sSubPr>
                  <m:e>
                    <m:r>
                      <w:rPr>
                        <w:rFonts w:ascii="Cambria Math" w:hAnsi="Cambria Math"/>
                      </w:rPr>
                      <m:t>O</m:t>
                    </m:r>
                  </m:e>
                  <m:sub>
                    <m:r>
                      <w:rPr>
                        <w:rFonts w:ascii="Cambria Math" w:hAnsi="Cambria Math"/>
                      </w:rPr>
                      <m:t>2</m:t>
                    </m:r>
                  </m:sub>
                </m:sSub>
              </m:sub>
            </m:sSub>
          </m:sub>
        </m:sSub>
      </m:oMath>
      <w:r w:rsidRPr="00B13308">
        <w:rPr>
          <w:rFonts w:ascii="Times New Roman" w:hAnsi="Times New Roman"/>
          <w:lang w:val="en-AU"/>
        </w:rPr>
        <w:t xml:space="preserve"> values found for other sessile marine organisms and fishes </w:t>
      </w:r>
      <w:r w:rsidRPr="00B13308">
        <w:rPr>
          <w:rFonts w:ascii="Times New Roman" w:hAnsi="Times New Roman"/>
          <w:lang w:val="en-AU"/>
        </w:rPr>
        <w:fldChar w:fldCharType="begin">
          <w:fldData xml:space="preserve">PEVuZE5vdGU+PENpdGU+PEF1dGhvcj5GZXJndXNvbjwvQXV0aG9yPjxZZWFyPjIwMTM8L1llYXI+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</w:fldData>
        </w:fldChar>
      </w:r>
      <w:r w:rsidRPr="00B13308">
        <w:rPr>
          <w:rFonts w:ascii="Times New Roman" w:hAnsi="Times New Roman"/>
          <w:lang w:val="en-AU"/>
        </w:rPr>
        <w:instrText xml:space="preserve"> ADDIN EN.CITE </w:instrText>
      </w:r>
      <w:r w:rsidRPr="00B13308">
        <w:rPr>
          <w:rFonts w:ascii="Times New Roman" w:hAnsi="Times New Roman"/>
          <w:lang w:val="en-AU"/>
        </w:rPr>
        <w:fldChar w:fldCharType="begin">
          <w:fldData xml:space="preserve">PEVuZE5vdGU+PENpdGU+PEF1dGhvcj5GZXJndXNvbjwvQXV0aG9yPjxZZWFyPjIwMTM8L1llYXI+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</w:fldData>
        </w:fldChar>
      </w:r>
      <w:r w:rsidRPr="00B13308">
        <w:rPr>
          <w:rFonts w:ascii="Times New Roman" w:hAnsi="Times New Roman"/>
          <w:lang w:val="en-AU"/>
        </w:rPr>
        <w:instrText xml:space="preserve"> ADDIN EN.CITE.DATA </w:instrText>
      </w:r>
      <w:r w:rsidRPr="00B13308">
        <w:rPr>
          <w:rFonts w:ascii="Times New Roman" w:hAnsi="Times New Roman"/>
          <w:lang w:val="en-AU"/>
        </w:rPr>
      </w:r>
      <w:r w:rsidRPr="00B13308">
        <w:rPr>
          <w:rFonts w:ascii="Times New Roman" w:hAnsi="Times New Roman"/>
          <w:lang w:val="en-AU"/>
        </w:rPr>
        <w:fldChar w:fldCharType="end"/>
      </w:r>
      <w:r w:rsidRPr="00B13308">
        <w:rPr>
          <w:rFonts w:ascii="Times New Roman" w:hAnsi="Times New Roman"/>
          <w:lang w:val="en-AU"/>
        </w:rPr>
      </w:r>
      <w:r w:rsidRPr="00B13308">
        <w:rPr>
          <w:rFonts w:ascii="Times New Roman" w:hAnsi="Times New Roman"/>
          <w:lang w:val="en-AU"/>
        </w:rPr>
        <w:fldChar w:fldCharType="separate"/>
      </w:r>
      <w:ins w:id="404" w:author="Craig White" w:date="2016-08-04T14:17:00Z">
        <w:r w:rsidRPr="00B13308">
          <w:rPr>
            <w:rFonts w:ascii="Times New Roman" w:hAnsi="Times New Roman"/>
            <w:noProof/>
            <w:lang w:val="en-AU"/>
          </w:rPr>
          <w:t>(</w:t>
        </w:r>
        <w:r w:rsidR="00063472">
          <w:fldChar w:fldCharType="begin"/>
        </w:r>
        <w:r w:rsidR="00063472">
          <w:instrText xml:space="preserve"> HYPERLINK \l "_ENREF_35" \o "Nilsson, 2004 #414" </w:instrText>
        </w:r>
        <w:r w:rsidR="00063472">
          <w:fldChar w:fldCharType="separate"/>
        </w:r>
        <w:r w:rsidR="00F030E2" w:rsidRPr="00B13308">
          <w:rPr>
            <w:rFonts w:ascii="Times New Roman" w:hAnsi="Times New Roman"/>
            <w:noProof/>
            <w:lang w:val="en-AU"/>
          </w:rPr>
          <w:t>Nilsson and Ostlund-Nilsson 2004</w:t>
        </w:r>
        <w:r w:rsidR="00063472">
          <w:rPr>
            <w:rFonts w:ascii="Times New Roman" w:hAnsi="Times New Roman"/>
            <w:noProof/>
            <w:lang w:val="en-AU"/>
          </w:rPr>
          <w:fldChar w:fldCharType="end"/>
        </w:r>
        <w:r w:rsidRPr="00B13308">
          <w:rPr>
            <w:rFonts w:ascii="Times New Roman" w:hAnsi="Times New Roman"/>
            <w:noProof/>
            <w:lang w:val="en-AU"/>
          </w:rPr>
          <w:t xml:space="preserve">, </w:t>
        </w:r>
      </w:ins>
      <w:del w:id="405" w:author="Craig White" w:date="2016-08-04T14:17:00Z">
        <w:r w:rsidRPr="00B13308">
          <w:rPr>
            <w:rFonts w:ascii="Times New Roman" w:hAnsi="Times New Roman"/>
            <w:noProof/>
            <w:lang w:val="en-AU"/>
          </w:rPr>
          <w:delText>(</w:delText>
        </w:r>
        <w:r w:rsidR="00063472">
          <w:fldChar w:fldCharType="begin"/>
        </w:r>
        <w:r w:rsidR="00063472">
          <w:delInstrText xml:space="preserve"> HYPERLINK \l "_ENREF_37" \o "Nilsson, 2004 #414" </w:delInstrText>
        </w:r>
        <w:r w:rsidR="00063472">
          <w:fldChar w:fldCharType="separate"/>
        </w:r>
        <w:r w:rsidRPr="00B13308">
          <w:rPr>
            <w:rFonts w:ascii="Times New Roman" w:hAnsi="Times New Roman"/>
            <w:noProof/>
            <w:lang w:val="en-AU"/>
          </w:rPr>
          <w:delText>Nilsson and Ostlund-Nilsson 2004</w:delText>
        </w:r>
        <w:r w:rsidR="00063472">
          <w:rPr>
            <w:rFonts w:ascii="Times New Roman" w:hAnsi="Times New Roman"/>
            <w:noProof/>
            <w:lang w:val="en-AU"/>
          </w:rPr>
          <w:fldChar w:fldCharType="end"/>
        </w:r>
        <w:r w:rsidRPr="00B13308">
          <w:rPr>
            <w:rFonts w:ascii="Times New Roman" w:hAnsi="Times New Roman"/>
            <w:noProof/>
            <w:lang w:val="en-AU"/>
          </w:rPr>
          <w:delText xml:space="preserve">, </w:delText>
        </w:r>
      </w:del>
      <w:hyperlink w:anchor="_ENREF_15" w:tooltip="Ferguson, 2013 #136" w:history="1">
        <w:r w:rsidRPr="00B13308">
          <w:rPr>
            <w:rFonts w:ascii="Times New Roman" w:hAnsi="Times New Roman"/>
            <w:noProof/>
            <w:lang w:val="en-AU"/>
          </w:rPr>
          <w:t>Ferguson et al. 2013</w:t>
        </w:r>
      </w:hyperlink>
      <w:r w:rsidRPr="00B13308">
        <w:rPr>
          <w:rFonts w:ascii="Times New Roman" w:hAnsi="Times New Roman"/>
          <w:noProof/>
          <w:lang w:val="en-AU"/>
        </w:rPr>
        <w:t>)</w:t>
      </w:r>
      <w:r w:rsidRPr="00B13308">
        <w:rPr>
          <w:rFonts w:ascii="Times New Roman" w:hAnsi="Times New Roman"/>
          <w:lang w:val="en-AU"/>
        </w:rPr>
        <w:fldChar w:fldCharType="end"/>
      </w:r>
      <w:r>
        <w:rPr>
          <w:rFonts w:ascii="Times New Roman" w:hAnsi="Times New Roman"/>
          <w:lang w:val="en-AU"/>
        </w:rPr>
        <w:t xml:space="preserve">. Therefore, </w:t>
      </w:r>
      <w:r w:rsidR="000144B5">
        <w:rPr>
          <w:rFonts w:ascii="Times New Roman" w:hAnsi="Times New Roman"/>
          <w:lang w:val="en-AU"/>
        </w:rPr>
        <w:t>w</w:t>
      </w:r>
      <w:r w:rsidR="00020F3D">
        <w:rPr>
          <w:rFonts w:ascii="Times New Roman" w:hAnsi="Times New Roman"/>
          <w:lang w:val="en-AU"/>
        </w:rPr>
        <w:t>e</w:t>
      </w:r>
      <w:r w:rsidRPr="00B13308">
        <w:rPr>
          <w:rFonts w:ascii="Times New Roman" w:hAnsi="Times New Roman"/>
          <w:lang w:val="en-AU"/>
        </w:rPr>
        <w:t xml:space="preserve"> believe </w:t>
      </w:r>
      <w:r>
        <w:rPr>
          <w:rFonts w:ascii="Times New Roman" w:hAnsi="Times New Roman"/>
          <w:lang w:val="en-AU"/>
        </w:rPr>
        <w:t>the</w:t>
      </w:r>
      <w:r w:rsidRPr="00B13308">
        <w:rPr>
          <w:rFonts w:ascii="Times New Roman" w:hAnsi="Times New Roman"/>
          <w:lang w:val="en-AU"/>
        </w:rPr>
        <w:t xml:space="preserve"> reported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B13308">
        <w:rPr>
          <w:rFonts w:ascii="Times New Roman" w:hAnsi="Times New Roman"/>
          <w:lang w:val="en-AU"/>
        </w:rPr>
        <w:t>values to provide a fairly good indication of hypoxia resistance. The functional groups measured here may be considered hypoxia tolerant, as they were able to withstand oxygen levels under around 1.8 mg l</w:t>
      </w:r>
      <w:r w:rsidRPr="00B13308">
        <w:rPr>
          <w:rFonts w:ascii="Times New Roman" w:hAnsi="Times New Roman"/>
          <w:vertAlign w:val="superscript"/>
          <w:lang w:val="en-AU"/>
        </w:rPr>
        <w:t>-1</w:t>
      </w:r>
      <w:r w:rsidRPr="00B13308">
        <w:rPr>
          <w:rFonts w:ascii="Times New Roman" w:hAnsi="Times New Roman"/>
          <w:lang w:val="en-AU"/>
        </w:rPr>
        <w:t xml:space="preserve">, ~ 25 % air </w:t>
      </w:r>
      <w:r w:rsidRPr="00B13308">
        <w:rPr>
          <w:rFonts w:ascii="Times New Roman" w:hAnsi="Times New Roman"/>
          <w:lang w:val="en-AU"/>
        </w:rPr>
        <w:lastRenderedPageBreak/>
        <w:t xml:space="preserve">saturation at 19 °C. Flat organisms, however, were able to withstand more extreme hypoxic conditions, and overall had lower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B13308">
        <w:rPr>
          <w:rFonts w:ascii="Times New Roman" w:hAnsi="Times New Roman"/>
          <w:lang w:val="en-AU"/>
        </w:rPr>
        <w:t xml:space="preserve">values than erect species. Flat species are prone to live in low oxygen environments, as the boundary layers where they live are highly likely to be oxygen depleted </w:t>
      </w:r>
      <w:r w:rsidRPr="00B13308">
        <w:rPr>
          <w:rFonts w:ascii="Times New Roman" w:hAnsi="Times New Roman"/>
          <w:lang w:val="en-AU"/>
        </w:rPr>
        <w:fldChar w:fldCharType="begin">
          <w:fldData xml:space="preserve">PEVuZE5vdGU+PENpdGU+PEF1dGhvcj5GZXJndXNvbjwvQXV0aG9yPjxZZWFyPjIwMTM8L1llYXI+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=
</w:fldData>
        </w:fldChar>
      </w:r>
      <w:r w:rsidRPr="00B13308">
        <w:rPr>
          <w:rFonts w:ascii="Times New Roman" w:hAnsi="Times New Roman"/>
          <w:lang w:val="en-AU"/>
        </w:rPr>
        <w:instrText xml:space="preserve"> ADDIN EN.CITE </w:instrText>
      </w:r>
      <w:r w:rsidRPr="00B13308">
        <w:rPr>
          <w:rFonts w:ascii="Times New Roman" w:hAnsi="Times New Roman"/>
          <w:lang w:val="en-AU"/>
        </w:rPr>
        <w:fldChar w:fldCharType="begin">
          <w:fldData xml:space="preserve">PEVuZE5vdGU+PENpdGU+PEF1dGhvcj5GZXJndXNvbjwvQXV0aG9yPjxZZWFyPjIwMTM8L1llYXI+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=
</w:fldData>
        </w:fldChar>
      </w:r>
      <w:r w:rsidRPr="00B13308">
        <w:rPr>
          <w:rFonts w:ascii="Times New Roman" w:hAnsi="Times New Roman"/>
          <w:lang w:val="en-AU"/>
        </w:rPr>
        <w:instrText xml:space="preserve"> ADDIN EN.CITE.DATA </w:instrText>
      </w:r>
      <w:r w:rsidRPr="00B13308">
        <w:rPr>
          <w:rFonts w:ascii="Times New Roman" w:hAnsi="Times New Roman"/>
          <w:lang w:val="en-AU"/>
        </w:rPr>
      </w:r>
      <w:r w:rsidRPr="00B13308">
        <w:rPr>
          <w:rFonts w:ascii="Times New Roman" w:hAnsi="Times New Roman"/>
          <w:lang w:val="en-AU"/>
        </w:rPr>
        <w:fldChar w:fldCharType="end"/>
      </w:r>
      <w:r w:rsidRPr="00B13308">
        <w:rPr>
          <w:rFonts w:ascii="Times New Roman" w:hAnsi="Times New Roman"/>
          <w:lang w:val="en-AU"/>
        </w:rPr>
      </w:r>
      <w:r w:rsidRPr="00B13308">
        <w:rPr>
          <w:rFonts w:ascii="Times New Roman" w:hAnsi="Times New Roman"/>
          <w:lang w:val="en-AU"/>
        </w:rPr>
        <w:fldChar w:fldCharType="separate"/>
      </w:r>
      <w:ins w:id="406" w:author="Craig White" w:date="2016-08-04T14:17:00Z">
        <w:r w:rsidRPr="00B13308">
          <w:rPr>
            <w:rFonts w:ascii="Times New Roman" w:hAnsi="Times New Roman"/>
            <w:noProof/>
            <w:lang w:val="en-AU"/>
          </w:rPr>
          <w:t>(</w:t>
        </w:r>
        <w:r w:rsidR="00063472">
          <w:fldChar w:fldCharType="begin"/>
        </w:r>
        <w:r w:rsidR="00063472">
          <w:instrText xml:space="preserve"> HYPERLINK \l "_ENREF_45" \o "Shashar, 1993 #416" </w:instrText>
        </w:r>
        <w:r w:rsidR="00063472">
          <w:fldChar w:fldCharType="separate"/>
        </w:r>
        <w:r w:rsidR="00F030E2" w:rsidRPr="00B13308">
          <w:rPr>
            <w:rFonts w:ascii="Times New Roman" w:hAnsi="Times New Roman"/>
            <w:noProof/>
            <w:lang w:val="en-AU"/>
          </w:rPr>
          <w:t>Shashar et al. 1993</w:t>
        </w:r>
        <w:r w:rsidR="00063472">
          <w:rPr>
            <w:rFonts w:ascii="Times New Roman" w:hAnsi="Times New Roman"/>
            <w:noProof/>
            <w:lang w:val="en-AU"/>
          </w:rPr>
          <w:fldChar w:fldCharType="end"/>
        </w:r>
        <w:r w:rsidRPr="00B13308">
          <w:rPr>
            <w:rFonts w:ascii="Times New Roman" w:hAnsi="Times New Roman"/>
            <w:noProof/>
            <w:lang w:val="en-AU"/>
          </w:rPr>
          <w:t xml:space="preserve">, </w:t>
        </w:r>
      </w:ins>
      <w:del w:id="407" w:author="Craig White" w:date="2016-08-04T14:17:00Z">
        <w:r w:rsidRPr="00B13308">
          <w:rPr>
            <w:rFonts w:ascii="Times New Roman" w:hAnsi="Times New Roman"/>
            <w:noProof/>
            <w:lang w:val="en-AU"/>
          </w:rPr>
          <w:delText>(</w:delText>
        </w:r>
        <w:r w:rsidR="00063472">
          <w:fldChar w:fldCharType="begin"/>
        </w:r>
        <w:r w:rsidR="00063472">
          <w:delInstrText xml:space="preserve"> HYPERLINK \l "_ENREF_47" \o "Shashar, 1993 #416" </w:delInstrText>
        </w:r>
        <w:r w:rsidR="00063472">
          <w:fldChar w:fldCharType="separate"/>
        </w:r>
        <w:r w:rsidRPr="00B13308">
          <w:rPr>
            <w:rFonts w:ascii="Times New Roman" w:hAnsi="Times New Roman"/>
            <w:noProof/>
            <w:lang w:val="en-AU"/>
          </w:rPr>
          <w:delText>Shashar et al. 1993</w:delText>
        </w:r>
        <w:r w:rsidR="00063472">
          <w:rPr>
            <w:rFonts w:ascii="Times New Roman" w:hAnsi="Times New Roman"/>
            <w:noProof/>
            <w:lang w:val="en-AU"/>
          </w:rPr>
          <w:fldChar w:fldCharType="end"/>
        </w:r>
        <w:r w:rsidRPr="00B13308">
          <w:rPr>
            <w:rFonts w:ascii="Times New Roman" w:hAnsi="Times New Roman"/>
            <w:noProof/>
            <w:lang w:val="en-AU"/>
          </w:rPr>
          <w:delText xml:space="preserve">, </w:delText>
        </w:r>
      </w:del>
      <w:hyperlink w:anchor="_ENREF_15" w:tooltip="Ferguson, 2013 #136" w:history="1">
        <w:r w:rsidRPr="00B13308">
          <w:rPr>
            <w:rFonts w:ascii="Times New Roman" w:hAnsi="Times New Roman"/>
            <w:noProof/>
            <w:lang w:val="en-AU"/>
          </w:rPr>
          <w:t>Ferguson et al. 2013</w:t>
        </w:r>
      </w:hyperlink>
      <w:r w:rsidRPr="00B13308">
        <w:rPr>
          <w:rFonts w:ascii="Times New Roman" w:hAnsi="Times New Roman"/>
          <w:noProof/>
          <w:lang w:val="en-AU"/>
        </w:rPr>
        <w:t>)</w:t>
      </w:r>
      <w:r w:rsidRPr="00B13308">
        <w:rPr>
          <w:rFonts w:ascii="Times New Roman" w:hAnsi="Times New Roman"/>
          <w:lang w:val="en-AU"/>
        </w:rPr>
        <w:fldChar w:fldCharType="end"/>
      </w:r>
      <w:r w:rsidRPr="00B13308">
        <w:rPr>
          <w:rFonts w:ascii="Times New Roman" w:hAnsi="Times New Roman"/>
          <w:lang w:val="en-AU"/>
        </w:rPr>
        <w:t xml:space="preserve">. On the other hand, at least the adult stages of erect species may not need to adapt to extreme hypoxic environments, as they can grow beyond the limits of the boundary layer and access more oxygenated water. </w:t>
      </w:r>
    </w:p>
    <w:p w14:paraId="7C6CC3AA" w14:textId="46F9949B" w:rsidR="00467DDE" w:rsidRPr="00B13308" w:rsidRDefault="00467DDE" w:rsidP="004729B3">
      <w:pPr>
        <w:spacing w:line="480" w:lineRule="auto"/>
        <w:ind w:firstLine="567"/>
        <w:rPr>
          <w:rFonts w:ascii="Times New Roman" w:hAnsi="Times New Roman"/>
        </w:rPr>
      </w:pPr>
      <w:r w:rsidRPr="00B13308">
        <w:rPr>
          <w:rFonts w:ascii="Times New Roman" w:hAnsi="Times New Roman"/>
        </w:rPr>
        <w:t xml:space="preserve">Invasive species presented a lower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Pr>
          <w:rFonts w:ascii="Times New Roman" w:hAnsi="Times New Roman"/>
        </w:rPr>
        <w:t xml:space="preserve">than natives. Moreover, </w:t>
      </w:r>
      <w:r w:rsidR="002F7145">
        <w:rPr>
          <w:rFonts w:ascii="Times New Roman" w:hAnsi="Times New Roman"/>
        </w:rPr>
        <w:t>w</w:t>
      </w:r>
      <w:r w:rsidR="00020F3D">
        <w:rPr>
          <w:rFonts w:ascii="Times New Roman" w:hAnsi="Times New Roman"/>
        </w:rPr>
        <w:t>e</w:t>
      </w:r>
      <w:r w:rsidRPr="00B13308">
        <w:rPr>
          <w:rFonts w:ascii="Times New Roman" w:hAnsi="Times New Roman"/>
        </w:rPr>
        <w:t xml:space="preserve"> also found that erect-invasive organisms had lower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00EB7CA0">
        <w:rPr>
          <w:rFonts w:ascii="Times New Roman" w:hAnsi="Times New Roman"/>
          <w:i/>
          <w:sz w:val="18"/>
          <w:szCs w:val="18"/>
          <w:vertAlign w:val="subscript"/>
        </w:rPr>
        <w:t xml:space="preserve"> </w:t>
      </w:r>
      <w:r>
        <w:rPr>
          <w:rFonts w:ascii="Times New Roman" w:hAnsi="Times New Roman"/>
          <w:i/>
          <w:sz w:val="18"/>
          <w:szCs w:val="18"/>
          <w:vertAlign w:val="subscript"/>
        </w:rPr>
        <w:t xml:space="preserve"> </w:t>
      </w:r>
      <w:r w:rsidRPr="00B13308">
        <w:rPr>
          <w:rFonts w:ascii="Times New Roman" w:hAnsi="Times New Roman"/>
        </w:rPr>
        <w:t>valu</w:t>
      </w:r>
      <w:r>
        <w:rPr>
          <w:rFonts w:ascii="Times New Roman" w:hAnsi="Times New Roman"/>
        </w:rPr>
        <w:t xml:space="preserve">es than erect-natives. Because </w:t>
      </w:r>
      <w:r w:rsidR="002F7145">
        <w:rPr>
          <w:rFonts w:ascii="Times New Roman" w:hAnsi="Times New Roman"/>
        </w:rPr>
        <w:t>w</w:t>
      </w:r>
      <w:r w:rsidR="00020F3D">
        <w:rPr>
          <w:rFonts w:ascii="Times New Roman" w:hAnsi="Times New Roman"/>
        </w:rPr>
        <w:t>e</w:t>
      </w:r>
      <w:r w:rsidRPr="00B13308">
        <w:rPr>
          <w:rFonts w:ascii="Times New Roman" w:hAnsi="Times New Roman"/>
        </w:rPr>
        <w:t xml:space="preserve"> onl</w:t>
      </w:r>
      <w:r>
        <w:rPr>
          <w:rFonts w:ascii="Times New Roman" w:hAnsi="Times New Roman"/>
        </w:rPr>
        <w:t xml:space="preserve">y had </w:t>
      </w:r>
      <w:commentRangeStart w:id="408"/>
      <w:del w:id="409" w:author="Diego Barneche" w:date="2016-08-04T14:01:00Z">
        <w:r w:rsidDel="0063619F">
          <w:rPr>
            <w:rFonts w:ascii="Times New Roman" w:hAnsi="Times New Roman"/>
          </w:rPr>
          <w:delText>one</w:delText>
        </w:r>
        <w:commentRangeEnd w:id="408"/>
        <w:r w:rsidR="00344277" w:rsidDel="0063619F">
          <w:rPr>
            <w:rStyle w:val="CommentReference"/>
          </w:rPr>
          <w:commentReference w:id="408"/>
        </w:r>
        <w:r w:rsidDel="0063619F">
          <w:rPr>
            <w:rFonts w:ascii="Times New Roman" w:hAnsi="Times New Roman"/>
          </w:rPr>
          <w:delText xml:space="preserve"> </w:delText>
        </w:r>
      </w:del>
      <w:ins w:id="410" w:author="Diego Barneche" w:date="2016-08-04T14:01:00Z">
        <w:r w:rsidR="0063619F">
          <w:rPr>
            <w:rFonts w:ascii="Times New Roman" w:hAnsi="Times New Roman"/>
          </w:rPr>
          <w:t xml:space="preserve">two </w:t>
        </w:r>
      </w:ins>
      <w:r>
        <w:rPr>
          <w:rFonts w:ascii="Times New Roman" w:hAnsi="Times New Roman"/>
        </w:rPr>
        <w:t xml:space="preserve">native-flat species, </w:t>
      </w:r>
      <w:r w:rsidR="002F7145">
        <w:rPr>
          <w:rFonts w:ascii="Times New Roman" w:hAnsi="Times New Roman"/>
        </w:rPr>
        <w:t>w</w:t>
      </w:r>
      <w:r w:rsidR="00020F3D">
        <w:rPr>
          <w:rFonts w:ascii="Times New Roman" w:hAnsi="Times New Roman"/>
        </w:rPr>
        <w:t>e</w:t>
      </w:r>
      <w:r w:rsidRPr="00B13308">
        <w:rPr>
          <w:rFonts w:ascii="Times New Roman" w:hAnsi="Times New Roman"/>
        </w:rPr>
        <w:t xml:space="preserve"> could </w:t>
      </w:r>
      <w:ins w:id="411" w:author="Diego Barneche" w:date="2016-08-04T13:48:00Z">
        <w:r w:rsidR="00344277">
          <w:rPr>
            <w:rFonts w:ascii="Times New Roman" w:hAnsi="Times New Roman"/>
          </w:rPr>
          <w:t xml:space="preserve">not </w:t>
        </w:r>
      </w:ins>
      <w:r w:rsidRPr="00B13308">
        <w:rPr>
          <w:rFonts w:ascii="Times New Roman" w:hAnsi="Times New Roman"/>
        </w:rPr>
        <w:t xml:space="preserve">formally compare native and invasive flat species. However, </w:t>
      </w:r>
      <w:r w:rsidR="002F7145">
        <w:rPr>
          <w:rFonts w:ascii="Times New Roman" w:hAnsi="Times New Roman"/>
        </w:rPr>
        <w:t>w</w:t>
      </w:r>
      <w:r w:rsidR="00020F3D">
        <w:rPr>
          <w:rFonts w:ascii="Times New Roman" w:hAnsi="Times New Roman"/>
        </w:rPr>
        <w:t>e</w:t>
      </w:r>
      <w:r w:rsidRPr="00B13308">
        <w:rPr>
          <w:rFonts w:ascii="Times New Roman" w:hAnsi="Times New Roman"/>
        </w:rPr>
        <w:t xml:space="preserve"> </w:t>
      </w:r>
      <w:ins w:id="412" w:author="Craig White" w:date="2016-08-04T14:17:00Z">
        <w:r w:rsidR="00EF3D31">
          <w:rPr>
            <w:rFonts w:ascii="Times New Roman" w:hAnsi="Times New Roman"/>
          </w:rPr>
          <w:t>note</w:t>
        </w:r>
      </w:ins>
      <w:del w:id="413" w:author="Craig White" w:date="2016-08-04T14:17:00Z">
        <w:r w:rsidRPr="00B13308">
          <w:rPr>
            <w:rFonts w:ascii="Times New Roman" w:hAnsi="Times New Roman"/>
          </w:rPr>
          <w:delText>still can say</w:delText>
        </w:r>
      </w:del>
      <w:r w:rsidRPr="00B13308">
        <w:rPr>
          <w:rFonts w:ascii="Times New Roman" w:hAnsi="Times New Roman"/>
        </w:rPr>
        <w:t xml:space="preserve"> that the flat-invasive organisms had the lowest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B13308">
        <w:rPr>
          <w:rFonts w:ascii="Times New Roman" w:hAnsi="Times New Roman"/>
        </w:rPr>
        <w:t xml:space="preserve">across all functional groups, and could withstand extremely hypoxic levels (~ 5  % air saturation). Within the context of R* theory, species with low </w:t>
      </w:r>
      <m:oMath>
        <m:sSub>
          <m:sSubPr>
            <m:ctrlPr>
              <w:ins w:id="414" w:author="Author">
                <w:rPr>
                  <w:rFonts w:ascii="Cambria Math" w:hAnsi="Cambria Math"/>
                  <w:i/>
                </w:rPr>
              </w:ins>
            </m:ctrlPr>
          </m:sSubPr>
          <m:e>
            <m:r>
              <w:rPr>
                <w:rFonts w:ascii="Cambria Math" w:hAnsi="Cambria Math"/>
              </w:rPr>
              <m:t>C</m:t>
            </m:r>
          </m:e>
          <m:sub>
            <m:sSub>
              <m:sSubPr>
                <m:ctrlPr>
                  <w:ins w:id="415" w:author="Author">
                    <w:rPr>
                      <w:rFonts w:ascii="Cambria Math" w:hAnsi="Cambria Math"/>
                      <w:i/>
                    </w:rPr>
                  </w:ins>
                </m:ctrlPr>
              </m:sSubPr>
              <m:e>
                <m:r>
                  <w:rPr>
                    <w:rFonts w:ascii="Cambria Math" w:hAnsi="Cambria Math"/>
                  </w:rPr>
                  <m:t>C</m:t>
                </m:r>
              </m:e>
              <m:sub>
                <m:sSub>
                  <m:sSubPr>
                    <m:ctrlPr>
                      <w:ins w:id="416" w:author="Author">
                        <w:rPr>
                          <w:rFonts w:ascii="Cambria Math" w:hAnsi="Cambria Math"/>
                          <w:i/>
                        </w:rPr>
                      </w:ins>
                    </m:ctrlPr>
                  </m:sSubPr>
                  <m:e>
                    <m:r>
                      <w:rPr>
                        <w:rFonts w:ascii="Cambria Math" w:hAnsi="Cambria Math"/>
                      </w:rPr>
                      <m:t>O</m:t>
                    </m:r>
                  </m:e>
                  <m:sub>
                    <m:r>
                      <w:rPr>
                        <w:rFonts w:ascii="Cambria Math" w:hAnsi="Cambria Math"/>
                      </w:rPr>
                      <m:t>2</m:t>
                    </m:r>
                  </m:sub>
                </m:sSub>
              </m:sub>
            </m:sSub>
          </m:sub>
        </m:sSub>
      </m:oMath>
      <w:r w:rsidRPr="00B13308">
        <w:rPr>
          <w:rFonts w:ascii="Times New Roman" w:hAnsi="Times New Roman"/>
        </w:rPr>
        <w:t xml:space="preserve"> (or </w:t>
      </w:r>
      <m:oMath>
        <m:sSub>
          <m:sSubPr>
            <m:ctrlPr>
              <w:ins w:id="417" w:author="Author">
                <w:rPr>
                  <w:rFonts w:ascii="Cambria Math" w:hAnsi="Cambria Math"/>
                  <w:i/>
                </w:rPr>
              </w:ins>
            </m:ctrlPr>
          </m:sSubPr>
          <m:e>
            <m:r>
              <w:rPr>
                <w:rFonts w:ascii="Cambria Math" w:hAnsi="Cambria Math"/>
              </w:rPr>
              <m:t>P</m:t>
            </m:r>
          </m:e>
          <m:sub>
            <m:sSub>
              <m:sSubPr>
                <m:ctrlPr>
                  <w:ins w:id="418" w:author="Author">
                    <w:rPr>
                      <w:rFonts w:ascii="Cambria Math" w:hAnsi="Cambria Math"/>
                      <w:i/>
                    </w:rPr>
                  </w:ins>
                </m:ctrlPr>
              </m:sSubPr>
              <m:e>
                <m:r>
                  <w:rPr>
                    <w:rFonts w:ascii="Cambria Math" w:hAnsi="Cambria Math"/>
                  </w:rPr>
                  <m:t>C</m:t>
                </m:r>
              </m:e>
              <m:sub>
                <m:sSub>
                  <m:sSubPr>
                    <m:ctrlPr>
                      <w:ins w:id="419" w:author="Author">
                        <w:rPr>
                          <w:rFonts w:ascii="Cambria Math" w:hAnsi="Cambria Math"/>
                          <w:i/>
                        </w:rPr>
                      </w:ins>
                    </m:ctrlPr>
                  </m:sSubPr>
                  <m:e>
                    <m:r>
                      <w:rPr>
                        <w:rFonts w:ascii="Cambria Math" w:hAnsi="Cambria Math"/>
                      </w:rPr>
                      <m:t>O</m:t>
                    </m:r>
                  </m:e>
                  <m:sub>
                    <m:r>
                      <w:rPr>
                        <w:rFonts w:ascii="Cambria Math" w:hAnsi="Cambria Math"/>
                      </w:rPr>
                      <m:t>2</m:t>
                    </m:r>
                  </m:sub>
                </m:sSub>
              </m:sub>
            </m:sSub>
          </m:sub>
        </m:sSub>
      </m:oMath>
      <w:r w:rsidRPr="00B13308">
        <w:rPr>
          <w:rFonts w:ascii="Times New Roman" w:hAnsi="Times New Roman"/>
        </w:rPr>
        <w:t xml:space="preserve">), should be better competitors than species with higher </w:t>
      </w:r>
      <m:oMath>
        <m:sSub>
          <m:sSubPr>
            <m:ctrlPr>
              <w:ins w:id="420" w:author="Author">
                <w:rPr>
                  <w:rFonts w:ascii="Cambria Math" w:hAnsi="Cambria Math"/>
                  <w:i/>
                </w:rPr>
              </w:ins>
            </m:ctrlPr>
          </m:sSubPr>
          <m:e>
            <m:r>
              <w:rPr>
                <w:rFonts w:ascii="Cambria Math" w:hAnsi="Cambria Math"/>
              </w:rPr>
              <m:t>C</m:t>
            </m:r>
          </m:e>
          <m:sub>
            <m:sSub>
              <m:sSubPr>
                <m:ctrlPr>
                  <w:ins w:id="421" w:author="Author">
                    <w:rPr>
                      <w:rFonts w:ascii="Cambria Math" w:hAnsi="Cambria Math"/>
                      <w:i/>
                    </w:rPr>
                  </w:ins>
                </m:ctrlPr>
              </m:sSubPr>
              <m:e>
                <m:r>
                  <w:rPr>
                    <w:rFonts w:ascii="Cambria Math" w:hAnsi="Cambria Math"/>
                  </w:rPr>
                  <m:t>C</m:t>
                </m:r>
              </m:e>
              <m:sub>
                <m:sSub>
                  <m:sSubPr>
                    <m:ctrlPr>
                      <w:ins w:id="422" w:author="Author">
                        <w:rPr>
                          <w:rFonts w:ascii="Cambria Math" w:hAnsi="Cambria Math"/>
                          <w:i/>
                        </w:rPr>
                      </w:ins>
                    </m:ctrlPr>
                  </m:sSubPr>
                  <m:e>
                    <m:r>
                      <w:rPr>
                        <w:rFonts w:ascii="Cambria Math" w:hAnsi="Cambria Math"/>
                      </w:rPr>
                      <m:t>O</m:t>
                    </m:r>
                  </m:e>
                  <m:sub>
                    <m:r>
                      <w:rPr>
                        <w:rFonts w:ascii="Cambria Math" w:hAnsi="Cambria Math"/>
                      </w:rPr>
                      <m:t>2</m:t>
                    </m:r>
                  </m:sub>
                </m:sSub>
              </m:sub>
            </m:sSub>
          </m:sub>
        </m:sSub>
      </m:oMath>
      <w:r w:rsidRPr="00B13308">
        <w:rPr>
          <w:rFonts w:ascii="Times New Roman" w:hAnsi="Times New Roman"/>
        </w:rPr>
        <w:t xml:space="preserve"> </w:t>
      </w:r>
      <w:del w:id="423" w:author="Diego Barneche" w:date="2016-08-04T13:50:00Z">
        <w:r w:rsidRPr="00B13308" w:rsidDel="00344277">
          <w:rPr>
            <w:rFonts w:ascii="Times New Roman" w:hAnsi="Times New Roman"/>
          </w:rPr>
          <w:delText xml:space="preserve">as </w:delText>
        </w:r>
      </w:del>
      <w:ins w:id="424" w:author="Diego Barneche" w:date="2016-08-04T13:50:00Z">
        <w:r w:rsidR="00344277">
          <w:rPr>
            <w:rFonts w:ascii="Times New Roman" w:hAnsi="Times New Roman"/>
          </w:rPr>
          <w:t>because</w:t>
        </w:r>
        <w:r w:rsidR="00344277" w:rsidRPr="00B13308">
          <w:rPr>
            <w:rFonts w:ascii="Times New Roman" w:hAnsi="Times New Roman"/>
          </w:rPr>
          <w:t xml:space="preserve"> </w:t>
        </w:r>
      </w:ins>
      <w:r w:rsidRPr="00B13308">
        <w:rPr>
          <w:rFonts w:ascii="Times New Roman" w:hAnsi="Times New Roman"/>
        </w:rPr>
        <w:t xml:space="preserve">they can maintain aerobic metabolism at relatively higher rates in hypoxic conditions. It has also been demonstrated that species with low </w:t>
      </w:r>
      <m:oMath>
        <m:sSub>
          <m:sSubPr>
            <m:ctrlPr>
              <w:ins w:id="425" w:author="Author">
                <w:rPr>
                  <w:rFonts w:ascii="Cambria Math" w:hAnsi="Cambria Math"/>
                  <w:i/>
                </w:rPr>
              </w:ins>
            </m:ctrlPr>
          </m:sSubPr>
          <m:e>
            <m:r>
              <w:rPr>
                <w:rFonts w:ascii="Cambria Math" w:hAnsi="Cambria Math"/>
              </w:rPr>
              <m:t>C</m:t>
            </m:r>
          </m:e>
          <m:sub>
            <m:sSub>
              <m:sSubPr>
                <m:ctrlPr>
                  <w:ins w:id="426" w:author="Author">
                    <w:rPr>
                      <w:rFonts w:ascii="Cambria Math" w:hAnsi="Cambria Math"/>
                      <w:i/>
                    </w:rPr>
                  </w:ins>
                </m:ctrlPr>
              </m:sSubPr>
              <m:e>
                <m:r>
                  <w:rPr>
                    <w:rFonts w:ascii="Cambria Math" w:hAnsi="Cambria Math"/>
                  </w:rPr>
                  <m:t>C</m:t>
                </m:r>
              </m:e>
              <m:sub>
                <m:sSub>
                  <m:sSubPr>
                    <m:ctrlPr>
                      <w:ins w:id="427" w:author="Author">
                        <w:rPr>
                          <w:rFonts w:ascii="Cambria Math" w:hAnsi="Cambria Math"/>
                          <w:i/>
                        </w:rPr>
                      </w:ins>
                    </m:ctrlPr>
                  </m:sSubPr>
                  <m:e>
                    <m:r>
                      <w:rPr>
                        <w:rFonts w:ascii="Cambria Math" w:hAnsi="Cambria Math"/>
                      </w:rPr>
                      <m:t>O</m:t>
                    </m:r>
                  </m:e>
                  <m:sub>
                    <m:r>
                      <w:rPr>
                        <w:rFonts w:ascii="Cambria Math" w:hAnsi="Cambria Math"/>
                      </w:rPr>
                      <m:t>2</m:t>
                    </m:r>
                  </m:sub>
                </m:sSub>
              </m:sub>
            </m:sSub>
          </m:sub>
        </m:sSub>
      </m:oMath>
      <w:r w:rsidRPr="00B13308">
        <w:rPr>
          <w:rFonts w:ascii="Times New Roman" w:hAnsi="Times New Roman"/>
        </w:rPr>
        <w:t xml:space="preserve"> can diminish the oxygen in the areas immediately surrounding them, leaving little oxygen available for other species </w:t>
      </w:r>
      <w:r w:rsidRPr="00B13308">
        <w:rPr>
          <w:rFonts w:ascii="Times New Roman" w:hAnsi="Times New Roman"/>
        </w:rPr>
        <w:fldChar w:fldCharType="begin"/>
      </w:r>
      <w:r w:rsidRPr="00B13308">
        <w:rPr>
          <w:rFonts w:ascii="Times New Roman" w:hAnsi="Times New Roman"/>
        </w:rPr>
        <w:instrText xml:space="preserve"> ADDIN EN.CITE &lt;EndNote&gt;&lt;Cite&gt;&lt;Author&gt;Ferguson&lt;/Author&gt;&lt;Year&gt;2013&lt;/Year&gt;&lt;RecNum&gt;136&lt;/RecNum&gt;&lt;DisplayText&gt;(Ferguson et al. 2013)&lt;/DisplayText&gt;&lt;record&gt;&lt;rec-number&gt;136&lt;/rec-number&gt;&lt;foreign-keys&gt;&lt;key app="EN" db-id="wasapzp9xa0dr9etatnpvapgpavfsw25at0e"&gt;136&lt;/key&gt;&lt;/foreign-keys&gt;&lt;ref-type name="Journal Article"&gt;17&lt;/ref-type&gt;&lt;contributors&gt;&lt;authors&gt;&lt;author&gt;Ferguson, Nick&lt;/author&gt;&lt;author&gt;White, Craig R.&lt;/author&gt;&lt;author&gt;Marshall, Dustin J.&lt;/author&gt;&lt;/authors&gt;&lt;/contributors&gt;&lt;titles&gt;&lt;title&gt;Competition in benthic marine invertebrates: the unrecognized role of exploitative competition for oxygen&lt;/title&gt;&lt;secondary-title&gt;Ecology&lt;/secondary-title&gt;&lt;/titles&gt;&lt;periodical&gt;&lt;full-title&gt;Ecology&lt;/full-title&gt;&lt;abbr-1&gt;Ecology&lt;/abbr-1&gt;&lt;/periodical&gt;&lt;pages&gt;126-135&lt;/pages&gt;&lt;volume&gt;94&lt;/volume&gt;&lt;number&gt;1&lt;/number&gt;&lt;dates&gt;&lt;year&gt;2013&lt;/year&gt;&lt;pub-dates&gt;&lt;date&gt;Jan&lt;/date&gt;&lt;/pub-dates&gt;&lt;/dates&gt;&lt;isbn&gt;0012-9658&lt;/isbn&gt;&lt;accession-num&gt;WOS:000316186900015&lt;/accession-num&gt;&lt;urls&gt;&lt;related-urls&gt;&lt;url&gt;&amp;lt;Go to ISI&amp;gt;://WOS:000316186900015&lt;/url&gt;&lt;/related-urls&gt;&lt;/urls&gt;&lt;/record&gt;&lt;/Cite&gt;&lt;/EndNote&gt;</w:instrText>
      </w:r>
      <w:r w:rsidRPr="00B13308">
        <w:rPr>
          <w:rFonts w:ascii="Times New Roman" w:hAnsi="Times New Roman"/>
        </w:rPr>
        <w:fldChar w:fldCharType="separate"/>
      </w:r>
      <w:r w:rsidRPr="00B13308">
        <w:rPr>
          <w:rFonts w:ascii="Times New Roman" w:hAnsi="Times New Roman"/>
          <w:noProof/>
        </w:rPr>
        <w:t>(</w:t>
      </w:r>
      <w:hyperlink w:anchor="_ENREF_15" w:tooltip="Ferguson, 2013 #136" w:history="1">
        <w:r w:rsidRPr="00B13308">
          <w:rPr>
            <w:rFonts w:ascii="Times New Roman" w:hAnsi="Times New Roman"/>
            <w:noProof/>
          </w:rPr>
          <w:t>Ferguson et al. 2013</w:t>
        </w:r>
      </w:hyperlink>
      <w:r w:rsidRPr="00B13308">
        <w:rPr>
          <w:rFonts w:ascii="Times New Roman" w:hAnsi="Times New Roman"/>
          <w:noProof/>
        </w:rPr>
        <w:t>)</w:t>
      </w:r>
      <w:r w:rsidRPr="00B13308">
        <w:rPr>
          <w:rFonts w:ascii="Times New Roman" w:hAnsi="Times New Roman"/>
        </w:rPr>
        <w:fldChar w:fldCharType="end"/>
      </w:r>
      <w:r w:rsidRPr="00B13308">
        <w:rPr>
          <w:rFonts w:ascii="Times New Roman" w:hAnsi="Times New Roman"/>
        </w:rPr>
        <w:t xml:space="preserve">. </w:t>
      </w:r>
      <w:ins w:id="428" w:author="Craig White" w:date="2016-08-04T14:17:00Z">
        <w:r w:rsidR="00EF3D31">
          <w:rPr>
            <w:rFonts w:ascii="Times New Roman" w:hAnsi="Times New Roman"/>
          </w:rPr>
          <w:t>It seems that</w:t>
        </w:r>
      </w:ins>
      <w:del w:id="429" w:author="Diego Barneche" w:date="2016-08-04T13:50:00Z">
        <w:r w:rsidRPr="00B13308" w:rsidDel="00344277">
          <w:rPr>
            <w:rFonts w:ascii="Times New Roman" w:hAnsi="Times New Roman"/>
          </w:rPr>
          <w:delText xml:space="preserve">say </w:delText>
        </w:r>
      </w:del>
      <w:del w:id="430" w:author="Diego Barneche" w:date="2016-08-04T14:34:00Z">
        <w:r w:rsidRPr="00B13308" w:rsidDel="000E548F">
          <w:rPr>
            <w:rFonts w:ascii="Times New Roman" w:hAnsi="Times New Roman"/>
          </w:rPr>
          <w:delText>that</w:delText>
        </w:r>
      </w:del>
      <w:r w:rsidRPr="00B13308">
        <w:rPr>
          <w:rFonts w:ascii="Times New Roman" w:hAnsi="Times New Roman"/>
        </w:rPr>
        <w:t xml:space="preserve"> exploitative competition for oxygen </w:t>
      </w:r>
      <w:ins w:id="431" w:author="Craig White" w:date="2016-08-04T14:17:00Z">
        <w:r w:rsidR="00EF3D31">
          <w:rPr>
            <w:rFonts w:ascii="Times New Roman" w:hAnsi="Times New Roman"/>
          </w:rPr>
          <w:t>has the potential to</w:t>
        </w:r>
      </w:ins>
      <w:del w:id="432" w:author="Craig White" w:date="2016-08-04T14:17:00Z">
        <w:r w:rsidRPr="00B13308">
          <w:rPr>
            <w:rFonts w:ascii="Times New Roman" w:hAnsi="Times New Roman"/>
          </w:rPr>
          <w:delText>ability is an interaction that can</w:delText>
        </w:r>
      </w:del>
      <w:r w:rsidRPr="00B13308">
        <w:rPr>
          <w:rFonts w:ascii="Times New Roman" w:hAnsi="Times New Roman"/>
        </w:rPr>
        <w:t xml:space="preserve"> play an important role in </w:t>
      </w:r>
      <w:ins w:id="433" w:author="Craig White" w:date="2016-08-04T14:17:00Z">
        <w:r w:rsidR="00EF3D31">
          <w:rPr>
            <w:rFonts w:ascii="Times New Roman" w:hAnsi="Times New Roman"/>
          </w:rPr>
          <w:t>marine invasions</w:t>
        </w:r>
      </w:ins>
      <w:del w:id="434" w:author="Diego Barneche" w:date="2016-08-04T13:50:00Z">
        <w:r w:rsidRPr="00B13308" w:rsidDel="00344277">
          <w:rPr>
            <w:rFonts w:ascii="Times New Roman" w:hAnsi="Times New Roman"/>
          </w:rPr>
          <w:delText xml:space="preserve">as </w:delText>
        </w:r>
      </w:del>
      <w:r w:rsidRPr="00B13308">
        <w:rPr>
          <w:rFonts w:ascii="Times New Roman" w:hAnsi="Times New Roman"/>
        </w:rPr>
        <w:t xml:space="preserve">. </w:t>
      </w:r>
    </w:p>
    <w:p w14:paraId="739B5BAC" w14:textId="12A2A21A" w:rsidR="00467DDE" w:rsidDel="00344277" w:rsidRDefault="00467DDE">
      <w:pPr>
        <w:spacing w:line="480" w:lineRule="auto"/>
        <w:ind w:firstLine="567"/>
        <w:rPr>
          <w:del w:id="435" w:author="Diego Barneche" w:date="2016-08-04T13:51:00Z"/>
          <w:rFonts w:ascii="Times New Roman" w:hAnsi="Times New Roman"/>
        </w:rPr>
      </w:pPr>
      <w:r w:rsidRPr="00B13308">
        <w:rPr>
          <w:rFonts w:ascii="Times New Roman" w:hAnsi="Times New Roman"/>
        </w:rPr>
        <w:t xml:space="preserve">Across a range of taxa and systems, invasive species tend to have characteristics that make them more resistant to stressful conditions than native species </w:t>
      </w:r>
      <w:r w:rsidRPr="00B13308">
        <w:rPr>
          <w:rFonts w:ascii="Times New Roman" w:hAnsi="Times New Roman"/>
        </w:rPr>
        <w:fldChar w:fldCharType="begin">
          <w:fldData xml:space="preserve">PEVuZE5vdGU+PENpdGU+PEF1dGhvcj5aZXJlYmVja2k8L0F1dGhvcj48WWVhcj4yMDExPC9ZZWFy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</w:fldData>
        </w:fldChar>
      </w:r>
      <w:r w:rsidRPr="00B13308">
        <w:rPr>
          <w:rFonts w:ascii="Times New Roman" w:hAnsi="Times New Roman"/>
        </w:rPr>
        <w:instrText xml:space="preserve"> ADDIN EN.CITE </w:instrText>
      </w:r>
      <w:r w:rsidRPr="00B13308">
        <w:rPr>
          <w:rFonts w:ascii="Times New Roman" w:hAnsi="Times New Roman"/>
        </w:rPr>
        <w:fldChar w:fldCharType="begin">
          <w:fldData xml:space="preserve">PEVuZE5vdGU+PENpdGU+PEF1dGhvcj5aZXJlYmVja2k8L0F1dGhvcj48WWVhcj4yMDExPC9ZZWFy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</w:fldData>
        </w:fldChar>
      </w:r>
      <w:r w:rsidRPr="00B13308">
        <w:rPr>
          <w:rFonts w:ascii="Times New Roman" w:hAnsi="Times New Roman"/>
        </w:rPr>
        <w:instrText xml:space="preserve"> ADDIN EN.CITE.DATA </w:instrText>
      </w:r>
      <w:r w:rsidRPr="00B13308">
        <w:rPr>
          <w:rFonts w:ascii="Times New Roman" w:hAnsi="Times New Roman"/>
        </w:rPr>
      </w:r>
      <w:r w:rsidRPr="00B13308">
        <w:rPr>
          <w:rFonts w:ascii="Times New Roman" w:hAnsi="Times New Roman"/>
        </w:rPr>
        <w:fldChar w:fldCharType="end"/>
      </w:r>
      <w:r w:rsidRPr="00B13308">
        <w:rPr>
          <w:rFonts w:ascii="Times New Roman" w:hAnsi="Times New Roman"/>
        </w:rPr>
      </w:r>
      <w:r w:rsidRPr="00B13308">
        <w:rPr>
          <w:rFonts w:ascii="Times New Roman" w:hAnsi="Times New Roman"/>
        </w:rPr>
        <w:fldChar w:fldCharType="separate"/>
      </w:r>
      <w:r w:rsidRPr="00B13308">
        <w:rPr>
          <w:rFonts w:ascii="Times New Roman" w:hAnsi="Times New Roman"/>
          <w:noProof/>
        </w:rPr>
        <w:t>(</w:t>
      </w:r>
      <w:hyperlink w:anchor="_ENREF_57" w:tooltip="van Kleunen, 2010 #142" w:history="1">
        <w:r w:rsidRPr="00B13308">
          <w:rPr>
            <w:rFonts w:ascii="Times New Roman" w:hAnsi="Times New Roman"/>
            <w:noProof/>
          </w:rPr>
          <w:t>van Kleunen et al. 2010b</w:t>
        </w:r>
      </w:hyperlink>
      <w:r w:rsidRPr="00B13308">
        <w:rPr>
          <w:rFonts w:ascii="Times New Roman" w:hAnsi="Times New Roman"/>
          <w:noProof/>
        </w:rPr>
        <w:t xml:space="preserve">, </w:t>
      </w:r>
      <w:hyperlink w:anchor="_ENREF_62" w:tooltip="Zerebecki, 2011 #436" w:history="1">
        <w:r w:rsidRPr="00B13308">
          <w:rPr>
            <w:rFonts w:ascii="Times New Roman" w:hAnsi="Times New Roman"/>
            <w:noProof/>
          </w:rPr>
          <w:t>Zerebecki and Sorte 2011</w:t>
        </w:r>
      </w:hyperlink>
      <w:r w:rsidRPr="00B13308">
        <w:rPr>
          <w:rFonts w:ascii="Times New Roman" w:hAnsi="Times New Roman"/>
          <w:noProof/>
        </w:rPr>
        <w:t xml:space="preserve">, </w:t>
      </w:r>
      <w:hyperlink w:anchor="_ENREF_29" w:tooltip="Lejeusne, 2014 #424" w:history="1">
        <w:r w:rsidRPr="00B13308">
          <w:rPr>
            <w:rFonts w:ascii="Times New Roman" w:hAnsi="Times New Roman"/>
            <w:noProof/>
          </w:rPr>
          <w:t>Lejeusne et al. 2014</w:t>
        </w:r>
      </w:hyperlink>
      <w:r w:rsidRPr="00B13308">
        <w:rPr>
          <w:rFonts w:ascii="Times New Roman" w:hAnsi="Times New Roman"/>
          <w:noProof/>
        </w:rPr>
        <w:t>)</w:t>
      </w:r>
      <w:r w:rsidRPr="00B13308">
        <w:rPr>
          <w:rFonts w:ascii="Times New Roman" w:hAnsi="Times New Roman"/>
        </w:rPr>
        <w:fldChar w:fldCharType="end"/>
      </w:r>
      <w:r w:rsidRPr="00B13308">
        <w:rPr>
          <w:rFonts w:ascii="Times New Roman" w:hAnsi="Times New Roman"/>
        </w:rPr>
        <w:t xml:space="preserve">.  Some studies suggest that invasive species are evolving to tolerate anthropogenic perturbations. For example, heavy metals, antifouling agents and other pollutants are selective pressures that favor invasive organisms, and studies of invasive species have shown that resistance to pollutants can be </w:t>
      </w:r>
      <w:r w:rsidRPr="00B13308">
        <w:rPr>
          <w:rFonts w:ascii="Times New Roman" w:hAnsi="Times New Roman"/>
        </w:rPr>
        <w:lastRenderedPageBreak/>
        <w:t xml:space="preserve">heritable </w:t>
      </w:r>
      <w:r w:rsidRPr="00B13308">
        <w:rPr>
          <w:rFonts w:ascii="Times New Roman" w:hAnsi="Times New Roman"/>
        </w:rPr>
        <w:fldChar w:fldCharType="begin">
          <w:fldData xml:space="preserve">PEVuZE5vdGU+PENpdGU+PEF1dGhvcj5NY0tlbnppZTwvQXV0aG9yPjxZZWFyPjIwMTE8L1llYXI+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</w:fldData>
        </w:fldChar>
      </w:r>
      <w:r w:rsidRPr="00B13308">
        <w:rPr>
          <w:rFonts w:ascii="Times New Roman" w:hAnsi="Times New Roman"/>
        </w:rPr>
        <w:instrText xml:space="preserve"> ADDIN EN.CITE </w:instrText>
      </w:r>
      <w:r w:rsidRPr="00B13308">
        <w:rPr>
          <w:rFonts w:ascii="Times New Roman" w:hAnsi="Times New Roman"/>
        </w:rPr>
        <w:fldChar w:fldCharType="begin">
          <w:fldData xml:space="preserve">PEVuZE5vdGU+PENpdGU+PEF1dGhvcj5NY0tlbnppZTwvQXV0aG9yPjxZZWFyPjIwMTE8L1llYXI+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</w:fldData>
        </w:fldChar>
      </w:r>
      <w:r w:rsidRPr="00B13308">
        <w:rPr>
          <w:rFonts w:ascii="Times New Roman" w:hAnsi="Times New Roman"/>
        </w:rPr>
        <w:instrText xml:space="preserve"> ADDIN EN.CITE.DATA </w:instrText>
      </w:r>
      <w:r w:rsidRPr="00B13308">
        <w:rPr>
          <w:rFonts w:ascii="Times New Roman" w:hAnsi="Times New Roman"/>
        </w:rPr>
      </w:r>
      <w:r w:rsidRPr="00B13308">
        <w:rPr>
          <w:rFonts w:ascii="Times New Roman" w:hAnsi="Times New Roman"/>
        </w:rPr>
        <w:fldChar w:fldCharType="end"/>
      </w:r>
      <w:r w:rsidRPr="00B13308">
        <w:rPr>
          <w:rFonts w:ascii="Times New Roman" w:hAnsi="Times New Roman"/>
        </w:rPr>
      </w:r>
      <w:r w:rsidRPr="00B13308">
        <w:rPr>
          <w:rFonts w:ascii="Times New Roman" w:hAnsi="Times New Roman"/>
        </w:rPr>
        <w:fldChar w:fldCharType="separate"/>
      </w:r>
      <w:ins w:id="436" w:author="Craig White" w:date="2016-08-04T14:17:00Z">
        <w:r w:rsidRPr="00B13308">
          <w:rPr>
            <w:rFonts w:ascii="Times New Roman" w:hAnsi="Times New Roman"/>
            <w:noProof/>
          </w:rPr>
          <w:t>(</w:t>
        </w:r>
        <w:r w:rsidR="00063472">
          <w:fldChar w:fldCharType="begin"/>
        </w:r>
        <w:r w:rsidR="00063472">
          <w:instrText xml:space="preserve"> HYPERLINK \l "_ENREF_29" \o "Levinton, 2003 #454" </w:instrText>
        </w:r>
        <w:r w:rsidR="00063472">
          <w:fldChar w:fldCharType="separate"/>
        </w:r>
        <w:r w:rsidR="00F030E2" w:rsidRPr="00B13308">
          <w:rPr>
            <w:rFonts w:ascii="Times New Roman" w:hAnsi="Times New Roman"/>
            <w:noProof/>
          </w:rPr>
          <w:t>Levinton et al. 2003</w:t>
        </w:r>
        <w:r w:rsidR="00063472">
          <w:rPr>
            <w:rFonts w:ascii="Times New Roman" w:hAnsi="Times New Roman"/>
            <w:noProof/>
          </w:rPr>
          <w:fldChar w:fldCharType="end"/>
        </w:r>
        <w:r w:rsidRPr="00B13308">
          <w:rPr>
            <w:rFonts w:ascii="Times New Roman" w:hAnsi="Times New Roman"/>
            <w:noProof/>
          </w:rPr>
          <w:t xml:space="preserve">, </w:t>
        </w:r>
      </w:ins>
      <w:hyperlink w:anchor="_ENREF_16" w:tooltip="Floerl, 2005 #449" w:history="1">
        <w:r w:rsidRPr="00B13308">
          <w:rPr>
            <w:rFonts w:ascii="Times New Roman" w:hAnsi="Times New Roman"/>
            <w:noProof/>
          </w:rPr>
          <w:t>Floerl and Inglis 2005</w:t>
        </w:r>
      </w:hyperlink>
      <w:ins w:id="437" w:author="Craig White" w:date="2016-08-04T14:17:00Z">
        <w:r w:rsidRPr="00B13308">
          <w:rPr>
            <w:rFonts w:ascii="Times New Roman" w:hAnsi="Times New Roman"/>
            <w:noProof/>
          </w:rPr>
          <w:t xml:space="preserve">, </w:t>
        </w:r>
        <w:r w:rsidR="00063472">
          <w:fldChar w:fldCharType="begin"/>
        </w:r>
        <w:r w:rsidR="00063472">
          <w:instrText xml:space="preserve"> HYPERLINK \l "_ENREF_41" \o "Piola, 2009 #448" </w:instrText>
        </w:r>
        <w:r w:rsidR="00063472">
          <w:fldChar w:fldCharType="separate"/>
        </w:r>
        <w:r w:rsidR="00F030E2" w:rsidRPr="00B13308">
          <w:rPr>
            <w:rFonts w:ascii="Times New Roman" w:hAnsi="Times New Roman"/>
            <w:noProof/>
          </w:rPr>
          <w:t>Piola et al. 2009</w:t>
        </w:r>
        <w:r w:rsidR="00063472">
          <w:rPr>
            <w:rFonts w:ascii="Times New Roman" w:hAnsi="Times New Roman"/>
            <w:noProof/>
          </w:rPr>
          <w:fldChar w:fldCharType="end"/>
        </w:r>
        <w:r w:rsidRPr="00B13308">
          <w:rPr>
            <w:rFonts w:ascii="Times New Roman" w:hAnsi="Times New Roman"/>
            <w:noProof/>
          </w:rPr>
          <w:t xml:space="preserve">, </w:t>
        </w:r>
        <w:r w:rsidR="00063472">
          <w:fldChar w:fldCharType="begin"/>
        </w:r>
        <w:r w:rsidR="00063472">
          <w:instrText xml:space="preserve"> HYPERLINK \l "_ENREF_32" \o "McKenzie, 2011 #447" </w:instrText>
        </w:r>
        <w:r w:rsidR="00063472">
          <w:fldChar w:fldCharType="separate"/>
        </w:r>
        <w:r w:rsidR="00F030E2" w:rsidRPr="00B13308">
          <w:rPr>
            <w:rFonts w:ascii="Times New Roman" w:hAnsi="Times New Roman"/>
            <w:noProof/>
          </w:rPr>
          <w:t>McKenzie et al. 2011</w:t>
        </w:r>
        <w:r w:rsidR="00063472">
          <w:rPr>
            <w:rFonts w:ascii="Times New Roman" w:hAnsi="Times New Roman"/>
            <w:noProof/>
          </w:rPr>
          <w:fldChar w:fldCharType="end"/>
        </w:r>
        <w:r w:rsidRPr="00B13308">
          <w:rPr>
            <w:rFonts w:ascii="Times New Roman" w:hAnsi="Times New Roman"/>
            <w:noProof/>
          </w:rPr>
          <w:t>)</w:t>
        </w:r>
      </w:ins>
      <w:r w:rsidRPr="00B13308">
        <w:rPr>
          <w:rFonts w:ascii="Times New Roman" w:hAnsi="Times New Roman"/>
        </w:rPr>
        <w:fldChar w:fldCharType="end"/>
      </w:r>
      <w:ins w:id="438" w:author="Diego Barneche" w:date="2016-08-04T14:35:00Z">
        <w:r w:rsidR="007E52D3" w:rsidRPr="00B13308">
          <w:rPr>
            <w:rFonts w:ascii="Times New Roman" w:hAnsi="Times New Roman"/>
          </w:rPr>
          <w:t xml:space="preserve"> </w:t>
        </w:r>
      </w:ins>
      <w:r w:rsidRPr="00B13308">
        <w:rPr>
          <w:rFonts w:ascii="Times New Roman" w:hAnsi="Times New Roman"/>
        </w:rPr>
        <w:t xml:space="preserve">. Tolerance to lower oxygen levels has evolved independently many times, as a response to environments where hypoxic conditions or strong fluctuations in oxygen availability dominate </w:t>
      </w:r>
      <w:r w:rsidRPr="00B13308">
        <w:rPr>
          <w:rFonts w:ascii="Times New Roman" w:hAnsi="Times New Roman"/>
        </w:rPr>
        <w:fldChar w:fldCharType="begin">
          <w:fldData xml:space="preserve">PEVuZE5vdGU+PENpdGU+PEF1dGhvcj5Ib2NoYWNoa2E8L0F1dGhvcj48WWVhcj4yMDAxPC9ZZWFy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</w:fldData>
        </w:fldChar>
      </w:r>
      <w:r w:rsidRPr="00B13308">
        <w:rPr>
          <w:rFonts w:ascii="Times New Roman" w:hAnsi="Times New Roman"/>
        </w:rPr>
        <w:instrText xml:space="preserve"> ADDIN EN.CITE </w:instrText>
      </w:r>
      <w:r w:rsidRPr="00B13308">
        <w:rPr>
          <w:rFonts w:ascii="Times New Roman" w:hAnsi="Times New Roman"/>
        </w:rPr>
        <w:fldChar w:fldCharType="begin">
          <w:fldData xml:space="preserve">PEVuZE5vdGU+PENpdGU+PEF1dGhvcj5Ib2NoYWNoa2E8L0F1dGhvcj48WWVhcj4yMDAxPC9ZZWFy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</w:fldData>
        </w:fldChar>
      </w:r>
      <w:r w:rsidRPr="00B13308">
        <w:rPr>
          <w:rFonts w:ascii="Times New Roman" w:hAnsi="Times New Roman"/>
        </w:rPr>
        <w:instrText xml:space="preserve"> ADDIN EN.CITE.DATA </w:instrText>
      </w:r>
      <w:r w:rsidRPr="00B13308">
        <w:rPr>
          <w:rFonts w:ascii="Times New Roman" w:hAnsi="Times New Roman"/>
        </w:rPr>
      </w:r>
      <w:r w:rsidRPr="00B13308">
        <w:rPr>
          <w:rFonts w:ascii="Times New Roman" w:hAnsi="Times New Roman"/>
        </w:rPr>
        <w:fldChar w:fldCharType="end"/>
      </w:r>
      <w:r w:rsidRPr="00B13308">
        <w:rPr>
          <w:rFonts w:ascii="Times New Roman" w:hAnsi="Times New Roman"/>
        </w:rPr>
      </w:r>
      <w:r w:rsidRPr="00B13308">
        <w:rPr>
          <w:rFonts w:ascii="Times New Roman" w:hAnsi="Times New Roman"/>
        </w:rPr>
        <w:fldChar w:fldCharType="separate"/>
      </w:r>
      <w:r w:rsidRPr="00B13308">
        <w:rPr>
          <w:rFonts w:ascii="Times New Roman" w:hAnsi="Times New Roman"/>
          <w:noProof/>
        </w:rPr>
        <w:t>(</w:t>
      </w:r>
      <w:hyperlink w:anchor="_ENREF_21" w:tooltip="Hochachka, 2001 #442" w:history="1">
        <w:r w:rsidRPr="00B13308">
          <w:rPr>
            <w:rFonts w:ascii="Times New Roman" w:hAnsi="Times New Roman"/>
            <w:noProof/>
          </w:rPr>
          <w:t>Hochachka and Lutz 2001</w:t>
        </w:r>
      </w:hyperlink>
      <w:r w:rsidRPr="00B13308">
        <w:rPr>
          <w:rFonts w:ascii="Times New Roman" w:hAnsi="Times New Roman"/>
          <w:noProof/>
        </w:rPr>
        <w:t xml:space="preserve">, </w:t>
      </w:r>
      <w:hyperlink w:anchor="_ENREF_37" w:tooltip="Nilsson, 2004 #414" w:history="1">
        <w:r w:rsidRPr="00B13308">
          <w:rPr>
            <w:rFonts w:ascii="Times New Roman" w:hAnsi="Times New Roman"/>
            <w:noProof/>
          </w:rPr>
          <w:t>Nilsson and Ostlund-Nilsson 2004</w:t>
        </w:r>
      </w:hyperlink>
      <w:r w:rsidRPr="00B13308">
        <w:rPr>
          <w:rFonts w:ascii="Times New Roman" w:hAnsi="Times New Roman"/>
          <w:noProof/>
        </w:rPr>
        <w:t xml:space="preserve">, </w:t>
      </w:r>
      <w:hyperlink w:anchor="_ENREF_32" w:tooltip="Mandic, 2009 #445" w:history="1">
        <w:r w:rsidRPr="00B13308">
          <w:rPr>
            <w:rFonts w:ascii="Times New Roman" w:hAnsi="Times New Roman"/>
            <w:noProof/>
          </w:rPr>
          <w:t>Mandic et al. 2009</w:t>
        </w:r>
      </w:hyperlink>
      <w:r w:rsidRPr="00B13308">
        <w:rPr>
          <w:rFonts w:ascii="Times New Roman" w:hAnsi="Times New Roman"/>
          <w:noProof/>
        </w:rPr>
        <w:t>)</w:t>
      </w:r>
      <w:r w:rsidRPr="00B13308">
        <w:rPr>
          <w:rFonts w:ascii="Times New Roman" w:hAnsi="Times New Roman"/>
        </w:rPr>
        <w:fldChar w:fldCharType="end"/>
      </w:r>
      <w:r w:rsidRPr="00B13308">
        <w:rPr>
          <w:rFonts w:ascii="Times New Roman" w:hAnsi="Times New Roman"/>
        </w:rPr>
        <w:t xml:space="preserve">. Usually the physiological thresholds of the species matches the minimum oxygen level of the environment, therefore hypoxia tolerance is an important trait that can determine the distribution and abundance of organisms </w:t>
      </w:r>
      <w:r w:rsidRPr="00B13308">
        <w:rPr>
          <w:rFonts w:ascii="Times New Roman" w:hAnsi="Times New Roman"/>
        </w:rPr>
        <w:fldChar w:fldCharType="begin">
          <w:fldData xml:space="preserve">PEVuZE5vdGU+PENpdGU+PEF1dGhvcj5TdGlsbG1hbjwvQXV0aG9yPjxZZWFyPjE5OTY8L1llYXI+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</w:fldData>
        </w:fldChar>
      </w:r>
      <w:r w:rsidRPr="00B13308">
        <w:rPr>
          <w:rFonts w:ascii="Times New Roman" w:hAnsi="Times New Roman"/>
        </w:rPr>
        <w:instrText xml:space="preserve"> ADDIN EN.CITE </w:instrText>
      </w:r>
      <w:r w:rsidRPr="00B13308">
        <w:rPr>
          <w:rFonts w:ascii="Times New Roman" w:hAnsi="Times New Roman"/>
        </w:rPr>
        <w:fldChar w:fldCharType="begin">
          <w:fldData xml:space="preserve">PEVuZE5vdGU+PENpdGU+PEF1dGhvcj5TdGlsbG1hbjwvQXV0aG9yPjxZZWFyPjE5OTY8L1llYXI+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</w:fldData>
        </w:fldChar>
      </w:r>
      <w:r w:rsidRPr="00B13308">
        <w:rPr>
          <w:rFonts w:ascii="Times New Roman" w:hAnsi="Times New Roman"/>
        </w:rPr>
        <w:instrText xml:space="preserve"> ADDIN EN.CITE.DATA </w:instrText>
      </w:r>
      <w:r w:rsidRPr="00B13308">
        <w:rPr>
          <w:rFonts w:ascii="Times New Roman" w:hAnsi="Times New Roman"/>
        </w:rPr>
      </w:r>
      <w:r w:rsidRPr="00B13308">
        <w:rPr>
          <w:rFonts w:ascii="Times New Roman" w:hAnsi="Times New Roman"/>
        </w:rPr>
        <w:fldChar w:fldCharType="end"/>
      </w:r>
      <w:r w:rsidRPr="00B13308">
        <w:rPr>
          <w:rFonts w:ascii="Times New Roman" w:hAnsi="Times New Roman"/>
        </w:rPr>
      </w:r>
      <w:r w:rsidRPr="00B13308">
        <w:rPr>
          <w:rFonts w:ascii="Times New Roman" w:hAnsi="Times New Roman"/>
        </w:rPr>
        <w:fldChar w:fldCharType="separate"/>
      </w:r>
      <w:r w:rsidRPr="00B13308">
        <w:rPr>
          <w:rFonts w:ascii="Times New Roman" w:hAnsi="Times New Roman"/>
          <w:noProof/>
        </w:rPr>
        <w:t>(</w:t>
      </w:r>
      <w:hyperlink w:anchor="_ENREF_52" w:tooltip="Stillman, 1996 #180" w:history="1">
        <w:r w:rsidRPr="00B13308">
          <w:rPr>
            <w:rFonts w:ascii="Times New Roman" w:hAnsi="Times New Roman"/>
            <w:noProof/>
          </w:rPr>
          <w:t>Stillman and Somero 1996</w:t>
        </w:r>
      </w:hyperlink>
      <w:r w:rsidRPr="00B13308">
        <w:rPr>
          <w:rFonts w:ascii="Times New Roman" w:hAnsi="Times New Roman"/>
          <w:noProof/>
        </w:rPr>
        <w:t xml:space="preserve">, </w:t>
      </w:r>
      <w:hyperlink w:anchor="_ENREF_27" w:tooltip="Lagos, 2011 #52" w:history="1">
        <w:r w:rsidRPr="00B13308">
          <w:rPr>
            <w:rFonts w:ascii="Times New Roman" w:hAnsi="Times New Roman"/>
            <w:noProof/>
          </w:rPr>
          <w:t>Lagos et al. 2011</w:t>
        </w:r>
      </w:hyperlink>
      <w:r w:rsidRPr="00B13308">
        <w:rPr>
          <w:rFonts w:ascii="Times New Roman" w:hAnsi="Times New Roman"/>
          <w:noProof/>
        </w:rPr>
        <w:t xml:space="preserve">, </w:t>
      </w:r>
      <w:hyperlink w:anchor="_ENREF_58" w:tooltip="Verberk, 2011 #213" w:history="1">
        <w:r w:rsidRPr="00B13308">
          <w:rPr>
            <w:rFonts w:ascii="Times New Roman" w:hAnsi="Times New Roman"/>
            <w:noProof/>
          </w:rPr>
          <w:t>Verberk et al. 2011</w:t>
        </w:r>
      </w:hyperlink>
      <w:r w:rsidRPr="00B13308">
        <w:rPr>
          <w:rFonts w:ascii="Times New Roman" w:hAnsi="Times New Roman"/>
          <w:noProof/>
        </w:rPr>
        <w:t>)</w:t>
      </w:r>
      <w:r w:rsidRPr="00B13308">
        <w:rPr>
          <w:rFonts w:ascii="Times New Roman" w:hAnsi="Times New Roman"/>
        </w:rPr>
        <w:fldChar w:fldCharType="end"/>
      </w:r>
      <w:r>
        <w:rPr>
          <w:rFonts w:ascii="Times New Roman" w:hAnsi="Times New Roman"/>
        </w:rPr>
        <w:t xml:space="preserve">. </w:t>
      </w:r>
      <w:r w:rsidR="00020F3D">
        <w:rPr>
          <w:rFonts w:ascii="Times New Roman" w:hAnsi="Times New Roman"/>
        </w:rPr>
        <w:t>We</w:t>
      </w:r>
      <w:r w:rsidRPr="00B13308">
        <w:rPr>
          <w:rFonts w:ascii="Times New Roman" w:hAnsi="Times New Roman"/>
        </w:rPr>
        <w:t xml:space="preserve"> do not know if resistance to hypoxia in invasive organisms is a heritable trait that enhances their evolutionary pathway, or whether this trait is an example of phenotypic plasticity. However, the reduction of oxygen levels associated with artificial structures may be acting as a selection pressure that favors invasive organisms. </w:t>
      </w:r>
      <w:ins w:id="439" w:author="Craig White" w:date="2016-08-04T14:17:00Z">
        <w:r w:rsidR="00EF3D31">
          <w:rPr>
            <w:rFonts w:ascii="Times New Roman" w:hAnsi="Times New Roman"/>
          </w:rPr>
          <w:t xml:space="preserve">We would therefore suggest that species that are already tolerant to low oxygen conditions might be more likely to become invasive </w:t>
        </w:r>
        <w:r w:rsidR="0007326B">
          <w:rPr>
            <w:rFonts w:ascii="Times New Roman" w:hAnsi="Times New Roman"/>
          </w:rPr>
          <w:t xml:space="preserve">if </w:t>
        </w:r>
        <w:r w:rsidR="00EF3D31">
          <w:rPr>
            <w:rFonts w:ascii="Times New Roman" w:hAnsi="Times New Roman"/>
          </w:rPr>
          <w:t>translocated by humans.</w:t>
        </w:r>
        <w:del w:id="440" w:author="Diego Barneche" w:date="2016-08-04T14:36:00Z">
          <w:r w:rsidR="0007326B" w:rsidDel="007E52D3">
            <w:rPr>
              <w:rFonts w:ascii="Times New Roman" w:hAnsi="Times New Roman"/>
            </w:rPr>
            <w:delText xml:space="preserve"> </w:delText>
          </w:r>
        </w:del>
      </w:ins>
    </w:p>
    <w:p w14:paraId="674A641A" w14:textId="04318D26" w:rsidR="00344277" w:rsidRDefault="0007326B">
      <w:pPr>
        <w:spacing w:line="480" w:lineRule="auto"/>
        <w:ind w:firstLine="567"/>
        <w:rPr>
          <w:ins w:id="441" w:author="Diego Barneche" w:date="2016-08-04T13:51:00Z"/>
          <w:rFonts w:ascii="Times New Roman" w:hAnsi="Times New Roman"/>
        </w:rPr>
        <w:pPrChange w:id="442" w:author="Diego Barneche" w:date="2016-08-04T14:36:00Z">
          <w:pPr>
            <w:spacing w:line="480" w:lineRule="auto"/>
          </w:pPr>
        </w:pPrChange>
      </w:pPr>
      <w:ins w:id="443" w:author="Craig White" w:date="2016-08-04T14:17:00Z">
        <w:del w:id="444" w:author="Diego Barneche" w:date="2016-08-04T14:36:00Z">
          <w:r w:rsidDel="007E52D3">
            <w:rPr>
              <w:rFonts w:ascii="Times New Roman" w:hAnsi="Times New Roman"/>
            </w:rPr>
            <w:delText>It seems</w:delText>
          </w:r>
        </w:del>
      </w:ins>
    </w:p>
    <w:p w14:paraId="6FB03A9F" w14:textId="187C0B18" w:rsidR="00BD1304" w:rsidRDefault="00344277" w:rsidP="007E52D3">
      <w:pPr>
        <w:spacing w:line="480" w:lineRule="auto"/>
        <w:ind w:firstLine="567"/>
        <w:rPr>
          <w:rFonts w:ascii="Times New Roman" w:hAnsi="Times New Roman"/>
          <w:lang w:val="en-AU"/>
        </w:rPr>
      </w:pPr>
      <w:ins w:id="445" w:author="Diego Barneche" w:date="2016-08-04T13:51:00Z">
        <w:r>
          <w:rPr>
            <w:rFonts w:ascii="Times New Roman" w:hAnsi="Times New Roman"/>
          </w:rPr>
          <w:t>Our</w:t>
        </w:r>
      </w:ins>
      <w:del w:id="446" w:author="Diego Barneche" w:date="2016-08-04T13:51:00Z">
        <w:r w:rsidR="00467DDE" w:rsidDel="00344277">
          <w:rPr>
            <w:rFonts w:ascii="Times New Roman" w:hAnsi="Times New Roman"/>
          </w:rPr>
          <w:delText>The</w:delText>
        </w:r>
      </w:del>
      <w:ins w:id="447" w:author="Diego Barneche" w:date="2016-08-04T14:17:00Z">
        <w:r w:rsidR="00467DDE">
          <w:rPr>
            <w:rFonts w:ascii="Times New Roman" w:hAnsi="Times New Roman"/>
          </w:rPr>
          <w:t xml:space="preserve"> </w:t>
        </w:r>
        <w:r w:rsidR="00467DDE" w:rsidRPr="00B13308">
          <w:rPr>
            <w:rFonts w:ascii="Times New Roman" w:hAnsi="Times New Roman"/>
          </w:rPr>
          <w:t>results suggest</w:t>
        </w:r>
      </w:ins>
      <w:r w:rsidR="00467DDE" w:rsidRPr="00B13308">
        <w:rPr>
          <w:rFonts w:ascii="Times New Roman" w:hAnsi="Times New Roman"/>
        </w:rPr>
        <w:t xml:space="preserve"> that artificial structures provide windows for invasion via mediation of water flow. </w:t>
      </w:r>
      <w:r w:rsidR="00467DDE" w:rsidRPr="00B13308">
        <w:rPr>
          <w:rFonts w:ascii="Times New Roman" w:hAnsi="Times New Roman"/>
          <w:lang w:val="en-AU"/>
        </w:rPr>
        <w:t xml:space="preserve">As lowering water flow increases the prevalence of hypoxic and anoxic microsites it is likely that </w:t>
      </w:r>
      <w:ins w:id="448" w:author="Craig White" w:date="2016-08-04T14:17:00Z">
        <w:r w:rsidR="0007326B">
          <w:rPr>
            <w:rFonts w:ascii="Times New Roman" w:hAnsi="Times New Roman"/>
            <w:lang w:val="en-AU"/>
          </w:rPr>
          <w:t xml:space="preserve">a higher proportion of </w:t>
        </w:r>
      </w:ins>
      <w:r w:rsidR="00467DDE" w:rsidRPr="00B13308">
        <w:rPr>
          <w:rFonts w:ascii="Times New Roman" w:hAnsi="Times New Roman"/>
          <w:lang w:val="en-AU"/>
        </w:rPr>
        <w:t xml:space="preserve">such habitats </w:t>
      </w:r>
      <w:ins w:id="449" w:author="Craig White" w:date="2016-08-04T14:17:00Z">
        <w:r w:rsidR="0007326B">
          <w:rPr>
            <w:rFonts w:ascii="Times New Roman" w:hAnsi="Times New Roman"/>
            <w:lang w:val="en-AU"/>
          </w:rPr>
          <w:t>are</w:t>
        </w:r>
      </w:ins>
      <w:del w:id="450" w:author="Craig White" w:date="2016-08-04T14:17:00Z">
        <w:r w:rsidR="00467DDE" w:rsidRPr="00B13308">
          <w:rPr>
            <w:rFonts w:ascii="Times New Roman" w:hAnsi="Times New Roman"/>
            <w:lang w:val="en-AU"/>
          </w:rPr>
          <w:delText>become</w:delText>
        </w:r>
      </w:del>
      <w:r w:rsidR="00467DDE" w:rsidRPr="00B13308">
        <w:rPr>
          <w:rFonts w:ascii="Times New Roman" w:hAnsi="Times New Roman"/>
          <w:lang w:val="en-AU"/>
        </w:rPr>
        <w:t xml:space="preserve"> hostile to native species</w:t>
      </w:r>
      <w:ins w:id="451" w:author="Craig White" w:date="2016-08-04T14:17:00Z">
        <w:r w:rsidR="0007326B">
          <w:rPr>
            <w:rFonts w:ascii="Times New Roman" w:hAnsi="Times New Roman"/>
            <w:lang w:val="en-AU"/>
          </w:rPr>
          <w:t xml:space="preserve"> while still allowing</w:t>
        </w:r>
      </w:ins>
      <w:del w:id="452" w:author="Craig White" w:date="2016-08-04T14:17:00Z">
        <w:r w:rsidR="00467DDE" w:rsidRPr="00B13308">
          <w:rPr>
            <w:rFonts w:ascii="Times New Roman" w:hAnsi="Times New Roman"/>
            <w:lang w:val="en-AU"/>
          </w:rPr>
          <w:delText>. Thus the niche is made to be exclusively available to</w:delText>
        </w:r>
      </w:del>
      <w:r w:rsidR="00467DDE" w:rsidRPr="00B13308">
        <w:rPr>
          <w:rFonts w:ascii="Times New Roman" w:hAnsi="Times New Roman"/>
          <w:lang w:val="en-AU"/>
        </w:rPr>
        <w:t xml:space="preserve"> invasive </w:t>
      </w:r>
      <w:ins w:id="453" w:author="Craig White" w:date="2016-08-04T14:17:00Z">
        <w:r w:rsidR="0007326B">
          <w:rPr>
            <w:rFonts w:ascii="Times New Roman" w:hAnsi="Times New Roman"/>
            <w:lang w:val="en-AU"/>
          </w:rPr>
          <w:t>species to function normally</w:t>
        </w:r>
        <w:r w:rsidR="00467DDE" w:rsidRPr="00B13308">
          <w:rPr>
            <w:rFonts w:ascii="Times New Roman" w:hAnsi="Times New Roman"/>
            <w:lang w:val="en-AU"/>
          </w:rPr>
          <w:t>.</w:t>
        </w:r>
      </w:ins>
      <w:del w:id="454" w:author="Craig White" w:date="2016-08-04T14:17:00Z">
        <w:r w:rsidR="00467DDE" w:rsidRPr="00B13308">
          <w:rPr>
            <w:rFonts w:ascii="Times New Roman" w:hAnsi="Times New Roman"/>
            <w:lang w:val="en-AU"/>
          </w:rPr>
          <w:delText>organisms.</w:delText>
        </w:r>
      </w:del>
      <w:r w:rsidR="00467DDE" w:rsidRPr="00B13308">
        <w:rPr>
          <w:rFonts w:ascii="Times New Roman" w:hAnsi="Times New Roman"/>
          <w:lang w:val="en-AU"/>
        </w:rPr>
        <w:t xml:space="preserve"> From a management perspective, artificial structures that maintain water flow rates that result in the adequate replenishment of oxygen at local scales might be more effective at promoting the proliferation of native species and </w:t>
      </w:r>
      <w:ins w:id="455" w:author="Craig White" w:date="2016-08-04T14:17:00Z">
        <w:r w:rsidR="0007326B">
          <w:rPr>
            <w:rFonts w:ascii="Times New Roman" w:hAnsi="Times New Roman"/>
            <w:lang w:val="en-AU"/>
          </w:rPr>
          <w:t>discouraging</w:t>
        </w:r>
      </w:ins>
      <w:del w:id="456" w:author="Craig White" w:date="2016-08-04T14:17:00Z">
        <w:r w:rsidR="00467DDE" w:rsidRPr="00B13308">
          <w:rPr>
            <w:rFonts w:ascii="Times New Roman" w:hAnsi="Times New Roman"/>
            <w:lang w:val="en-AU"/>
          </w:rPr>
          <w:delText>less prone to</w:delText>
        </w:r>
      </w:del>
      <w:r w:rsidR="00467DDE" w:rsidRPr="00B13308">
        <w:rPr>
          <w:rFonts w:ascii="Times New Roman" w:hAnsi="Times New Roman"/>
          <w:lang w:val="en-AU"/>
        </w:rPr>
        <w:t xml:space="preserve"> invasion</w:t>
      </w:r>
      <w:ins w:id="457" w:author="Diego Barneche" w:date="2016-08-04T13:51:00Z">
        <w:r>
          <w:rPr>
            <w:rFonts w:ascii="Times New Roman" w:hAnsi="Times New Roman"/>
            <w:lang w:val="en-AU"/>
          </w:rPr>
          <w:t>.</w:t>
        </w:r>
      </w:ins>
    </w:p>
    <w:p w14:paraId="77F48810" w14:textId="77777777" w:rsidR="00467DDE" w:rsidRPr="00741A11" w:rsidRDefault="00467DDE" w:rsidP="004729B3">
      <w:pPr>
        <w:spacing w:line="480" w:lineRule="auto"/>
        <w:rPr>
          <w:rFonts w:ascii="Times New Roman" w:hAnsi="Times New Roman" w:cs="Times New Roman"/>
          <w:b/>
        </w:rPr>
      </w:pPr>
    </w:p>
    <w:p w14:paraId="1B1F269B" w14:textId="658CF5A1" w:rsidR="00A22F72" w:rsidRPr="00A22F72" w:rsidRDefault="00A22F72" w:rsidP="004729B3">
      <w:pPr>
        <w:spacing w:line="480" w:lineRule="auto"/>
        <w:jc w:val="center"/>
        <w:rPr>
          <w:rFonts w:ascii="Times New Roman" w:hAnsi="Times New Roman" w:cs="Times New Roman"/>
        </w:rPr>
      </w:pPr>
      <w:r w:rsidRPr="00A22F72">
        <w:rPr>
          <w:rFonts w:ascii="Times New Roman" w:hAnsi="Times New Roman" w:cs="Times New Roman"/>
        </w:rPr>
        <w:t>ACKNOWLEDGEMENTS</w:t>
      </w:r>
    </w:p>
    <w:p w14:paraId="31A1BE1B" w14:textId="10F2C592" w:rsidR="008139F6" w:rsidRPr="00741A11" w:rsidRDefault="00235F89" w:rsidP="004729B3">
      <w:pPr>
        <w:spacing w:line="480" w:lineRule="auto"/>
        <w:rPr>
          <w:rFonts w:ascii="Times New Roman" w:hAnsi="Times New Roman" w:cs="Times New Roman"/>
        </w:rPr>
      </w:pPr>
      <w:r w:rsidRPr="00741A11">
        <w:rPr>
          <w:rFonts w:ascii="Times New Roman" w:hAnsi="Times New Roman" w:cs="Times New Roman"/>
        </w:rPr>
        <w:t xml:space="preserve">The authors thank </w:t>
      </w:r>
      <w:r w:rsidR="0045395A" w:rsidRPr="00741A11">
        <w:rPr>
          <w:rFonts w:ascii="Times New Roman" w:hAnsi="Times New Roman" w:cs="Times New Roman"/>
        </w:rPr>
        <w:t xml:space="preserve">to </w:t>
      </w:r>
      <w:r w:rsidR="0045395A" w:rsidRPr="00741A11">
        <w:rPr>
          <w:rFonts w:ascii="Times New Roman" w:hAnsi="Times New Roman" w:cs="Times New Roman"/>
          <w:bCs/>
        </w:rPr>
        <w:t xml:space="preserve">Blairgowrie Yacht Squadron, Royal Brighton Yacht Club, Royal Melbourne Yacht Squadron and </w:t>
      </w:r>
      <w:del w:id="458" w:author="Diego Barneche" w:date="2016-08-04T13:52:00Z">
        <w:r w:rsidR="0045395A" w:rsidRPr="00741A11" w:rsidDel="00E05F8C">
          <w:rPr>
            <w:rFonts w:ascii="Times New Roman" w:hAnsi="Times New Roman" w:cs="Times New Roman"/>
            <w:bCs/>
          </w:rPr>
          <w:delText xml:space="preserve"> </w:delText>
        </w:r>
      </w:del>
      <w:r w:rsidR="0045395A" w:rsidRPr="00741A11">
        <w:rPr>
          <w:rFonts w:ascii="Times New Roman" w:hAnsi="Times New Roman" w:cs="Times New Roman"/>
          <w:bCs/>
        </w:rPr>
        <w:t>Queenscliff Harbour</w:t>
      </w:r>
      <w:del w:id="459" w:author="Diego Barneche" w:date="2016-08-04T13:52:00Z">
        <w:r w:rsidR="0045395A" w:rsidRPr="00741A11" w:rsidDel="00E05F8C">
          <w:rPr>
            <w:rFonts w:ascii="Times New Roman" w:hAnsi="Times New Roman" w:cs="Times New Roman"/>
            <w:bCs/>
          </w:rPr>
          <w:delText xml:space="preserve"> </w:delText>
        </w:r>
      </w:del>
      <w:r w:rsidR="0045395A" w:rsidRPr="00741A11">
        <w:rPr>
          <w:rFonts w:ascii="Times New Roman" w:hAnsi="Times New Roman" w:cs="Times New Roman"/>
          <w:bCs/>
        </w:rPr>
        <w:t xml:space="preserve"> for </w:t>
      </w:r>
      <w:del w:id="460" w:author="Diego Barneche" w:date="2016-08-04T13:52:00Z">
        <w:r w:rsidR="0045395A" w:rsidRPr="00741A11" w:rsidDel="00E05F8C">
          <w:rPr>
            <w:rFonts w:ascii="Times New Roman" w:hAnsi="Times New Roman" w:cs="Times New Roman"/>
          </w:rPr>
          <w:delText xml:space="preserve"> for </w:delText>
        </w:r>
      </w:del>
      <w:r w:rsidR="0045395A" w:rsidRPr="00741A11">
        <w:rPr>
          <w:rFonts w:ascii="Times New Roman" w:hAnsi="Times New Roman" w:cs="Times New Roman"/>
        </w:rPr>
        <w:t>access to the field site. To</w:t>
      </w:r>
      <w:r w:rsidRPr="00741A11">
        <w:rPr>
          <w:rFonts w:ascii="Times New Roman" w:hAnsi="Times New Roman" w:cs="Times New Roman"/>
        </w:rPr>
        <w:t xml:space="preserve"> </w:t>
      </w:r>
      <w:r w:rsidRPr="00741A11">
        <w:rPr>
          <w:rFonts w:ascii="Times New Roman" w:hAnsi="Times New Roman" w:cs="Times New Roman"/>
        </w:rPr>
        <w:lastRenderedPageBreak/>
        <w:t xml:space="preserve">Amanda Pettersen </w:t>
      </w:r>
      <w:r w:rsidR="0045395A" w:rsidRPr="00741A11">
        <w:rPr>
          <w:rFonts w:ascii="Times New Roman" w:hAnsi="Times New Roman" w:cs="Times New Roman"/>
        </w:rPr>
        <w:t xml:space="preserve">and Hayley Cameron </w:t>
      </w:r>
      <w:r w:rsidRPr="00741A11">
        <w:rPr>
          <w:rFonts w:ascii="Times New Roman" w:hAnsi="Times New Roman" w:cs="Times New Roman"/>
        </w:rPr>
        <w:t>for</w:t>
      </w:r>
      <w:r w:rsidR="0045395A" w:rsidRPr="00741A11">
        <w:rPr>
          <w:rFonts w:ascii="Times New Roman" w:hAnsi="Times New Roman" w:cs="Times New Roman"/>
        </w:rPr>
        <w:t xml:space="preserve"> their help in the elaboration of the draft of this paper</w:t>
      </w:r>
      <w:r w:rsidR="00797D28" w:rsidRPr="00741A11">
        <w:rPr>
          <w:rFonts w:ascii="Times New Roman" w:hAnsi="Times New Roman" w:cs="Times New Roman"/>
        </w:rPr>
        <w:t xml:space="preserve">, Martino Malerba for </w:t>
      </w:r>
      <w:del w:id="461" w:author="Diego Barneche" w:date="2016-08-04T13:52:00Z">
        <w:r w:rsidR="00797D28" w:rsidRPr="00741A11" w:rsidDel="00E05F8C">
          <w:rPr>
            <w:rFonts w:ascii="Times New Roman" w:hAnsi="Times New Roman" w:cs="Times New Roman"/>
          </w:rPr>
          <w:delText>the stadistics</w:delText>
        </w:r>
      </w:del>
      <w:del w:id="462" w:author="Diego Barneche" w:date="2016-08-04T14:17:00Z">
        <w:r w:rsidR="00797D28" w:rsidRPr="00741A11">
          <w:rPr>
            <w:rFonts w:ascii="Times New Roman" w:hAnsi="Times New Roman" w:cs="Times New Roman"/>
          </w:rPr>
          <w:delText xml:space="preserve"> adivices</w:delText>
        </w:r>
      </w:del>
      <w:ins w:id="463" w:author="Diego Barneche" w:date="2016-08-04T13:52:00Z">
        <w:r w:rsidR="00E05F8C" w:rsidRPr="00741A11">
          <w:rPr>
            <w:rFonts w:ascii="Times New Roman" w:hAnsi="Times New Roman" w:cs="Times New Roman"/>
          </w:rPr>
          <w:t>statistic</w:t>
        </w:r>
        <w:r w:rsidR="00E05F8C">
          <w:rPr>
            <w:rFonts w:ascii="Times New Roman" w:hAnsi="Times New Roman" w:cs="Times New Roman"/>
          </w:rPr>
          <w:t>al</w:t>
        </w:r>
      </w:ins>
      <w:ins w:id="464" w:author="Diego Barneche" w:date="2016-08-04T14:17:00Z">
        <w:r w:rsidR="00797D28" w:rsidRPr="00741A11">
          <w:rPr>
            <w:rFonts w:ascii="Times New Roman" w:hAnsi="Times New Roman" w:cs="Times New Roman"/>
          </w:rPr>
          <w:t xml:space="preserve"> </w:t>
        </w:r>
      </w:ins>
      <w:del w:id="465" w:author="Diego Barneche" w:date="2016-08-04T13:52:00Z">
        <w:r w:rsidR="00797D28" w:rsidRPr="00741A11" w:rsidDel="00E05F8C">
          <w:rPr>
            <w:rFonts w:ascii="Times New Roman" w:hAnsi="Times New Roman" w:cs="Times New Roman"/>
          </w:rPr>
          <w:delText>adivices</w:delText>
        </w:r>
      </w:del>
      <w:ins w:id="466" w:author="Diego Barneche" w:date="2016-08-04T13:52:00Z">
        <w:r w:rsidR="00E05F8C" w:rsidRPr="00741A11">
          <w:rPr>
            <w:rFonts w:ascii="Times New Roman" w:hAnsi="Times New Roman" w:cs="Times New Roman"/>
          </w:rPr>
          <w:t>advices</w:t>
        </w:r>
      </w:ins>
      <w:r w:rsidR="00797D28" w:rsidRPr="00741A11">
        <w:rPr>
          <w:rFonts w:ascii="Times New Roman" w:hAnsi="Times New Roman" w:cs="Times New Roman"/>
        </w:rPr>
        <w:t xml:space="preserve">, </w:t>
      </w:r>
      <w:r w:rsidR="0045395A" w:rsidRPr="00741A11">
        <w:rPr>
          <w:rFonts w:ascii="Times New Roman" w:hAnsi="Times New Roman" w:cs="Times New Roman"/>
        </w:rPr>
        <w:t xml:space="preserve">Mattia Pierangelini, </w:t>
      </w:r>
      <w:r w:rsidR="009825AD" w:rsidRPr="00741A11">
        <w:rPr>
          <w:rFonts w:ascii="Times New Roman" w:hAnsi="Times New Roman" w:cs="Times New Roman"/>
        </w:rPr>
        <w:t xml:space="preserve">Camila Arnes and </w:t>
      </w:r>
      <w:r w:rsidR="0045395A" w:rsidRPr="00741A11">
        <w:rPr>
          <w:rFonts w:ascii="Times New Roman" w:hAnsi="Times New Roman" w:cs="Times New Roman"/>
        </w:rPr>
        <w:t>Yussi Palacios</w:t>
      </w:r>
      <w:r w:rsidR="009825AD" w:rsidRPr="00741A11">
        <w:rPr>
          <w:rFonts w:ascii="Times New Roman" w:hAnsi="Times New Roman" w:cs="Times New Roman"/>
        </w:rPr>
        <w:t xml:space="preserve"> for their help in the field. </w:t>
      </w:r>
      <w:del w:id="467" w:author="Diego Barneche" w:date="2016-08-04T13:52:00Z">
        <w:r w:rsidR="009825AD" w:rsidRPr="00741A11" w:rsidDel="00E05F8C">
          <w:rPr>
            <w:rFonts w:ascii="Times New Roman" w:hAnsi="Times New Roman" w:cs="Times New Roman"/>
          </w:rPr>
          <w:delText xml:space="preserve"> </w:delText>
        </w:r>
      </w:del>
      <w:r w:rsidRPr="00741A11">
        <w:rPr>
          <w:rFonts w:ascii="Times New Roman" w:hAnsi="Times New Roman" w:cs="Times New Roman"/>
        </w:rPr>
        <w:t xml:space="preserve">C.R.W. and D.J.M. </w:t>
      </w:r>
      <w:del w:id="468" w:author="Diego Barneche" w:date="2016-08-04T13:52:00Z">
        <w:r w:rsidRPr="00741A11" w:rsidDel="00E05F8C">
          <w:rPr>
            <w:rFonts w:ascii="Times New Roman" w:hAnsi="Times New Roman" w:cs="Times New Roman"/>
          </w:rPr>
          <w:delText xml:space="preserve">are </w:delText>
        </w:r>
      </w:del>
      <w:ins w:id="469" w:author="Diego Barneche" w:date="2016-08-04T13:52:00Z">
        <w:r w:rsidR="00E05F8C">
          <w:rPr>
            <w:rFonts w:ascii="Times New Roman" w:hAnsi="Times New Roman" w:cs="Times New Roman"/>
          </w:rPr>
          <w:t>were</w:t>
        </w:r>
        <w:r w:rsidR="00E05F8C" w:rsidRPr="00741A11">
          <w:rPr>
            <w:rFonts w:ascii="Times New Roman" w:hAnsi="Times New Roman" w:cs="Times New Roman"/>
          </w:rPr>
          <w:t xml:space="preserve"> </w:t>
        </w:r>
      </w:ins>
      <w:r w:rsidRPr="00741A11">
        <w:rPr>
          <w:rFonts w:ascii="Times New Roman" w:hAnsi="Times New Roman" w:cs="Times New Roman"/>
        </w:rPr>
        <w:t>supported by grants from the Australian</w:t>
      </w:r>
      <w:r w:rsidR="0045395A" w:rsidRPr="00741A11">
        <w:rPr>
          <w:rFonts w:ascii="Times New Roman" w:hAnsi="Times New Roman" w:cs="Times New Roman"/>
        </w:rPr>
        <w:t xml:space="preserve"> </w:t>
      </w:r>
      <w:r w:rsidRPr="00741A11">
        <w:rPr>
          <w:rFonts w:ascii="Times New Roman" w:hAnsi="Times New Roman" w:cs="Times New Roman"/>
        </w:rPr>
        <w:t xml:space="preserve">Research Council. M.E.L. is supported </w:t>
      </w:r>
      <w:r w:rsidR="0030364C" w:rsidRPr="00741A11">
        <w:rPr>
          <w:rFonts w:ascii="Times New Roman" w:hAnsi="Times New Roman" w:cs="Times New Roman"/>
        </w:rPr>
        <w:t xml:space="preserve">by grants </w:t>
      </w:r>
      <w:del w:id="470" w:author="Diego Barneche" w:date="2016-08-04T14:17:00Z">
        <w:r w:rsidR="0030364C" w:rsidRPr="00741A11">
          <w:rPr>
            <w:rFonts w:ascii="Times New Roman" w:hAnsi="Times New Roman" w:cs="Times New Roman"/>
          </w:rPr>
          <w:delText>form</w:delText>
        </w:r>
      </w:del>
      <w:ins w:id="471" w:author="Diego Barneche" w:date="2016-08-04T14:17:00Z">
        <w:r w:rsidR="0030364C" w:rsidRPr="00741A11">
          <w:rPr>
            <w:rFonts w:ascii="Times New Roman" w:hAnsi="Times New Roman" w:cs="Times New Roman"/>
          </w:rPr>
          <w:t>f</w:t>
        </w:r>
      </w:ins>
      <w:del w:id="472" w:author="Diego Barneche" w:date="2016-08-04T13:52:00Z">
        <w:r w:rsidR="0030364C" w:rsidRPr="00741A11" w:rsidDel="00E05F8C">
          <w:rPr>
            <w:rFonts w:ascii="Times New Roman" w:hAnsi="Times New Roman" w:cs="Times New Roman"/>
          </w:rPr>
          <w:delText>o</w:delText>
        </w:r>
      </w:del>
      <w:ins w:id="473" w:author="Diego Barneche" w:date="2016-08-04T14:17:00Z">
        <w:r w:rsidR="0030364C" w:rsidRPr="00741A11">
          <w:rPr>
            <w:rFonts w:ascii="Times New Roman" w:hAnsi="Times New Roman" w:cs="Times New Roman"/>
          </w:rPr>
          <w:t>r</w:t>
        </w:r>
      </w:ins>
      <w:ins w:id="474" w:author="Diego Barneche" w:date="2016-08-04T13:52:00Z">
        <w:r w:rsidR="00E05F8C">
          <w:rPr>
            <w:rFonts w:ascii="Times New Roman" w:hAnsi="Times New Roman" w:cs="Times New Roman"/>
          </w:rPr>
          <w:t>o</w:t>
        </w:r>
      </w:ins>
      <w:ins w:id="475" w:author="Diego Barneche" w:date="2016-08-04T14:17:00Z">
        <w:r w:rsidR="0030364C" w:rsidRPr="00741A11">
          <w:rPr>
            <w:rFonts w:ascii="Times New Roman" w:hAnsi="Times New Roman" w:cs="Times New Roman"/>
          </w:rPr>
          <w:t>m</w:t>
        </w:r>
      </w:ins>
      <w:r w:rsidR="0030364C" w:rsidRPr="00741A11">
        <w:rPr>
          <w:rFonts w:ascii="Times New Roman" w:hAnsi="Times New Roman" w:cs="Times New Roman"/>
        </w:rPr>
        <w:t xml:space="preserve"> Conicyt Becas-Chile Scholarship.</w:t>
      </w:r>
      <w:ins w:id="476" w:author="Diego Barneche" w:date="2016-08-04T13:52:00Z">
        <w:r w:rsidR="00E05F8C">
          <w:rPr>
            <w:rFonts w:ascii="Times New Roman" w:hAnsi="Times New Roman" w:cs="Times New Roman"/>
          </w:rPr>
          <w:t xml:space="preserve"> D.R.B. </w:t>
        </w:r>
      </w:ins>
      <w:ins w:id="477" w:author="Diego Barneche" w:date="2016-08-04T13:53:00Z">
        <w:r w:rsidR="00191559">
          <w:rPr>
            <w:rFonts w:ascii="Times New Roman" w:hAnsi="Times New Roman" w:cs="Times New Roman"/>
          </w:rPr>
          <w:t xml:space="preserve">is </w:t>
        </w:r>
        <w:r w:rsidR="00191559" w:rsidRPr="00191559">
          <w:rPr>
            <w:rFonts w:ascii="Times New Roman" w:hAnsi="Times New Roman" w:cs="Times New Roman"/>
          </w:rPr>
          <w:t>funded by the Monash University Centre for Geometric Biology</w:t>
        </w:r>
        <w:r w:rsidR="00191559">
          <w:rPr>
            <w:rFonts w:ascii="Times New Roman" w:hAnsi="Times New Roman" w:cs="Times New Roman"/>
          </w:rPr>
          <w:t>.</w:t>
        </w:r>
      </w:ins>
    </w:p>
    <w:p w14:paraId="669110B6" w14:textId="5D844AC4" w:rsidR="00B36E28" w:rsidRPr="00741A11" w:rsidRDefault="00B36E28" w:rsidP="004729B3">
      <w:pPr>
        <w:spacing w:line="480" w:lineRule="auto"/>
        <w:rPr>
          <w:rFonts w:ascii="Times New Roman" w:hAnsi="Times New Roman" w:cs="Times New Roman"/>
        </w:rPr>
      </w:pPr>
    </w:p>
    <w:p w14:paraId="4C09FA60" w14:textId="4A2407ED" w:rsidR="00BC3160" w:rsidRDefault="00A22F72" w:rsidP="004729B3">
      <w:pPr>
        <w:spacing w:line="480" w:lineRule="auto"/>
        <w:jc w:val="center"/>
        <w:rPr>
          <w:rFonts w:ascii="Times New Roman" w:hAnsi="Times New Roman" w:cs="Times New Roman"/>
        </w:rPr>
      </w:pPr>
      <w:r w:rsidRPr="00A22F72">
        <w:rPr>
          <w:rFonts w:ascii="Times New Roman" w:hAnsi="Times New Roman" w:cs="Times New Roman"/>
        </w:rPr>
        <w:t>LITERATURE CITED</w:t>
      </w:r>
    </w:p>
    <w:p w14:paraId="5D7FD9A2" w14:textId="77777777" w:rsidR="00741A11" w:rsidRPr="00741A11" w:rsidRDefault="00BC3160" w:rsidP="004729B3">
      <w:pPr>
        <w:spacing w:line="480" w:lineRule="auto"/>
        <w:ind w:left="284" w:hanging="284"/>
        <w:rPr>
          <w:rFonts w:ascii="Times New Roman" w:hAnsi="Times New Roman" w:cs="Times New Roman"/>
          <w:noProof/>
        </w:rPr>
      </w:pPr>
      <w:r w:rsidRPr="00741A11">
        <w:rPr>
          <w:rFonts w:ascii="Times New Roman" w:hAnsi="Times New Roman" w:cs="Times New Roman"/>
        </w:rPr>
        <w:fldChar w:fldCharType="begin"/>
      </w:r>
      <w:r w:rsidRPr="00A22F72">
        <w:rPr>
          <w:rFonts w:ascii="Times New Roman" w:hAnsi="Times New Roman" w:cs="Times New Roman"/>
        </w:rPr>
        <w:instrText xml:space="preserve"> ADDIN EN.REFLIST </w:instrText>
      </w:r>
      <w:r w:rsidRPr="00741A11">
        <w:rPr>
          <w:rFonts w:ascii="Times New Roman" w:hAnsi="Times New Roman" w:cs="Times New Roman"/>
        </w:rPr>
        <w:fldChar w:fldCharType="separate"/>
      </w:r>
      <w:bookmarkStart w:id="478" w:name="_ENREF_1"/>
      <w:r w:rsidR="00741A11" w:rsidRPr="00741A11">
        <w:rPr>
          <w:rFonts w:ascii="Times New Roman" w:hAnsi="Times New Roman" w:cs="Times New Roman"/>
          <w:noProof/>
        </w:rPr>
        <w:t xml:space="preserve">Andow, D. A., P. M. Kareiva, S. A. Levin, and A. Okubo. 1990. SPREAD OF INVADING ORGANISMS. Landscape Ecology </w:t>
      </w:r>
      <w:r w:rsidR="00741A11" w:rsidRPr="00741A11">
        <w:rPr>
          <w:rFonts w:ascii="Times New Roman" w:hAnsi="Times New Roman" w:cs="Times New Roman"/>
          <w:b/>
          <w:noProof/>
        </w:rPr>
        <w:t>4</w:t>
      </w:r>
      <w:r w:rsidR="00741A11" w:rsidRPr="00741A11">
        <w:rPr>
          <w:rFonts w:ascii="Times New Roman" w:hAnsi="Times New Roman" w:cs="Times New Roman"/>
          <w:noProof/>
        </w:rPr>
        <w:t>:177-188.</w:t>
      </w:r>
      <w:bookmarkEnd w:id="478"/>
    </w:p>
    <w:p w14:paraId="32D75627" w14:textId="77777777" w:rsidR="00741A11" w:rsidRPr="00741A11" w:rsidRDefault="00741A11" w:rsidP="004729B3">
      <w:pPr>
        <w:spacing w:line="480" w:lineRule="auto"/>
        <w:ind w:left="284" w:hanging="284"/>
        <w:rPr>
          <w:rFonts w:ascii="Times New Roman" w:hAnsi="Times New Roman" w:cs="Times New Roman"/>
          <w:noProof/>
        </w:rPr>
      </w:pPr>
      <w:bookmarkStart w:id="479" w:name="_ENREF_2"/>
      <w:r w:rsidRPr="00741A11">
        <w:rPr>
          <w:rFonts w:ascii="Times New Roman" w:hAnsi="Times New Roman" w:cs="Times New Roman"/>
          <w:noProof/>
        </w:rPr>
        <w:t xml:space="preserve">Arim, M., S. R. Abades, P. E. Neill, M. Lima, and P. A. Marquet. 2006. Spread dynamics of invasive species. Proceedings of the National Academy of Sciences of the United States of America </w:t>
      </w:r>
      <w:r w:rsidRPr="00741A11">
        <w:rPr>
          <w:rFonts w:ascii="Times New Roman" w:hAnsi="Times New Roman" w:cs="Times New Roman"/>
          <w:b/>
          <w:noProof/>
        </w:rPr>
        <w:t>103</w:t>
      </w:r>
      <w:r w:rsidRPr="00741A11">
        <w:rPr>
          <w:rFonts w:ascii="Times New Roman" w:hAnsi="Times New Roman" w:cs="Times New Roman"/>
          <w:noProof/>
        </w:rPr>
        <w:t>:374-378.</w:t>
      </w:r>
      <w:bookmarkEnd w:id="479"/>
    </w:p>
    <w:p w14:paraId="46C8CEEA" w14:textId="77777777" w:rsidR="00741A11" w:rsidRPr="00741A11" w:rsidRDefault="00741A11" w:rsidP="004729B3">
      <w:pPr>
        <w:spacing w:line="480" w:lineRule="auto"/>
        <w:ind w:left="284" w:hanging="284"/>
        <w:rPr>
          <w:rFonts w:ascii="Times New Roman" w:hAnsi="Times New Roman" w:cs="Times New Roman"/>
          <w:noProof/>
        </w:rPr>
      </w:pPr>
      <w:bookmarkStart w:id="480" w:name="_ENREF_3"/>
      <w:r w:rsidRPr="00741A11">
        <w:rPr>
          <w:rFonts w:ascii="Times New Roman" w:hAnsi="Times New Roman" w:cs="Times New Roman"/>
          <w:noProof/>
        </w:rPr>
        <w:t xml:space="preserve">Armstrong, W., T. Webb, M. Darwent, and P. M. Beckett. 2009. Measuring and interpreting respiratory critical oxygen pressures in roots. Annals of Botany </w:t>
      </w:r>
      <w:r w:rsidRPr="00741A11">
        <w:rPr>
          <w:rFonts w:ascii="Times New Roman" w:hAnsi="Times New Roman" w:cs="Times New Roman"/>
          <w:b/>
          <w:noProof/>
        </w:rPr>
        <w:t>103</w:t>
      </w:r>
      <w:r w:rsidRPr="00741A11">
        <w:rPr>
          <w:rFonts w:ascii="Times New Roman" w:hAnsi="Times New Roman" w:cs="Times New Roman"/>
          <w:noProof/>
        </w:rPr>
        <w:t>:281-293.</w:t>
      </w:r>
      <w:bookmarkEnd w:id="480"/>
    </w:p>
    <w:p w14:paraId="3F75B0DB" w14:textId="77777777" w:rsidR="00741A11" w:rsidRPr="00741A11" w:rsidRDefault="00741A11" w:rsidP="004729B3">
      <w:pPr>
        <w:spacing w:line="480" w:lineRule="auto"/>
        <w:ind w:left="284" w:hanging="284"/>
        <w:rPr>
          <w:rFonts w:ascii="Times New Roman" w:hAnsi="Times New Roman" w:cs="Times New Roman"/>
          <w:noProof/>
        </w:rPr>
      </w:pPr>
      <w:bookmarkStart w:id="481" w:name="_ENREF_4"/>
      <w:r w:rsidRPr="00741A11">
        <w:rPr>
          <w:rFonts w:ascii="Times New Roman" w:hAnsi="Times New Roman" w:cs="Times New Roman"/>
          <w:noProof/>
        </w:rPr>
        <w:t xml:space="preserve">Bulleri, F. and L. Airoldi. 2005. Artificial marine structures facilitate the spread of a non-indigenous green alga, Codium fragile ssp. tomentosoides, in the north Adriatic Sea. Journal of Applied Ecology </w:t>
      </w:r>
      <w:r w:rsidRPr="00741A11">
        <w:rPr>
          <w:rFonts w:ascii="Times New Roman" w:hAnsi="Times New Roman" w:cs="Times New Roman"/>
          <w:b/>
          <w:noProof/>
        </w:rPr>
        <w:t>42</w:t>
      </w:r>
      <w:r w:rsidRPr="00741A11">
        <w:rPr>
          <w:rFonts w:ascii="Times New Roman" w:hAnsi="Times New Roman" w:cs="Times New Roman"/>
          <w:noProof/>
        </w:rPr>
        <w:t>:1063-1072.</w:t>
      </w:r>
      <w:bookmarkEnd w:id="481"/>
    </w:p>
    <w:p w14:paraId="0E25C7E1" w14:textId="77777777" w:rsidR="00741A11" w:rsidRPr="00741A11" w:rsidRDefault="00741A11" w:rsidP="004729B3">
      <w:pPr>
        <w:spacing w:line="480" w:lineRule="auto"/>
        <w:ind w:left="284" w:hanging="284"/>
        <w:rPr>
          <w:rFonts w:ascii="Times New Roman" w:hAnsi="Times New Roman" w:cs="Times New Roman"/>
          <w:noProof/>
        </w:rPr>
      </w:pPr>
      <w:bookmarkStart w:id="482" w:name="_ENREF_5"/>
      <w:r w:rsidRPr="00741A11">
        <w:rPr>
          <w:rFonts w:ascii="Times New Roman" w:hAnsi="Times New Roman" w:cs="Times New Roman"/>
          <w:noProof/>
        </w:rPr>
        <w:t xml:space="preserve">Chesson, P. 2000. General theory of competitive coexistence in spatially-varying environments. Theoretical Population Biology </w:t>
      </w:r>
      <w:r w:rsidRPr="00741A11">
        <w:rPr>
          <w:rFonts w:ascii="Times New Roman" w:hAnsi="Times New Roman" w:cs="Times New Roman"/>
          <w:b/>
          <w:noProof/>
        </w:rPr>
        <w:t>58</w:t>
      </w:r>
      <w:r w:rsidRPr="00741A11">
        <w:rPr>
          <w:rFonts w:ascii="Times New Roman" w:hAnsi="Times New Roman" w:cs="Times New Roman"/>
          <w:noProof/>
        </w:rPr>
        <w:t>:211-237.</w:t>
      </w:r>
      <w:bookmarkEnd w:id="482"/>
    </w:p>
    <w:p w14:paraId="5B0B83C0" w14:textId="77777777" w:rsidR="00741A11" w:rsidRPr="00741A11" w:rsidRDefault="00741A11" w:rsidP="004729B3">
      <w:pPr>
        <w:spacing w:line="480" w:lineRule="auto"/>
        <w:ind w:left="284" w:hanging="284"/>
        <w:rPr>
          <w:rFonts w:ascii="Times New Roman" w:hAnsi="Times New Roman" w:cs="Times New Roman"/>
          <w:noProof/>
        </w:rPr>
      </w:pPr>
      <w:bookmarkStart w:id="483" w:name="_ENREF_6"/>
      <w:r w:rsidRPr="00741A11">
        <w:rPr>
          <w:rFonts w:ascii="Times New Roman" w:hAnsi="Times New Roman" w:cs="Times New Roman"/>
          <w:noProof/>
        </w:rPr>
        <w:t xml:space="preserve">Clark, G. F. and E. L. Johnston. 2005. Manipulating larval supply in the field: a controlled study of marine invasibility. Marine Ecology-Progress Series </w:t>
      </w:r>
      <w:r w:rsidRPr="00741A11">
        <w:rPr>
          <w:rFonts w:ascii="Times New Roman" w:hAnsi="Times New Roman" w:cs="Times New Roman"/>
          <w:b/>
          <w:noProof/>
        </w:rPr>
        <w:t>298</w:t>
      </w:r>
      <w:r w:rsidRPr="00741A11">
        <w:rPr>
          <w:rFonts w:ascii="Times New Roman" w:hAnsi="Times New Roman" w:cs="Times New Roman"/>
          <w:noProof/>
        </w:rPr>
        <w:t>:9-19.</w:t>
      </w:r>
      <w:bookmarkEnd w:id="483"/>
    </w:p>
    <w:p w14:paraId="256AC628" w14:textId="77777777" w:rsidR="00741A11" w:rsidRPr="00741A11" w:rsidRDefault="00741A11" w:rsidP="004729B3">
      <w:pPr>
        <w:spacing w:line="480" w:lineRule="auto"/>
        <w:ind w:left="284" w:hanging="284"/>
        <w:rPr>
          <w:rFonts w:ascii="Times New Roman" w:hAnsi="Times New Roman" w:cs="Times New Roman"/>
          <w:noProof/>
        </w:rPr>
      </w:pPr>
      <w:bookmarkStart w:id="484" w:name="_ENREF_7"/>
      <w:r w:rsidRPr="00741A11">
        <w:rPr>
          <w:rFonts w:ascii="Times New Roman" w:hAnsi="Times New Roman" w:cs="Times New Roman"/>
          <w:noProof/>
        </w:rPr>
        <w:t xml:space="preserve">Crawley, M. J., H. Kornberg, J. H. Lawton, M. B. Usher, R. Southwood, R. J. O'Connor, and A. Gibbs. 1986. The Population Biology of Invaders [and Discussion]. </w:t>
      </w:r>
      <w:r w:rsidRPr="00741A11">
        <w:rPr>
          <w:rFonts w:ascii="Times New Roman" w:hAnsi="Times New Roman" w:cs="Times New Roman"/>
          <w:noProof/>
        </w:rPr>
        <w:lastRenderedPageBreak/>
        <w:t xml:space="preserve">Philosophical Transactions of the Royal Society of London. B, Biological Sciences </w:t>
      </w:r>
      <w:r w:rsidRPr="00741A11">
        <w:rPr>
          <w:rFonts w:ascii="Times New Roman" w:hAnsi="Times New Roman" w:cs="Times New Roman"/>
          <w:b/>
          <w:noProof/>
        </w:rPr>
        <w:t>314</w:t>
      </w:r>
      <w:r w:rsidRPr="00741A11">
        <w:rPr>
          <w:rFonts w:ascii="Times New Roman" w:hAnsi="Times New Roman" w:cs="Times New Roman"/>
          <w:noProof/>
        </w:rPr>
        <w:t>:711-731.</w:t>
      </w:r>
      <w:bookmarkEnd w:id="484"/>
    </w:p>
    <w:p w14:paraId="18FE9B83" w14:textId="77777777" w:rsidR="00741A11" w:rsidRPr="00741A11" w:rsidRDefault="00741A11" w:rsidP="004729B3">
      <w:pPr>
        <w:spacing w:line="480" w:lineRule="auto"/>
        <w:ind w:left="284" w:hanging="284"/>
        <w:rPr>
          <w:rFonts w:ascii="Times New Roman" w:hAnsi="Times New Roman" w:cs="Times New Roman"/>
          <w:noProof/>
        </w:rPr>
      </w:pPr>
      <w:bookmarkStart w:id="485" w:name="_ENREF_8"/>
      <w:r w:rsidRPr="00741A11">
        <w:rPr>
          <w:rFonts w:ascii="Times New Roman" w:hAnsi="Times New Roman" w:cs="Times New Roman"/>
          <w:noProof/>
        </w:rPr>
        <w:t xml:space="preserve">Cullis, J. D. S., C. A. Gillis, M. L. Bothwell, C. Kilroy, A. Packman, and M. Hassan. 2012. A conceptual model for the blooming behavior and persistence of the benthic mat-forming diatom Didymosphenia geminata in oligotrophic streams. Journal of Geophysical Research-Biogeosciences </w:t>
      </w:r>
      <w:r w:rsidRPr="00741A11">
        <w:rPr>
          <w:rFonts w:ascii="Times New Roman" w:hAnsi="Times New Roman" w:cs="Times New Roman"/>
          <w:b/>
          <w:noProof/>
        </w:rPr>
        <w:t>117</w:t>
      </w:r>
      <w:r w:rsidRPr="00741A11">
        <w:rPr>
          <w:rFonts w:ascii="Times New Roman" w:hAnsi="Times New Roman" w:cs="Times New Roman"/>
          <w:noProof/>
        </w:rPr>
        <w:t>.</w:t>
      </w:r>
      <w:bookmarkEnd w:id="485"/>
    </w:p>
    <w:p w14:paraId="03E1E264" w14:textId="77777777" w:rsidR="00741A11" w:rsidRPr="00741A11" w:rsidRDefault="00741A11" w:rsidP="004729B3">
      <w:pPr>
        <w:spacing w:line="480" w:lineRule="auto"/>
        <w:ind w:left="284" w:hanging="284"/>
        <w:rPr>
          <w:rFonts w:ascii="Times New Roman" w:hAnsi="Times New Roman" w:cs="Times New Roman"/>
          <w:noProof/>
        </w:rPr>
      </w:pPr>
      <w:bookmarkStart w:id="486" w:name="_ENREF_9"/>
      <w:r w:rsidRPr="00741A11">
        <w:rPr>
          <w:rFonts w:ascii="Times New Roman" w:hAnsi="Times New Roman" w:cs="Times New Roman"/>
          <w:noProof/>
        </w:rPr>
        <w:t xml:space="preserve">Dafforn, K. A., T. M. Glasby, and E. L. Johnston. 2009a. Links between estuarine condition and spatial distributions of marine invaders. Diversity and Distributions </w:t>
      </w:r>
      <w:r w:rsidRPr="00741A11">
        <w:rPr>
          <w:rFonts w:ascii="Times New Roman" w:hAnsi="Times New Roman" w:cs="Times New Roman"/>
          <w:b/>
          <w:noProof/>
        </w:rPr>
        <w:t>15</w:t>
      </w:r>
      <w:r w:rsidRPr="00741A11">
        <w:rPr>
          <w:rFonts w:ascii="Times New Roman" w:hAnsi="Times New Roman" w:cs="Times New Roman"/>
          <w:noProof/>
        </w:rPr>
        <w:t>:807-821.</w:t>
      </w:r>
      <w:bookmarkEnd w:id="486"/>
    </w:p>
    <w:p w14:paraId="70F841E3" w14:textId="77777777" w:rsidR="00741A11" w:rsidRPr="00741A11" w:rsidRDefault="00741A11" w:rsidP="004729B3">
      <w:pPr>
        <w:spacing w:line="480" w:lineRule="auto"/>
        <w:ind w:left="284" w:hanging="284"/>
        <w:rPr>
          <w:rFonts w:ascii="Times New Roman" w:hAnsi="Times New Roman" w:cs="Times New Roman"/>
          <w:noProof/>
        </w:rPr>
      </w:pPr>
      <w:bookmarkStart w:id="487" w:name="_ENREF_10"/>
      <w:r w:rsidRPr="00741A11">
        <w:rPr>
          <w:rFonts w:ascii="Times New Roman" w:hAnsi="Times New Roman" w:cs="Times New Roman"/>
          <w:noProof/>
        </w:rPr>
        <w:t xml:space="preserve">Dafforn, K. A., E. L. Johnston, and T. M. Glasby. 2009b. Shallow moving structures promote marine invader dominance. Biofouling </w:t>
      </w:r>
      <w:r w:rsidRPr="00741A11">
        <w:rPr>
          <w:rFonts w:ascii="Times New Roman" w:hAnsi="Times New Roman" w:cs="Times New Roman"/>
          <w:b/>
          <w:noProof/>
        </w:rPr>
        <w:t>25</w:t>
      </w:r>
      <w:r w:rsidRPr="00741A11">
        <w:rPr>
          <w:rFonts w:ascii="Times New Roman" w:hAnsi="Times New Roman" w:cs="Times New Roman"/>
          <w:noProof/>
        </w:rPr>
        <w:t>:277-287.</w:t>
      </w:r>
      <w:bookmarkEnd w:id="487"/>
    </w:p>
    <w:p w14:paraId="0F675553" w14:textId="77777777" w:rsidR="00741A11" w:rsidRPr="00741A11" w:rsidRDefault="00741A11" w:rsidP="004729B3">
      <w:pPr>
        <w:spacing w:line="480" w:lineRule="auto"/>
        <w:ind w:left="284" w:hanging="284"/>
        <w:rPr>
          <w:rFonts w:ascii="Times New Roman" w:hAnsi="Times New Roman" w:cs="Times New Roman"/>
          <w:noProof/>
        </w:rPr>
      </w:pPr>
      <w:bookmarkStart w:id="488" w:name="_ENREF_11"/>
      <w:r w:rsidRPr="00741A11">
        <w:rPr>
          <w:rFonts w:ascii="Times New Roman" w:hAnsi="Times New Roman" w:cs="Times New Roman"/>
          <w:noProof/>
        </w:rPr>
        <w:t xml:space="preserve">Davies, K. F., P. Chesson, S. Harrison, B. D. Inouye, B. A. Melbourne, and K. J. Rice. 2005. Spatial heterogeneity explains the scale dependence of the native-exotic diversity relationship. Ecology </w:t>
      </w:r>
      <w:r w:rsidRPr="00741A11">
        <w:rPr>
          <w:rFonts w:ascii="Times New Roman" w:hAnsi="Times New Roman" w:cs="Times New Roman"/>
          <w:b/>
          <w:noProof/>
        </w:rPr>
        <w:t>86</w:t>
      </w:r>
      <w:r w:rsidRPr="00741A11">
        <w:rPr>
          <w:rFonts w:ascii="Times New Roman" w:hAnsi="Times New Roman" w:cs="Times New Roman"/>
          <w:noProof/>
        </w:rPr>
        <w:t>:1602-1610.</w:t>
      </w:r>
      <w:bookmarkEnd w:id="488"/>
    </w:p>
    <w:p w14:paraId="7DD3C9B4" w14:textId="77777777" w:rsidR="00741A11" w:rsidRPr="00741A11" w:rsidRDefault="00741A11" w:rsidP="004729B3">
      <w:pPr>
        <w:spacing w:line="480" w:lineRule="auto"/>
        <w:ind w:left="284" w:hanging="284"/>
        <w:rPr>
          <w:rFonts w:ascii="Times New Roman" w:hAnsi="Times New Roman" w:cs="Times New Roman"/>
          <w:noProof/>
        </w:rPr>
      </w:pPr>
      <w:bookmarkStart w:id="489" w:name="_ENREF_12"/>
      <w:r w:rsidRPr="00741A11">
        <w:rPr>
          <w:rFonts w:ascii="Times New Roman" w:hAnsi="Times New Roman" w:cs="Times New Roman"/>
          <w:noProof/>
        </w:rPr>
        <w:t xml:space="preserve">Davis, M. A. 2003. Biotic globalization: Does competition from introduced species threaten biodiversity? Bioscience </w:t>
      </w:r>
      <w:r w:rsidRPr="00741A11">
        <w:rPr>
          <w:rFonts w:ascii="Times New Roman" w:hAnsi="Times New Roman" w:cs="Times New Roman"/>
          <w:b/>
          <w:noProof/>
        </w:rPr>
        <w:t>53</w:t>
      </w:r>
      <w:r w:rsidRPr="00741A11">
        <w:rPr>
          <w:rFonts w:ascii="Times New Roman" w:hAnsi="Times New Roman" w:cs="Times New Roman"/>
          <w:noProof/>
        </w:rPr>
        <w:t>:481-489.</w:t>
      </w:r>
      <w:bookmarkEnd w:id="489"/>
    </w:p>
    <w:p w14:paraId="5721D230" w14:textId="77777777" w:rsidR="00741A11" w:rsidRPr="00741A11" w:rsidRDefault="00741A11" w:rsidP="004729B3">
      <w:pPr>
        <w:spacing w:line="480" w:lineRule="auto"/>
        <w:ind w:left="284" w:hanging="284"/>
        <w:rPr>
          <w:rFonts w:ascii="Times New Roman" w:hAnsi="Times New Roman" w:cs="Times New Roman"/>
          <w:noProof/>
        </w:rPr>
      </w:pPr>
      <w:bookmarkStart w:id="490" w:name="_ENREF_13"/>
      <w:r w:rsidRPr="00741A11">
        <w:rPr>
          <w:rFonts w:ascii="Times New Roman" w:hAnsi="Times New Roman" w:cs="Times New Roman"/>
          <w:noProof/>
        </w:rPr>
        <w:t xml:space="preserve">Dodds, L. A., J. M. Roberts, A. C. Taylor, and F. Marubini. 2007. Metabolic tolerance of the cold-water coral Lophelia pertusa (Scleractinia) to temperature and dissolved oxygen change. Journal of Experimental Marine Biology and Ecology </w:t>
      </w:r>
      <w:r w:rsidRPr="00741A11">
        <w:rPr>
          <w:rFonts w:ascii="Times New Roman" w:hAnsi="Times New Roman" w:cs="Times New Roman"/>
          <w:b/>
          <w:noProof/>
        </w:rPr>
        <w:t>349</w:t>
      </w:r>
      <w:r w:rsidRPr="00741A11">
        <w:rPr>
          <w:rFonts w:ascii="Times New Roman" w:hAnsi="Times New Roman" w:cs="Times New Roman"/>
          <w:noProof/>
        </w:rPr>
        <w:t>:205-214.</w:t>
      </w:r>
      <w:bookmarkEnd w:id="490"/>
    </w:p>
    <w:p w14:paraId="634CB010" w14:textId="77777777" w:rsidR="00741A11" w:rsidRPr="00741A11" w:rsidRDefault="00741A11" w:rsidP="004729B3">
      <w:pPr>
        <w:spacing w:line="480" w:lineRule="auto"/>
        <w:ind w:left="284" w:hanging="284"/>
        <w:rPr>
          <w:rFonts w:ascii="Times New Roman" w:hAnsi="Times New Roman" w:cs="Times New Roman"/>
          <w:noProof/>
        </w:rPr>
      </w:pPr>
      <w:bookmarkStart w:id="491" w:name="_ENREF_14"/>
      <w:r w:rsidRPr="00741A11">
        <w:rPr>
          <w:rFonts w:ascii="Times New Roman" w:hAnsi="Times New Roman" w:cs="Times New Roman"/>
          <w:noProof/>
        </w:rPr>
        <w:t xml:space="preserve">Erfmeier, A., L. Hantsch, and H. Bruelheide. 2013. The Role of Propagule Pressure, Genetic Diversity and Microsite Availability for Senecio vernalis Invasion. Plos One </w:t>
      </w:r>
      <w:r w:rsidRPr="00741A11">
        <w:rPr>
          <w:rFonts w:ascii="Times New Roman" w:hAnsi="Times New Roman" w:cs="Times New Roman"/>
          <w:b/>
          <w:noProof/>
        </w:rPr>
        <w:t>8</w:t>
      </w:r>
      <w:r w:rsidRPr="00741A11">
        <w:rPr>
          <w:rFonts w:ascii="Times New Roman" w:hAnsi="Times New Roman" w:cs="Times New Roman"/>
          <w:noProof/>
        </w:rPr>
        <w:t>.</w:t>
      </w:r>
      <w:bookmarkEnd w:id="491"/>
    </w:p>
    <w:p w14:paraId="08C1980A" w14:textId="77777777" w:rsidR="00741A11" w:rsidRPr="00741A11" w:rsidRDefault="00741A11" w:rsidP="004729B3">
      <w:pPr>
        <w:spacing w:line="480" w:lineRule="auto"/>
        <w:ind w:left="284" w:hanging="284"/>
        <w:rPr>
          <w:rFonts w:ascii="Times New Roman" w:hAnsi="Times New Roman" w:cs="Times New Roman"/>
          <w:noProof/>
        </w:rPr>
      </w:pPr>
      <w:bookmarkStart w:id="492" w:name="_ENREF_15"/>
      <w:r w:rsidRPr="00741A11">
        <w:rPr>
          <w:rFonts w:ascii="Times New Roman" w:hAnsi="Times New Roman" w:cs="Times New Roman"/>
          <w:noProof/>
        </w:rPr>
        <w:t xml:space="preserve">Ferguson, N., C. R. White, and D. J. Marshall. 2013. Competition in benthic marine invertebrates: the unrecognized role of exploitative competition for oxygen. Ecology </w:t>
      </w:r>
      <w:r w:rsidRPr="00741A11">
        <w:rPr>
          <w:rFonts w:ascii="Times New Roman" w:hAnsi="Times New Roman" w:cs="Times New Roman"/>
          <w:b/>
          <w:noProof/>
        </w:rPr>
        <w:t>94</w:t>
      </w:r>
      <w:r w:rsidRPr="00741A11">
        <w:rPr>
          <w:rFonts w:ascii="Times New Roman" w:hAnsi="Times New Roman" w:cs="Times New Roman"/>
          <w:noProof/>
        </w:rPr>
        <w:t>:126-135.</w:t>
      </w:r>
      <w:bookmarkEnd w:id="492"/>
    </w:p>
    <w:p w14:paraId="4228EA25" w14:textId="77777777" w:rsidR="00741A11" w:rsidRPr="00741A11" w:rsidRDefault="00741A11" w:rsidP="004729B3">
      <w:pPr>
        <w:spacing w:line="480" w:lineRule="auto"/>
        <w:ind w:left="284" w:hanging="284"/>
        <w:rPr>
          <w:rFonts w:ascii="Times New Roman" w:hAnsi="Times New Roman" w:cs="Times New Roman"/>
          <w:noProof/>
        </w:rPr>
      </w:pPr>
      <w:bookmarkStart w:id="493" w:name="_ENREF_16"/>
      <w:r w:rsidRPr="00741A11">
        <w:rPr>
          <w:rFonts w:ascii="Times New Roman" w:hAnsi="Times New Roman" w:cs="Times New Roman"/>
          <w:noProof/>
        </w:rPr>
        <w:lastRenderedPageBreak/>
        <w:t xml:space="preserve">Floerl, O. and G. J. Inglis. 2005. Starting the invasion pathway: the interaction between source populations and human transport vectors. Biological Invasions </w:t>
      </w:r>
      <w:r w:rsidRPr="00741A11">
        <w:rPr>
          <w:rFonts w:ascii="Times New Roman" w:hAnsi="Times New Roman" w:cs="Times New Roman"/>
          <w:b/>
          <w:noProof/>
        </w:rPr>
        <w:t>7</w:t>
      </w:r>
      <w:r w:rsidRPr="00741A11">
        <w:rPr>
          <w:rFonts w:ascii="Times New Roman" w:hAnsi="Times New Roman" w:cs="Times New Roman"/>
          <w:noProof/>
        </w:rPr>
        <w:t>:589-606.</w:t>
      </w:r>
      <w:bookmarkEnd w:id="493"/>
    </w:p>
    <w:p w14:paraId="07D6B40A" w14:textId="77777777" w:rsidR="00741A11" w:rsidRPr="00741A11" w:rsidRDefault="00741A11" w:rsidP="004729B3">
      <w:pPr>
        <w:spacing w:line="480" w:lineRule="auto"/>
        <w:ind w:left="284" w:hanging="284"/>
        <w:rPr>
          <w:rFonts w:ascii="Times New Roman" w:hAnsi="Times New Roman" w:cs="Times New Roman"/>
          <w:noProof/>
        </w:rPr>
      </w:pPr>
      <w:bookmarkStart w:id="494" w:name="_ENREF_17"/>
      <w:r w:rsidRPr="00741A11">
        <w:rPr>
          <w:rFonts w:ascii="Times New Roman" w:hAnsi="Times New Roman" w:cs="Times New Roman"/>
          <w:noProof/>
        </w:rPr>
        <w:t xml:space="preserve">Gardella, D. J. and P. J. Edmunds. 1999. The oxygen microenvironment adjacent to the tissue of the scleractinian Dichocoenia stokesii and its effects on symbiont metabolism. Marine Biology </w:t>
      </w:r>
      <w:r w:rsidRPr="00741A11">
        <w:rPr>
          <w:rFonts w:ascii="Times New Roman" w:hAnsi="Times New Roman" w:cs="Times New Roman"/>
          <w:b/>
          <w:noProof/>
        </w:rPr>
        <w:t>135</w:t>
      </w:r>
      <w:r w:rsidRPr="00741A11">
        <w:rPr>
          <w:rFonts w:ascii="Times New Roman" w:hAnsi="Times New Roman" w:cs="Times New Roman"/>
          <w:noProof/>
        </w:rPr>
        <w:t>:289-295.</w:t>
      </w:r>
      <w:bookmarkEnd w:id="494"/>
    </w:p>
    <w:p w14:paraId="30929F04" w14:textId="77777777" w:rsidR="00741A11" w:rsidRPr="00741A11" w:rsidRDefault="00741A11" w:rsidP="004729B3">
      <w:pPr>
        <w:spacing w:line="480" w:lineRule="auto"/>
        <w:ind w:left="284" w:hanging="284"/>
        <w:rPr>
          <w:rFonts w:ascii="Times New Roman" w:hAnsi="Times New Roman" w:cs="Times New Roman"/>
          <w:noProof/>
        </w:rPr>
      </w:pPr>
      <w:bookmarkStart w:id="495" w:name="_ENREF_18"/>
      <w:r w:rsidRPr="00741A11">
        <w:rPr>
          <w:rFonts w:ascii="Times New Roman" w:hAnsi="Times New Roman" w:cs="Times New Roman"/>
          <w:noProof/>
        </w:rPr>
        <w:t xml:space="preserve">Glasby, T. M., S. D. Connell, M. G. Holloway, and C. L. Hewitt. 2007. Nonindigenous biota on artificial structures: could habitat creation facilitate biological invasions? Marine Biology </w:t>
      </w:r>
      <w:r w:rsidRPr="00741A11">
        <w:rPr>
          <w:rFonts w:ascii="Times New Roman" w:hAnsi="Times New Roman" w:cs="Times New Roman"/>
          <w:b/>
          <w:noProof/>
        </w:rPr>
        <w:t>151</w:t>
      </w:r>
      <w:r w:rsidRPr="00741A11">
        <w:rPr>
          <w:rFonts w:ascii="Times New Roman" w:hAnsi="Times New Roman" w:cs="Times New Roman"/>
          <w:noProof/>
        </w:rPr>
        <w:t>:887-895.</w:t>
      </w:r>
      <w:bookmarkEnd w:id="495"/>
    </w:p>
    <w:p w14:paraId="7146DBA6" w14:textId="77777777" w:rsidR="00741A11" w:rsidRPr="00741A11" w:rsidRDefault="00741A11" w:rsidP="004729B3">
      <w:pPr>
        <w:spacing w:line="480" w:lineRule="auto"/>
        <w:ind w:left="284" w:hanging="284"/>
        <w:rPr>
          <w:rFonts w:ascii="Times New Roman" w:hAnsi="Times New Roman" w:cs="Times New Roman"/>
          <w:noProof/>
        </w:rPr>
      </w:pPr>
      <w:bookmarkStart w:id="496" w:name="_ENREF_19"/>
      <w:r w:rsidRPr="00741A11">
        <w:rPr>
          <w:rFonts w:ascii="Times New Roman" w:hAnsi="Times New Roman" w:cs="Times New Roman"/>
          <w:noProof/>
        </w:rPr>
        <w:t xml:space="preserve">Hart, S. P. and D. J. Marshall. 2009. Spatial arrangement affects population dynamics and competition independent of community composition. Ecology </w:t>
      </w:r>
      <w:r w:rsidRPr="00741A11">
        <w:rPr>
          <w:rFonts w:ascii="Times New Roman" w:hAnsi="Times New Roman" w:cs="Times New Roman"/>
          <w:b/>
          <w:noProof/>
        </w:rPr>
        <w:t>90</w:t>
      </w:r>
      <w:r w:rsidRPr="00741A11">
        <w:rPr>
          <w:rFonts w:ascii="Times New Roman" w:hAnsi="Times New Roman" w:cs="Times New Roman"/>
          <w:noProof/>
        </w:rPr>
        <w:t>:1485-1491.</w:t>
      </w:r>
      <w:bookmarkEnd w:id="496"/>
    </w:p>
    <w:p w14:paraId="01A24DC4" w14:textId="77777777" w:rsidR="00741A11" w:rsidRPr="00741A11" w:rsidRDefault="00741A11" w:rsidP="004729B3">
      <w:pPr>
        <w:spacing w:line="480" w:lineRule="auto"/>
        <w:ind w:left="284" w:hanging="284"/>
        <w:rPr>
          <w:rFonts w:ascii="Times New Roman" w:hAnsi="Times New Roman" w:cs="Times New Roman"/>
          <w:noProof/>
        </w:rPr>
      </w:pPr>
      <w:bookmarkStart w:id="497" w:name="_ENREF_20"/>
      <w:r w:rsidRPr="00741A11">
        <w:rPr>
          <w:rFonts w:ascii="Times New Roman" w:hAnsi="Times New Roman" w:cs="Times New Roman"/>
          <w:noProof/>
        </w:rPr>
        <w:t xml:space="preserve">Hart, S. P. and D. J. Marshall. 2012. Advantages and disadvantages of interference-competitive ability and resource-use efficiency when invading established communities. Oikos </w:t>
      </w:r>
      <w:r w:rsidRPr="00741A11">
        <w:rPr>
          <w:rFonts w:ascii="Times New Roman" w:hAnsi="Times New Roman" w:cs="Times New Roman"/>
          <w:b/>
          <w:noProof/>
        </w:rPr>
        <w:t>121</w:t>
      </w:r>
      <w:r w:rsidRPr="00741A11">
        <w:rPr>
          <w:rFonts w:ascii="Times New Roman" w:hAnsi="Times New Roman" w:cs="Times New Roman"/>
          <w:noProof/>
        </w:rPr>
        <w:t>:396-402.</w:t>
      </w:r>
      <w:bookmarkEnd w:id="497"/>
    </w:p>
    <w:p w14:paraId="66369256" w14:textId="77777777" w:rsidR="00741A11" w:rsidRPr="00741A11" w:rsidRDefault="00741A11" w:rsidP="004729B3">
      <w:pPr>
        <w:spacing w:line="480" w:lineRule="auto"/>
        <w:ind w:left="284" w:hanging="284"/>
        <w:rPr>
          <w:rFonts w:ascii="Times New Roman" w:hAnsi="Times New Roman" w:cs="Times New Roman"/>
          <w:noProof/>
        </w:rPr>
      </w:pPr>
      <w:bookmarkStart w:id="498" w:name="_ENREF_21"/>
      <w:r w:rsidRPr="00741A11">
        <w:rPr>
          <w:rFonts w:ascii="Times New Roman" w:hAnsi="Times New Roman" w:cs="Times New Roman"/>
          <w:noProof/>
        </w:rPr>
        <w:t xml:space="preserve">Hochachka, P. W. and P. L. Lutz. 2001. Mechanism, origin, and evolution of anoxia tolerance in animals. Comparative Biochemistry and Physiology B-Biochemistry &amp; Molecular Biology </w:t>
      </w:r>
      <w:r w:rsidRPr="00741A11">
        <w:rPr>
          <w:rFonts w:ascii="Times New Roman" w:hAnsi="Times New Roman" w:cs="Times New Roman"/>
          <w:b/>
          <w:noProof/>
        </w:rPr>
        <w:t>130</w:t>
      </w:r>
      <w:r w:rsidRPr="00741A11">
        <w:rPr>
          <w:rFonts w:ascii="Times New Roman" w:hAnsi="Times New Roman" w:cs="Times New Roman"/>
          <w:noProof/>
        </w:rPr>
        <w:t>:435-459.</w:t>
      </w:r>
      <w:bookmarkEnd w:id="498"/>
    </w:p>
    <w:p w14:paraId="4189DABA" w14:textId="77777777" w:rsidR="00741A11" w:rsidRPr="00741A11" w:rsidRDefault="00741A11" w:rsidP="004729B3">
      <w:pPr>
        <w:spacing w:line="480" w:lineRule="auto"/>
        <w:ind w:left="284" w:hanging="284"/>
        <w:rPr>
          <w:rFonts w:ascii="Times New Roman" w:hAnsi="Times New Roman" w:cs="Times New Roman"/>
          <w:noProof/>
        </w:rPr>
      </w:pPr>
      <w:bookmarkStart w:id="499" w:name="_ENREF_22"/>
      <w:r w:rsidRPr="00741A11">
        <w:rPr>
          <w:rFonts w:ascii="Times New Roman" w:hAnsi="Times New Roman" w:cs="Times New Roman"/>
          <w:noProof/>
        </w:rPr>
        <w:t>Hochachka, P. W. and G. N. Somero. 2002. Biochemical Adaptation : Mechanism and Process in Physiological Evolution. Oxford University Press, New York.</w:t>
      </w:r>
      <w:bookmarkEnd w:id="499"/>
    </w:p>
    <w:p w14:paraId="1C89B8C2" w14:textId="77777777" w:rsidR="00741A11" w:rsidRPr="00741A11" w:rsidRDefault="00741A11" w:rsidP="004729B3">
      <w:pPr>
        <w:spacing w:line="480" w:lineRule="auto"/>
        <w:ind w:left="284" w:hanging="284"/>
        <w:rPr>
          <w:rFonts w:ascii="Times New Roman" w:hAnsi="Times New Roman" w:cs="Times New Roman"/>
          <w:noProof/>
        </w:rPr>
      </w:pPr>
      <w:bookmarkStart w:id="500" w:name="_ENREF_23"/>
      <w:r w:rsidRPr="00741A11">
        <w:rPr>
          <w:rFonts w:ascii="Times New Roman" w:hAnsi="Times New Roman" w:cs="Times New Roman"/>
          <w:noProof/>
        </w:rPr>
        <w:t xml:space="preserve">Keane, R. M. and M. J. Crawley. 2002. Exotic plant invasions and the enemy release hypothesis. Trends in Ecology &amp; Evolution </w:t>
      </w:r>
      <w:r w:rsidRPr="00741A11">
        <w:rPr>
          <w:rFonts w:ascii="Times New Roman" w:hAnsi="Times New Roman" w:cs="Times New Roman"/>
          <w:b/>
          <w:noProof/>
        </w:rPr>
        <w:t>17</w:t>
      </w:r>
      <w:r w:rsidRPr="00741A11">
        <w:rPr>
          <w:rFonts w:ascii="Times New Roman" w:hAnsi="Times New Roman" w:cs="Times New Roman"/>
          <w:noProof/>
        </w:rPr>
        <w:t>:164-170.</w:t>
      </w:r>
      <w:bookmarkEnd w:id="500"/>
    </w:p>
    <w:p w14:paraId="3A24AF99" w14:textId="77777777" w:rsidR="00741A11" w:rsidRPr="00741A11" w:rsidRDefault="00741A11" w:rsidP="004729B3">
      <w:pPr>
        <w:spacing w:line="480" w:lineRule="auto"/>
        <w:ind w:left="284" w:hanging="284"/>
        <w:rPr>
          <w:rFonts w:ascii="Times New Roman" w:hAnsi="Times New Roman" w:cs="Times New Roman"/>
          <w:noProof/>
        </w:rPr>
      </w:pPr>
      <w:bookmarkStart w:id="501" w:name="_ENREF_24"/>
      <w:r w:rsidRPr="00741A11">
        <w:rPr>
          <w:rFonts w:ascii="Times New Roman" w:hAnsi="Times New Roman" w:cs="Times New Roman"/>
          <w:noProof/>
        </w:rPr>
        <w:t xml:space="preserve">Kinlan, B. P. and S. D. Gaines. 2003. Propagule dispersal in marine and terrestrial environments: A community perspective. Ecology </w:t>
      </w:r>
      <w:r w:rsidRPr="00741A11">
        <w:rPr>
          <w:rFonts w:ascii="Times New Roman" w:hAnsi="Times New Roman" w:cs="Times New Roman"/>
          <w:b/>
          <w:noProof/>
        </w:rPr>
        <w:t>84</w:t>
      </w:r>
      <w:r w:rsidRPr="00741A11">
        <w:rPr>
          <w:rFonts w:ascii="Times New Roman" w:hAnsi="Times New Roman" w:cs="Times New Roman"/>
          <w:noProof/>
        </w:rPr>
        <w:t>:2007-2020.</w:t>
      </w:r>
      <w:bookmarkEnd w:id="501"/>
    </w:p>
    <w:p w14:paraId="144D6B69" w14:textId="77777777" w:rsidR="00741A11" w:rsidRPr="00741A11" w:rsidRDefault="00741A11" w:rsidP="004729B3">
      <w:pPr>
        <w:spacing w:line="480" w:lineRule="auto"/>
        <w:ind w:left="284" w:hanging="284"/>
        <w:rPr>
          <w:rFonts w:ascii="Times New Roman" w:hAnsi="Times New Roman" w:cs="Times New Roman"/>
          <w:noProof/>
        </w:rPr>
      </w:pPr>
      <w:bookmarkStart w:id="502" w:name="_ENREF_25"/>
      <w:r w:rsidRPr="00741A11">
        <w:rPr>
          <w:rFonts w:ascii="Times New Roman" w:hAnsi="Times New Roman" w:cs="Times New Roman"/>
          <w:noProof/>
        </w:rPr>
        <w:t xml:space="preserve">Kinsey, D. and E. Kinsey. 1967. Diurnal changes in oxygen content of the water over the coral reef platform at Heron I. Marine and Freshwater Research </w:t>
      </w:r>
      <w:r w:rsidRPr="00741A11">
        <w:rPr>
          <w:rFonts w:ascii="Times New Roman" w:hAnsi="Times New Roman" w:cs="Times New Roman"/>
          <w:b/>
          <w:noProof/>
        </w:rPr>
        <w:t>18</w:t>
      </w:r>
      <w:r w:rsidRPr="00741A11">
        <w:rPr>
          <w:rFonts w:ascii="Times New Roman" w:hAnsi="Times New Roman" w:cs="Times New Roman"/>
          <w:noProof/>
        </w:rPr>
        <w:t>:23-34.</w:t>
      </w:r>
      <w:bookmarkEnd w:id="502"/>
    </w:p>
    <w:p w14:paraId="2831606C" w14:textId="77777777" w:rsidR="00741A11" w:rsidRPr="00741A11" w:rsidRDefault="00741A11" w:rsidP="004729B3">
      <w:pPr>
        <w:spacing w:line="480" w:lineRule="auto"/>
        <w:ind w:left="284" w:hanging="284"/>
        <w:rPr>
          <w:rFonts w:ascii="Times New Roman" w:hAnsi="Times New Roman" w:cs="Times New Roman"/>
          <w:noProof/>
        </w:rPr>
      </w:pPr>
      <w:bookmarkStart w:id="503" w:name="_ENREF_26"/>
      <w:r w:rsidRPr="00741A11">
        <w:rPr>
          <w:rFonts w:ascii="Times New Roman" w:hAnsi="Times New Roman" w:cs="Times New Roman"/>
          <w:noProof/>
        </w:rPr>
        <w:lastRenderedPageBreak/>
        <w:t xml:space="preserve">Koch, E. W. and G. Gust. 1999. Water flow in tide- and wave-dominated beds of the seagrass Thalassia testudinum. Marine Ecology Progress Series </w:t>
      </w:r>
      <w:r w:rsidRPr="00741A11">
        <w:rPr>
          <w:rFonts w:ascii="Times New Roman" w:hAnsi="Times New Roman" w:cs="Times New Roman"/>
          <w:b/>
          <w:noProof/>
        </w:rPr>
        <w:t>184</w:t>
      </w:r>
      <w:r w:rsidRPr="00741A11">
        <w:rPr>
          <w:rFonts w:ascii="Times New Roman" w:hAnsi="Times New Roman" w:cs="Times New Roman"/>
          <w:noProof/>
        </w:rPr>
        <w:t>:63-72.</w:t>
      </w:r>
      <w:bookmarkEnd w:id="503"/>
    </w:p>
    <w:p w14:paraId="0449BA37" w14:textId="77777777" w:rsidR="00741A11" w:rsidRPr="00741A11" w:rsidRDefault="00741A11" w:rsidP="004729B3">
      <w:pPr>
        <w:spacing w:line="480" w:lineRule="auto"/>
        <w:ind w:left="284" w:hanging="284"/>
        <w:rPr>
          <w:rFonts w:ascii="Times New Roman" w:hAnsi="Times New Roman" w:cs="Times New Roman"/>
          <w:noProof/>
        </w:rPr>
      </w:pPr>
      <w:bookmarkStart w:id="504" w:name="_ENREF_27"/>
      <w:r w:rsidRPr="00741A11">
        <w:rPr>
          <w:rFonts w:ascii="Times New Roman" w:hAnsi="Times New Roman" w:cs="Times New Roman"/>
          <w:noProof/>
        </w:rPr>
        <w:t xml:space="preserve">Lagos, M. E., J. L. Munoz, D. A. Contreras, and C. W. Caceres. 2011. Microhabitat segregation and physiological differences in two species of intertidal porcellanid crabs (Genus </w:t>
      </w:r>
      <w:r w:rsidRPr="00741A11">
        <w:rPr>
          <w:rFonts w:ascii="Times New Roman" w:hAnsi="Times New Roman" w:cs="Times New Roman"/>
          <w:i/>
          <w:noProof/>
        </w:rPr>
        <w:t>Petrolisthes</w:t>
      </w:r>
      <w:r w:rsidRPr="00741A11">
        <w:rPr>
          <w:rFonts w:ascii="Times New Roman" w:hAnsi="Times New Roman" w:cs="Times New Roman"/>
          <w:noProof/>
        </w:rPr>
        <w:t xml:space="preserve">) on the southern coast of Chile. Scientia Marina </w:t>
      </w:r>
      <w:r w:rsidRPr="00741A11">
        <w:rPr>
          <w:rFonts w:ascii="Times New Roman" w:hAnsi="Times New Roman" w:cs="Times New Roman"/>
          <w:b/>
          <w:noProof/>
        </w:rPr>
        <w:t>75</w:t>
      </w:r>
      <w:r w:rsidRPr="00741A11">
        <w:rPr>
          <w:rFonts w:ascii="Times New Roman" w:hAnsi="Times New Roman" w:cs="Times New Roman"/>
          <w:noProof/>
        </w:rPr>
        <w:t>:273-278.</w:t>
      </w:r>
      <w:bookmarkEnd w:id="504"/>
    </w:p>
    <w:p w14:paraId="6BE18FCC" w14:textId="77777777" w:rsidR="00741A11" w:rsidRPr="00741A11" w:rsidRDefault="00741A11" w:rsidP="004729B3">
      <w:pPr>
        <w:spacing w:line="480" w:lineRule="auto"/>
        <w:ind w:left="284" w:hanging="284"/>
        <w:rPr>
          <w:rFonts w:ascii="Times New Roman" w:hAnsi="Times New Roman" w:cs="Times New Roman"/>
          <w:noProof/>
        </w:rPr>
      </w:pPr>
      <w:bookmarkStart w:id="505" w:name="_ENREF_28"/>
      <w:r w:rsidRPr="00741A11">
        <w:rPr>
          <w:rFonts w:ascii="Times New Roman" w:hAnsi="Times New Roman" w:cs="Times New Roman"/>
          <w:noProof/>
        </w:rPr>
        <w:t xml:space="preserve">Lastra, M., E. Jaramillo, J. Lopez, H. Contreras, C. Duarte, and J. G. Rodriguez. 2004. Population abundances, tidal movement, burrowing ability and oxygen uptake of Emerita analoga (Stimpson) (Crustacea, Anomura) on a sandy beach of south-central Chile. Marine Ecology-Pubblicazioni Della Stazione Zoologica Di Napoli I </w:t>
      </w:r>
      <w:r w:rsidRPr="00741A11">
        <w:rPr>
          <w:rFonts w:ascii="Times New Roman" w:hAnsi="Times New Roman" w:cs="Times New Roman"/>
          <w:b/>
          <w:noProof/>
        </w:rPr>
        <w:t>25</w:t>
      </w:r>
      <w:r w:rsidRPr="00741A11">
        <w:rPr>
          <w:rFonts w:ascii="Times New Roman" w:hAnsi="Times New Roman" w:cs="Times New Roman"/>
          <w:noProof/>
        </w:rPr>
        <w:t>:71-89.</w:t>
      </w:r>
      <w:bookmarkEnd w:id="505"/>
    </w:p>
    <w:p w14:paraId="2CBB42F1" w14:textId="77777777" w:rsidR="00741A11" w:rsidRPr="00741A11" w:rsidRDefault="00741A11" w:rsidP="004729B3">
      <w:pPr>
        <w:spacing w:line="480" w:lineRule="auto"/>
        <w:ind w:left="284" w:hanging="284"/>
        <w:rPr>
          <w:rFonts w:ascii="Times New Roman" w:hAnsi="Times New Roman" w:cs="Times New Roman"/>
          <w:noProof/>
        </w:rPr>
      </w:pPr>
      <w:bookmarkStart w:id="506" w:name="_ENREF_29"/>
      <w:r w:rsidRPr="00741A11">
        <w:rPr>
          <w:rFonts w:ascii="Times New Roman" w:hAnsi="Times New Roman" w:cs="Times New Roman"/>
          <w:noProof/>
        </w:rPr>
        <w:t xml:space="preserve">Lejeusne, C., O. Latchere, N. Petit, C. Rico, and A. J. Green. 2014. Do invaders always perform better? Comparing the response of native and invasive shrimps to temperature and salinity gradients in southwest Spain. Estuarine Coastal and Shelf Science </w:t>
      </w:r>
      <w:r w:rsidRPr="00741A11">
        <w:rPr>
          <w:rFonts w:ascii="Times New Roman" w:hAnsi="Times New Roman" w:cs="Times New Roman"/>
          <w:b/>
          <w:noProof/>
        </w:rPr>
        <w:t>136</w:t>
      </w:r>
      <w:r w:rsidRPr="00741A11">
        <w:rPr>
          <w:rFonts w:ascii="Times New Roman" w:hAnsi="Times New Roman" w:cs="Times New Roman"/>
          <w:noProof/>
        </w:rPr>
        <w:t>:102-111.</w:t>
      </w:r>
      <w:bookmarkEnd w:id="506"/>
    </w:p>
    <w:p w14:paraId="70E506AA" w14:textId="77777777" w:rsidR="00741A11" w:rsidRPr="00741A11" w:rsidRDefault="00741A11" w:rsidP="004729B3">
      <w:pPr>
        <w:spacing w:line="480" w:lineRule="auto"/>
        <w:ind w:left="284" w:hanging="284"/>
        <w:rPr>
          <w:rFonts w:ascii="Times New Roman" w:hAnsi="Times New Roman" w:cs="Times New Roman"/>
          <w:noProof/>
        </w:rPr>
      </w:pPr>
      <w:bookmarkStart w:id="507" w:name="_ENREF_30"/>
      <w:r w:rsidRPr="00741A11">
        <w:rPr>
          <w:rFonts w:ascii="Times New Roman" w:hAnsi="Times New Roman" w:cs="Times New Roman"/>
          <w:noProof/>
        </w:rPr>
        <w:t xml:space="preserve">Levinton, J. S., E. Suatoni, W. Wallace, R. Junkins, B. Kelaher, and B. J. Allen. 2003. Rapid loss of genetically based resistance to metals after the cleanup of a Superfund site. Proceedings of the National Academy of Sciences of the United States of America </w:t>
      </w:r>
      <w:r w:rsidRPr="00741A11">
        <w:rPr>
          <w:rFonts w:ascii="Times New Roman" w:hAnsi="Times New Roman" w:cs="Times New Roman"/>
          <w:b/>
          <w:noProof/>
        </w:rPr>
        <w:t>100</w:t>
      </w:r>
      <w:r w:rsidRPr="00741A11">
        <w:rPr>
          <w:rFonts w:ascii="Times New Roman" w:hAnsi="Times New Roman" w:cs="Times New Roman"/>
          <w:noProof/>
        </w:rPr>
        <w:t>:9889-9891.</w:t>
      </w:r>
      <w:bookmarkEnd w:id="507"/>
    </w:p>
    <w:p w14:paraId="41B90D1E" w14:textId="77777777" w:rsidR="00741A11" w:rsidRPr="00741A11" w:rsidRDefault="00741A11" w:rsidP="004729B3">
      <w:pPr>
        <w:spacing w:line="480" w:lineRule="auto"/>
        <w:ind w:left="284" w:hanging="284"/>
        <w:rPr>
          <w:rFonts w:ascii="Times New Roman" w:hAnsi="Times New Roman" w:cs="Times New Roman"/>
          <w:noProof/>
        </w:rPr>
      </w:pPr>
      <w:bookmarkStart w:id="508" w:name="_ENREF_31"/>
      <w:r w:rsidRPr="00741A11">
        <w:rPr>
          <w:rFonts w:ascii="Times New Roman" w:hAnsi="Times New Roman" w:cs="Times New Roman"/>
          <w:noProof/>
        </w:rPr>
        <w:t xml:space="preserve">Mack, R. N., D. Simberloff, W. M. Lonsdale, H. Evans, M. Clout, and F. A. Bazzaz. 2000. Biotic Invasions: Causes, Epidemiology, Global Consequences, and Control. Ecological Applications </w:t>
      </w:r>
      <w:r w:rsidRPr="00741A11">
        <w:rPr>
          <w:rFonts w:ascii="Times New Roman" w:hAnsi="Times New Roman" w:cs="Times New Roman"/>
          <w:b/>
          <w:noProof/>
        </w:rPr>
        <w:t>10</w:t>
      </w:r>
      <w:r w:rsidRPr="00741A11">
        <w:rPr>
          <w:rFonts w:ascii="Times New Roman" w:hAnsi="Times New Roman" w:cs="Times New Roman"/>
          <w:noProof/>
        </w:rPr>
        <w:t>:689-710.</w:t>
      </w:r>
      <w:bookmarkEnd w:id="508"/>
    </w:p>
    <w:p w14:paraId="6E1B420E" w14:textId="77777777" w:rsidR="00741A11" w:rsidRPr="00741A11" w:rsidRDefault="00741A11" w:rsidP="004729B3">
      <w:pPr>
        <w:spacing w:line="480" w:lineRule="auto"/>
        <w:ind w:left="284" w:hanging="284"/>
        <w:rPr>
          <w:rFonts w:ascii="Times New Roman" w:hAnsi="Times New Roman" w:cs="Times New Roman"/>
          <w:noProof/>
        </w:rPr>
      </w:pPr>
      <w:bookmarkStart w:id="509" w:name="_ENREF_32"/>
      <w:r w:rsidRPr="00741A11">
        <w:rPr>
          <w:rFonts w:ascii="Times New Roman" w:hAnsi="Times New Roman" w:cs="Times New Roman"/>
          <w:noProof/>
        </w:rPr>
        <w:t xml:space="preserve">Mandic, M., A. E. Todgham, and J. G. Richards. 2009. Mechanisms and evolution of hypoxia tolerance in fish. Proceedings of the Royal Society B-Biological Sciences </w:t>
      </w:r>
      <w:r w:rsidRPr="00741A11">
        <w:rPr>
          <w:rFonts w:ascii="Times New Roman" w:hAnsi="Times New Roman" w:cs="Times New Roman"/>
          <w:b/>
          <w:noProof/>
        </w:rPr>
        <w:t>276</w:t>
      </w:r>
      <w:r w:rsidRPr="00741A11">
        <w:rPr>
          <w:rFonts w:ascii="Times New Roman" w:hAnsi="Times New Roman" w:cs="Times New Roman"/>
          <w:noProof/>
        </w:rPr>
        <w:t>:735-744.</w:t>
      </w:r>
      <w:bookmarkEnd w:id="509"/>
    </w:p>
    <w:p w14:paraId="7C14EA87" w14:textId="77777777" w:rsidR="00741A11" w:rsidRPr="00741A11" w:rsidRDefault="00741A11" w:rsidP="004729B3">
      <w:pPr>
        <w:spacing w:line="480" w:lineRule="auto"/>
        <w:ind w:left="284" w:hanging="284"/>
        <w:rPr>
          <w:rFonts w:ascii="Times New Roman" w:hAnsi="Times New Roman" w:cs="Times New Roman"/>
          <w:noProof/>
        </w:rPr>
      </w:pPr>
      <w:bookmarkStart w:id="510" w:name="_ENREF_33"/>
      <w:r w:rsidRPr="00741A11">
        <w:rPr>
          <w:rFonts w:ascii="Times New Roman" w:hAnsi="Times New Roman" w:cs="Times New Roman"/>
          <w:noProof/>
        </w:rPr>
        <w:lastRenderedPageBreak/>
        <w:t xml:space="preserve">Marshall, D. J., M. Bode, and C. R. White. 2013. Estimating physiological tolerances - a comparison of traditional approaches to nonlinear regression techniques. Journal of Experimental Biology </w:t>
      </w:r>
      <w:r w:rsidRPr="00741A11">
        <w:rPr>
          <w:rFonts w:ascii="Times New Roman" w:hAnsi="Times New Roman" w:cs="Times New Roman"/>
          <w:b/>
          <w:noProof/>
        </w:rPr>
        <w:t>216</w:t>
      </w:r>
      <w:r w:rsidRPr="00741A11">
        <w:rPr>
          <w:rFonts w:ascii="Times New Roman" w:hAnsi="Times New Roman" w:cs="Times New Roman"/>
          <w:noProof/>
        </w:rPr>
        <w:t>:2176.</w:t>
      </w:r>
      <w:bookmarkEnd w:id="510"/>
    </w:p>
    <w:p w14:paraId="796BE74D" w14:textId="77777777" w:rsidR="00741A11" w:rsidRPr="00741A11" w:rsidRDefault="00741A11" w:rsidP="004729B3">
      <w:pPr>
        <w:spacing w:line="480" w:lineRule="auto"/>
        <w:ind w:left="284" w:hanging="284"/>
        <w:rPr>
          <w:rFonts w:ascii="Times New Roman" w:hAnsi="Times New Roman" w:cs="Times New Roman"/>
          <w:noProof/>
        </w:rPr>
      </w:pPr>
      <w:bookmarkStart w:id="511" w:name="_ENREF_34"/>
      <w:r w:rsidRPr="00741A11">
        <w:rPr>
          <w:rFonts w:ascii="Times New Roman" w:hAnsi="Times New Roman" w:cs="Times New Roman"/>
          <w:noProof/>
        </w:rPr>
        <w:t xml:space="preserve">McKenzie, L. A., R. Brooks, and E. L. Johnston. 2011. Heritable pollution tolerance in a marine invader. Environmental Research </w:t>
      </w:r>
      <w:r w:rsidRPr="00741A11">
        <w:rPr>
          <w:rFonts w:ascii="Times New Roman" w:hAnsi="Times New Roman" w:cs="Times New Roman"/>
          <w:b/>
          <w:noProof/>
        </w:rPr>
        <w:t>111</w:t>
      </w:r>
      <w:r w:rsidRPr="00741A11">
        <w:rPr>
          <w:rFonts w:ascii="Times New Roman" w:hAnsi="Times New Roman" w:cs="Times New Roman"/>
          <w:noProof/>
        </w:rPr>
        <w:t>:926-932.</w:t>
      </w:r>
      <w:bookmarkEnd w:id="511"/>
    </w:p>
    <w:p w14:paraId="766C673B" w14:textId="77777777" w:rsidR="00741A11" w:rsidRPr="00741A11" w:rsidRDefault="00741A11" w:rsidP="004729B3">
      <w:pPr>
        <w:spacing w:line="480" w:lineRule="auto"/>
        <w:ind w:left="284" w:hanging="284"/>
        <w:rPr>
          <w:rFonts w:ascii="Times New Roman" w:hAnsi="Times New Roman" w:cs="Times New Roman"/>
          <w:noProof/>
        </w:rPr>
      </w:pPr>
      <w:bookmarkStart w:id="512" w:name="_ENREF_35"/>
      <w:r w:rsidRPr="00741A11">
        <w:rPr>
          <w:rFonts w:ascii="Times New Roman" w:hAnsi="Times New Roman" w:cs="Times New Roman"/>
          <w:noProof/>
        </w:rPr>
        <w:t xml:space="preserve">McKenzie, L. A., R. C. Brooks, and E. L. Johnston. 2012. A widespread contaminant enhances invasion success of a marine invader. Journal of Applied Ecology </w:t>
      </w:r>
      <w:r w:rsidRPr="00741A11">
        <w:rPr>
          <w:rFonts w:ascii="Times New Roman" w:hAnsi="Times New Roman" w:cs="Times New Roman"/>
          <w:b/>
          <w:noProof/>
        </w:rPr>
        <w:t>49</w:t>
      </w:r>
      <w:r w:rsidRPr="00741A11">
        <w:rPr>
          <w:rFonts w:ascii="Times New Roman" w:hAnsi="Times New Roman" w:cs="Times New Roman"/>
          <w:noProof/>
        </w:rPr>
        <w:t>:767-773.</w:t>
      </w:r>
      <w:bookmarkEnd w:id="512"/>
    </w:p>
    <w:p w14:paraId="3B62FE79" w14:textId="77777777" w:rsidR="00741A11" w:rsidRPr="00741A11" w:rsidRDefault="00741A11" w:rsidP="004729B3">
      <w:pPr>
        <w:spacing w:line="480" w:lineRule="auto"/>
        <w:ind w:left="284" w:hanging="284"/>
        <w:rPr>
          <w:rFonts w:ascii="Times New Roman" w:hAnsi="Times New Roman" w:cs="Times New Roman"/>
          <w:noProof/>
        </w:rPr>
      </w:pPr>
      <w:bookmarkStart w:id="513" w:name="_ENREF_36"/>
      <w:r w:rsidRPr="00741A11">
        <w:rPr>
          <w:rFonts w:ascii="Times New Roman" w:hAnsi="Times New Roman" w:cs="Times New Roman"/>
          <w:noProof/>
        </w:rPr>
        <w:t xml:space="preserve">Moore, K. A., H. A. Neckles, and R. J. Orth. 1996. Zostera marina (eelgrass) growth and survival along a gradient of nutrients and turbidity in the lower Chesapeake Bay. Marine Ecology Progress Series </w:t>
      </w:r>
      <w:r w:rsidRPr="00741A11">
        <w:rPr>
          <w:rFonts w:ascii="Times New Roman" w:hAnsi="Times New Roman" w:cs="Times New Roman"/>
          <w:b/>
          <w:noProof/>
        </w:rPr>
        <w:t>142</w:t>
      </w:r>
      <w:r w:rsidRPr="00741A11">
        <w:rPr>
          <w:rFonts w:ascii="Times New Roman" w:hAnsi="Times New Roman" w:cs="Times New Roman"/>
          <w:noProof/>
        </w:rPr>
        <w:t>:247-259.</w:t>
      </w:r>
      <w:bookmarkEnd w:id="513"/>
    </w:p>
    <w:p w14:paraId="45D44D75" w14:textId="77777777" w:rsidR="00741A11" w:rsidRPr="00741A11" w:rsidRDefault="00741A11" w:rsidP="004729B3">
      <w:pPr>
        <w:spacing w:line="480" w:lineRule="auto"/>
        <w:ind w:left="284" w:hanging="284"/>
        <w:rPr>
          <w:rFonts w:ascii="Times New Roman" w:hAnsi="Times New Roman" w:cs="Times New Roman"/>
          <w:noProof/>
        </w:rPr>
      </w:pPr>
      <w:bookmarkStart w:id="514" w:name="_ENREF_37"/>
      <w:r w:rsidRPr="00741A11">
        <w:rPr>
          <w:rFonts w:ascii="Times New Roman" w:hAnsi="Times New Roman" w:cs="Times New Roman"/>
          <w:noProof/>
        </w:rPr>
        <w:t xml:space="preserve">Nilsson, G. E. and S. Ostlund-Nilsson. 2004. Hypoxia in paradise: widespread hypoxia tolerance in coral reef fishes. Proceedings of the Royal Society B-Biological Sciences </w:t>
      </w:r>
      <w:r w:rsidRPr="00741A11">
        <w:rPr>
          <w:rFonts w:ascii="Times New Roman" w:hAnsi="Times New Roman" w:cs="Times New Roman"/>
          <w:b/>
          <w:noProof/>
        </w:rPr>
        <w:t>271</w:t>
      </w:r>
      <w:r w:rsidRPr="00741A11">
        <w:rPr>
          <w:rFonts w:ascii="Times New Roman" w:hAnsi="Times New Roman" w:cs="Times New Roman"/>
          <w:noProof/>
        </w:rPr>
        <w:t>:S30-S33.</w:t>
      </w:r>
      <w:bookmarkEnd w:id="514"/>
    </w:p>
    <w:p w14:paraId="0309A83D" w14:textId="77777777" w:rsidR="00741A11" w:rsidRPr="00741A11" w:rsidRDefault="00741A11" w:rsidP="004729B3">
      <w:pPr>
        <w:spacing w:line="480" w:lineRule="auto"/>
        <w:ind w:left="284" w:hanging="284"/>
        <w:rPr>
          <w:rFonts w:ascii="Times New Roman" w:hAnsi="Times New Roman" w:cs="Times New Roman"/>
          <w:noProof/>
        </w:rPr>
      </w:pPr>
      <w:bookmarkStart w:id="515" w:name="_ENREF_38"/>
      <w:r w:rsidRPr="00741A11">
        <w:rPr>
          <w:rFonts w:ascii="Times New Roman" w:hAnsi="Times New Roman" w:cs="Times New Roman"/>
          <w:noProof/>
        </w:rPr>
        <w:t xml:space="preserve">Okamura, B. 1985. THE EFFECTS OF AMBIENT FLOW VELOCITY, COLONY SIZE, AND UPSTREAM COLONIES ON THE FEEDING SUCCESS OF BRYOZOA .2. CONOPEUM-RETICULUM (LINNAEUS), AN ENCRUSTING SPECIES. Journal of Experimental Marine Biology and Ecology </w:t>
      </w:r>
      <w:r w:rsidRPr="00741A11">
        <w:rPr>
          <w:rFonts w:ascii="Times New Roman" w:hAnsi="Times New Roman" w:cs="Times New Roman"/>
          <w:b/>
          <w:noProof/>
        </w:rPr>
        <w:t>89</w:t>
      </w:r>
      <w:r w:rsidRPr="00741A11">
        <w:rPr>
          <w:rFonts w:ascii="Times New Roman" w:hAnsi="Times New Roman" w:cs="Times New Roman"/>
          <w:noProof/>
        </w:rPr>
        <w:t>:69-80.</w:t>
      </w:r>
      <w:bookmarkEnd w:id="515"/>
    </w:p>
    <w:p w14:paraId="1B9F75FA" w14:textId="77777777" w:rsidR="00741A11" w:rsidRPr="00741A11" w:rsidRDefault="00741A11" w:rsidP="004729B3">
      <w:pPr>
        <w:spacing w:line="480" w:lineRule="auto"/>
        <w:ind w:left="284" w:hanging="284"/>
        <w:rPr>
          <w:rFonts w:ascii="Times New Roman" w:hAnsi="Times New Roman" w:cs="Times New Roman"/>
          <w:noProof/>
        </w:rPr>
      </w:pPr>
      <w:bookmarkStart w:id="516" w:name="_ENREF_39"/>
      <w:r w:rsidRPr="00741A11">
        <w:rPr>
          <w:rFonts w:ascii="Times New Roman" w:hAnsi="Times New Roman" w:cs="Times New Roman"/>
          <w:noProof/>
        </w:rPr>
        <w:t xml:space="preserve">Osinga, R., J. Tramper, and R. H. Wijffels. 1999. Cultivation of marine sponges. Marine Biotechnology </w:t>
      </w:r>
      <w:r w:rsidRPr="00741A11">
        <w:rPr>
          <w:rFonts w:ascii="Times New Roman" w:hAnsi="Times New Roman" w:cs="Times New Roman"/>
          <w:b/>
          <w:noProof/>
        </w:rPr>
        <w:t>1</w:t>
      </w:r>
      <w:r w:rsidRPr="00741A11">
        <w:rPr>
          <w:rFonts w:ascii="Times New Roman" w:hAnsi="Times New Roman" w:cs="Times New Roman"/>
          <w:noProof/>
        </w:rPr>
        <w:t>:509-532.</w:t>
      </w:r>
      <w:bookmarkEnd w:id="516"/>
    </w:p>
    <w:p w14:paraId="26F2A850" w14:textId="77777777" w:rsidR="00741A11" w:rsidRPr="00741A11" w:rsidRDefault="00741A11" w:rsidP="004729B3">
      <w:pPr>
        <w:spacing w:line="480" w:lineRule="auto"/>
        <w:ind w:left="284" w:hanging="284"/>
        <w:rPr>
          <w:rFonts w:ascii="Times New Roman" w:hAnsi="Times New Roman" w:cs="Times New Roman"/>
          <w:noProof/>
        </w:rPr>
      </w:pPr>
      <w:bookmarkStart w:id="517" w:name="_ENREF_40"/>
      <w:r w:rsidRPr="00741A11">
        <w:rPr>
          <w:rFonts w:ascii="Times New Roman" w:hAnsi="Times New Roman" w:cs="Times New Roman"/>
          <w:noProof/>
        </w:rPr>
        <w:t xml:space="preserve">Palardy, J. E. and J. D. Witman. 2011. Water flow drives biodiversity by mediating rarity in marine benthic communities. Ecology Letters </w:t>
      </w:r>
      <w:r w:rsidRPr="00741A11">
        <w:rPr>
          <w:rFonts w:ascii="Times New Roman" w:hAnsi="Times New Roman" w:cs="Times New Roman"/>
          <w:b/>
          <w:noProof/>
        </w:rPr>
        <w:t>14</w:t>
      </w:r>
      <w:r w:rsidRPr="00741A11">
        <w:rPr>
          <w:rFonts w:ascii="Times New Roman" w:hAnsi="Times New Roman" w:cs="Times New Roman"/>
          <w:noProof/>
        </w:rPr>
        <w:t>:63-68.</w:t>
      </w:r>
      <w:bookmarkEnd w:id="517"/>
    </w:p>
    <w:p w14:paraId="12F6C535" w14:textId="77777777" w:rsidR="00741A11" w:rsidRPr="00741A11" w:rsidRDefault="00741A11" w:rsidP="004729B3">
      <w:pPr>
        <w:spacing w:line="480" w:lineRule="auto"/>
        <w:ind w:left="284" w:hanging="284"/>
        <w:rPr>
          <w:rFonts w:ascii="Times New Roman" w:hAnsi="Times New Roman" w:cs="Times New Roman"/>
          <w:noProof/>
        </w:rPr>
      </w:pPr>
      <w:bookmarkStart w:id="518" w:name="_ENREF_41"/>
      <w:r w:rsidRPr="00741A11">
        <w:rPr>
          <w:rFonts w:ascii="Times New Roman" w:hAnsi="Times New Roman" w:cs="Times New Roman"/>
          <w:noProof/>
        </w:rPr>
        <w:t xml:space="preserve">Persson, L. 1985. ASYMMETRICAL COMPETITION - ARE LARGER ANIMALS COMPETITIVELY SUPERIOR. American Naturalist </w:t>
      </w:r>
      <w:r w:rsidRPr="00741A11">
        <w:rPr>
          <w:rFonts w:ascii="Times New Roman" w:hAnsi="Times New Roman" w:cs="Times New Roman"/>
          <w:b/>
          <w:noProof/>
        </w:rPr>
        <w:t>126</w:t>
      </w:r>
      <w:r w:rsidRPr="00741A11">
        <w:rPr>
          <w:rFonts w:ascii="Times New Roman" w:hAnsi="Times New Roman" w:cs="Times New Roman"/>
          <w:noProof/>
        </w:rPr>
        <w:t>:261-266.</w:t>
      </w:r>
      <w:bookmarkEnd w:id="518"/>
    </w:p>
    <w:p w14:paraId="29ED587F" w14:textId="77777777" w:rsidR="00741A11" w:rsidRPr="00741A11" w:rsidRDefault="00741A11" w:rsidP="004729B3">
      <w:pPr>
        <w:spacing w:line="480" w:lineRule="auto"/>
        <w:ind w:left="284" w:hanging="284"/>
        <w:rPr>
          <w:rFonts w:ascii="Times New Roman" w:hAnsi="Times New Roman" w:cs="Times New Roman"/>
          <w:noProof/>
        </w:rPr>
      </w:pPr>
      <w:bookmarkStart w:id="519" w:name="_ENREF_42"/>
      <w:r w:rsidRPr="00741A11">
        <w:rPr>
          <w:rFonts w:ascii="Times New Roman" w:hAnsi="Times New Roman" w:cs="Times New Roman"/>
          <w:noProof/>
        </w:rPr>
        <w:lastRenderedPageBreak/>
        <w:t xml:space="preserve">Pettersen, A. K., C. R. White, and D. J. Marshall. 2015. Why does offspring size affect performance? Integrating metabolic scaling with life-history theory. Proceedings. Biological sciences / The Royal Society </w:t>
      </w:r>
      <w:r w:rsidRPr="00741A11">
        <w:rPr>
          <w:rFonts w:ascii="Times New Roman" w:hAnsi="Times New Roman" w:cs="Times New Roman"/>
          <w:b/>
          <w:noProof/>
        </w:rPr>
        <w:t>282</w:t>
      </w:r>
      <w:r w:rsidRPr="00741A11">
        <w:rPr>
          <w:rFonts w:ascii="Times New Roman" w:hAnsi="Times New Roman" w:cs="Times New Roman"/>
          <w:noProof/>
        </w:rPr>
        <w:t>.</w:t>
      </w:r>
      <w:bookmarkEnd w:id="519"/>
    </w:p>
    <w:p w14:paraId="5A19E718" w14:textId="77777777" w:rsidR="00741A11" w:rsidRPr="00741A11" w:rsidRDefault="00741A11" w:rsidP="004729B3">
      <w:pPr>
        <w:spacing w:line="480" w:lineRule="auto"/>
        <w:ind w:left="284" w:hanging="284"/>
        <w:rPr>
          <w:rFonts w:ascii="Times New Roman" w:hAnsi="Times New Roman" w:cs="Times New Roman"/>
          <w:noProof/>
        </w:rPr>
      </w:pPr>
      <w:bookmarkStart w:id="520" w:name="_ENREF_43"/>
      <w:r w:rsidRPr="00741A11">
        <w:rPr>
          <w:rFonts w:ascii="Times New Roman" w:hAnsi="Times New Roman" w:cs="Times New Roman"/>
          <w:noProof/>
        </w:rPr>
        <w:t xml:space="preserve">Pimentel, D., S. McNair, J. Janecka, J. Wightman, C. Simmonds, C. O'Connell, E. Wong, L. Russel, J. Zern, T. Aquino, and T. Tsomondo. 2001. Economic and environmental threats of alien plant, animal, and microbe invasions. Agriculture Ecosystems &amp; Environment </w:t>
      </w:r>
      <w:r w:rsidRPr="00741A11">
        <w:rPr>
          <w:rFonts w:ascii="Times New Roman" w:hAnsi="Times New Roman" w:cs="Times New Roman"/>
          <w:b/>
          <w:noProof/>
        </w:rPr>
        <w:t>84</w:t>
      </w:r>
      <w:r w:rsidRPr="00741A11">
        <w:rPr>
          <w:rFonts w:ascii="Times New Roman" w:hAnsi="Times New Roman" w:cs="Times New Roman"/>
          <w:noProof/>
        </w:rPr>
        <w:t>:1-20.</w:t>
      </w:r>
      <w:bookmarkEnd w:id="520"/>
    </w:p>
    <w:p w14:paraId="1C1098C6" w14:textId="77777777" w:rsidR="00741A11" w:rsidRPr="00741A11" w:rsidRDefault="00741A11" w:rsidP="004729B3">
      <w:pPr>
        <w:spacing w:line="480" w:lineRule="auto"/>
        <w:ind w:left="284" w:hanging="284"/>
        <w:rPr>
          <w:rFonts w:ascii="Times New Roman" w:hAnsi="Times New Roman" w:cs="Times New Roman"/>
          <w:noProof/>
        </w:rPr>
      </w:pPr>
      <w:bookmarkStart w:id="521" w:name="_ENREF_44"/>
      <w:r w:rsidRPr="00741A11">
        <w:rPr>
          <w:rFonts w:ascii="Times New Roman" w:hAnsi="Times New Roman" w:cs="Times New Roman"/>
          <w:noProof/>
        </w:rPr>
        <w:t xml:space="preserve">Piola, R. F., K. A. Dafforn, and E. L. Johnston. 2009. The influence of antifouling practices on marine invasions. Biofouling </w:t>
      </w:r>
      <w:r w:rsidRPr="00741A11">
        <w:rPr>
          <w:rFonts w:ascii="Times New Roman" w:hAnsi="Times New Roman" w:cs="Times New Roman"/>
          <w:b/>
          <w:noProof/>
        </w:rPr>
        <w:t>25</w:t>
      </w:r>
      <w:r w:rsidRPr="00741A11">
        <w:rPr>
          <w:rFonts w:ascii="Times New Roman" w:hAnsi="Times New Roman" w:cs="Times New Roman"/>
          <w:noProof/>
        </w:rPr>
        <w:t>:633-644.</w:t>
      </w:r>
      <w:bookmarkEnd w:id="521"/>
    </w:p>
    <w:p w14:paraId="5E4F7FF9" w14:textId="77777777" w:rsidR="00741A11" w:rsidRPr="00741A11" w:rsidRDefault="00741A11" w:rsidP="004729B3">
      <w:pPr>
        <w:spacing w:line="480" w:lineRule="auto"/>
        <w:ind w:left="284" w:hanging="284"/>
        <w:rPr>
          <w:rFonts w:ascii="Times New Roman" w:hAnsi="Times New Roman" w:cs="Times New Roman"/>
          <w:noProof/>
        </w:rPr>
      </w:pPr>
      <w:bookmarkStart w:id="522" w:name="_ENREF_45"/>
      <w:r w:rsidRPr="00741A11">
        <w:rPr>
          <w:rFonts w:ascii="Times New Roman" w:hAnsi="Times New Roman" w:cs="Times New Roman"/>
          <w:noProof/>
        </w:rPr>
        <w:t>Portner, H. O. and M. K. Grieshaber. 1993. CRITICAL P(O)(2)(S) IN OXYCONFORMING AND OXYREGULATING ANIMALS - GAS-EXCHANGE, METABOLIC-RATE AND THE MODE OF ENERGY-PRODUCTION. Crc Press Inc, Boca Raton.</w:t>
      </w:r>
      <w:bookmarkEnd w:id="522"/>
    </w:p>
    <w:p w14:paraId="13445294" w14:textId="77777777" w:rsidR="00741A11" w:rsidRPr="00741A11" w:rsidRDefault="00741A11" w:rsidP="004729B3">
      <w:pPr>
        <w:spacing w:line="480" w:lineRule="auto"/>
        <w:ind w:left="284" w:hanging="284"/>
        <w:rPr>
          <w:rFonts w:ascii="Times New Roman" w:hAnsi="Times New Roman" w:cs="Times New Roman"/>
          <w:noProof/>
        </w:rPr>
      </w:pPr>
      <w:bookmarkStart w:id="523" w:name="_ENREF_46"/>
      <w:r w:rsidRPr="00741A11">
        <w:rPr>
          <w:rFonts w:ascii="Times New Roman" w:hAnsi="Times New Roman" w:cs="Times New Roman"/>
          <w:noProof/>
        </w:rPr>
        <w:t xml:space="preserve">Ruiz, G., A. Freestone, P. Fofonoff, and C. Simkanin. 2009. Habitat Distribution and Heterogeneity in Marine Invasion Dynamics: the Importance of Hard Substrate and Artificial Structure. Pages 321-332 </w:t>
      </w:r>
      <w:r w:rsidRPr="00741A11">
        <w:rPr>
          <w:rFonts w:ascii="Times New Roman" w:hAnsi="Times New Roman" w:cs="Times New Roman"/>
          <w:i/>
          <w:noProof/>
        </w:rPr>
        <w:t>in</w:t>
      </w:r>
      <w:r w:rsidRPr="00741A11">
        <w:rPr>
          <w:rFonts w:ascii="Times New Roman" w:hAnsi="Times New Roman" w:cs="Times New Roman"/>
          <w:noProof/>
        </w:rPr>
        <w:t xml:space="preserve"> M. Wahl, editor. Marine Hard Bottom Communities. Springer Berlin Heidelberg.</w:t>
      </w:r>
      <w:bookmarkEnd w:id="523"/>
    </w:p>
    <w:p w14:paraId="215EB890" w14:textId="77777777" w:rsidR="00741A11" w:rsidRPr="00741A11" w:rsidRDefault="00741A11" w:rsidP="004729B3">
      <w:pPr>
        <w:spacing w:line="480" w:lineRule="auto"/>
        <w:ind w:left="284" w:hanging="284"/>
        <w:rPr>
          <w:rFonts w:ascii="Times New Roman" w:hAnsi="Times New Roman" w:cs="Times New Roman"/>
          <w:noProof/>
        </w:rPr>
      </w:pPr>
      <w:bookmarkStart w:id="524" w:name="_ENREF_47"/>
      <w:r w:rsidRPr="00741A11">
        <w:rPr>
          <w:rFonts w:ascii="Times New Roman" w:hAnsi="Times New Roman" w:cs="Times New Roman"/>
          <w:noProof/>
        </w:rPr>
        <w:t xml:space="preserve">Shashar, N., Y. Cohen, and Y. Loya. 1993. EXTREME DIEL FLUCTUATIONS OF OXYGEN IN DIFFUSIVE BOUNDARY-LAYERS SURROUNDING STONY CORALS. Biological bulletin </w:t>
      </w:r>
      <w:r w:rsidRPr="00741A11">
        <w:rPr>
          <w:rFonts w:ascii="Times New Roman" w:hAnsi="Times New Roman" w:cs="Times New Roman"/>
          <w:b/>
          <w:noProof/>
        </w:rPr>
        <w:t>185</w:t>
      </w:r>
      <w:r w:rsidRPr="00741A11">
        <w:rPr>
          <w:rFonts w:ascii="Times New Roman" w:hAnsi="Times New Roman" w:cs="Times New Roman"/>
          <w:noProof/>
        </w:rPr>
        <w:t>:455-461.</w:t>
      </w:r>
      <w:bookmarkEnd w:id="524"/>
    </w:p>
    <w:p w14:paraId="7611BD8B" w14:textId="77777777" w:rsidR="00741A11" w:rsidRPr="00741A11" w:rsidRDefault="00741A11" w:rsidP="004729B3">
      <w:pPr>
        <w:spacing w:line="480" w:lineRule="auto"/>
        <w:ind w:left="284" w:hanging="284"/>
        <w:rPr>
          <w:rFonts w:ascii="Times New Roman" w:hAnsi="Times New Roman" w:cs="Times New Roman"/>
          <w:noProof/>
        </w:rPr>
      </w:pPr>
      <w:bookmarkStart w:id="525" w:name="_ENREF_48"/>
      <w:r w:rsidRPr="00741A11">
        <w:rPr>
          <w:rFonts w:ascii="Times New Roman" w:hAnsi="Times New Roman" w:cs="Times New Roman"/>
          <w:noProof/>
        </w:rPr>
        <w:t xml:space="preserve">Shea, K. and P. Chesson. 2002. Community ecology theory as a framework for biological invasions. Trends in Ecology &amp;amp; Evolution </w:t>
      </w:r>
      <w:r w:rsidRPr="00741A11">
        <w:rPr>
          <w:rFonts w:ascii="Times New Roman" w:hAnsi="Times New Roman" w:cs="Times New Roman"/>
          <w:b/>
          <w:noProof/>
        </w:rPr>
        <w:t>17</w:t>
      </w:r>
      <w:r w:rsidRPr="00741A11">
        <w:rPr>
          <w:rFonts w:ascii="Times New Roman" w:hAnsi="Times New Roman" w:cs="Times New Roman"/>
          <w:noProof/>
        </w:rPr>
        <w:t>:170-176.</w:t>
      </w:r>
      <w:bookmarkEnd w:id="525"/>
    </w:p>
    <w:p w14:paraId="31529164" w14:textId="77777777" w:rsidR="00741A11" w:rsidRPr="00741A11" w:rsidRDefault="00741A11" w:rsidP="004729B3">
      <w:pPr>
        <w:spacing w:line="480" w:lineRule="auto"/>
        <w:ind w:left="284" w:hanging="284"/>
        <w:rPr>
          <w:rFonts w:ascii="Times New Roman" w:hAnsi="Times New Roman" w:cs="Times New Roman"/>
          <w:noProof/>
        </w:rPr>
      </w:pPr>
      <w:bookmarkStart w:id="526" w:name="_ENREF_49"/>
      <w:r w:rsidRPr="00741A11">
        <w:rPr>
          <w:rFonts w:ascii="Times New Roman" w:hAnsi="Times New Roman" w:cs="Times New Roman"/>
          <w:noProof/>
        </w:rPr>
        <w:t xml:space="preserve">Shimeta, J. and P. A. Jumars. 1991. PHYSICAL-MECHANISMS AND RATES OF PARTICLE CAPTURE BY SUSPENSION-FEEDERS. Oceanography and Marine Biology </w:t>
      </w:r>
      <w:r w:rsidRPr="00741A11">
        <w:rPr>
          <w:rFonts w:ascii="Times New Roman" w:hAnsi="Times New Roman" w:cs="Times New Roman"/>
          <w:b/>
          <w:noProof/>
        </w:rPr>
        <w:t>29</w:t>
      </w:r>
      <w:r w:rsidRPr="00741A11">
        <w:rPr>
          <w:rFonts w:ascii="Times New Roman" w:hAnsi="Times New Roman" w:cs="Times New Roman"/>
          <w:noProof/>
        </w:rPr>
        <w:t>:191-257.</w:t>
      </w:r>
      <w:bookmarkEnd w:id="526"/>
    </w:p>
    <w:p w14:paraId="73679F34" w14:textId="77777777" w:rsidR="00741A11" w:rsidRPr="00741A11" w:rsidRDefault="00741A11" w:rsidP="004729B3">
      <w:pPr>
        <w:spacing w:line="480" w:lineRule="auto"/>
        <w:ind w:left="284" w:hanging="284"/>
        <w:rPr>
          <w:rFonts w:ascii="Times New Roman" w:hAnsi="Times New Roman" w:cs="Times New Roman"/>
          <w:noProof/>
        </w:rPr>
      </w:pPr>
      <w:bookmarkStart w:id="527" w:name="_ENREF_50"/>
      <w:r w:rsidRPr="00741A11">
        <w:rPr>
          <w:rFonts w:ascii="Times New Roman" w:hAnsi="Times New Roman" w:cs="Times New Roman"/>
          <w:noProof/>
        </w:rPr>
        <w:lastRenderedPageBreak/>
        <w:t xml:space="preserve">Simberloff, D. and B. Von Holle. 1999. Positive Interactions of Nonindigenous Species: Invasional Meltdown? Biological Invasions </w:t>
      </w:r>
      <w:r w:rsidRPr="00741A11">
        <w:rPr>
          <w:rFonts w:ascii="Times New Roman" w:hAnsi="Times New Roman" w:cs="Times New Roman"/>
          <w:b/>
          <w:noProof/>
        </w:rPr>
        <w:t>1</w:t>
      </w:r>
      <w:r w:rsidRPr="00741A11">
        <w:rPr>
          <w:rFonts w:ascii="Times New Roman" w:hAnsi="Times New Roman" w:cs="Times New Roman"/>
          <w:noProof/>
        </w:rPr>
        <w:t>:21-32.</w:t>
      </w:r>
      <w:bookmarkEnd w:id="527"/>
    </w:p>
    <w:p w14:paraId="362899A7" w14:textId="77777777" w:rsidR="00741A11" w:rsidRPr="00741A11" w:rsidRDefault="00741A11" w:rsidP="004729B3">
      <w:pPr>
        <w:spacing w:line="480" w:lineRule="auto"/>
        <w:ind w:left="284" w:hanging="284"/>
        <w:rPr>
          <w:rFonts w:ascii="Times New Roman" w:hAnsi="Times New Roman" w:cs="Times New Roman"/>
          <w:noProof/>
        </w:rPr>
      </w:pPr>
      <w:bookmarkStart w:id="528" w:name="_ENREF_51"/>
      <w:r w:rsidRPr="00741A11">
        <w:rPr>
          <w:rFonts w:ascii="Times New Roman" w:hAnsi="Times New Roman" w:cs="Times New Roman"/>
          <w:noProof/>
        </w:rPr>
        <w:t>Stammerjohn, S., E. Smith, W. R. Boynton, and W. M. Kemp. 1991. Potential impacts from marinas and boats in Baltimore Harbor. Chesapeake Research Consortium, Solomons, MD.</w:t>
      </w:r>
      <w:bookmarkEnd w:id="528"/>
    </w:p>
    <w:p w14:paraId="1D62613A" w14:textId="77777777" w:rsidR="00741A11" w:rsidRPr="00741A11" w:rsidRDefault="00741A11" w:rsidP="004729B3">
      <w:pPr>
        <w:spacing w:line="480" w:lineRule="auto"/>
        <w:ind w:left="284" w:hanging="284"/>
        <w:rPr>
          <w:rFonts w:ascii="Times New Roman" w:hAnsi="Times New Roman" w:cs="Times New Roman"/>
          <w:noProof/>
        </w:rPr>
      </w:pPr>
      <w:bookmarkStart w:id="529" w:name="_ENREF_52"/>
      <w:r w:rsidRPr="00741A11">
        <w:rPr>
          <w:rFonts w:ascii="Times New Roman" w:hAnsi="Times New Roman" w:cs="Times New Roman"/>
          <w:noProof/>
        </w:rPr>
        <w:t xml:space="preserve">Stillman, J. and G. N. Somero. 1996. Adaptation to temperature stress and aerial exposure in congeneric species of intertidal porcelain crabs (genus </w:t>
      </w:r>
      <w:r w:rsidRPr="00741A11">
        <w:rPr>
          <w:rFonts w:ascii="Times New Roman" w:hAnsi="Times New Roman" w:cs="Times New Roman"/>
          <w:i/>
          <w:noProof/>
        </w:rPr>
        <w:t>Petrolisthes</w:t>
      </w:r>
      <w:r w:rsidRPr="00741A11">
        <w:rPr>
          <w:rFonts w:ascii="Times New Roman" w:hAnsi="Times New Roman" w:cs="Times New Roman"/>
          <w:noProof/>
        </w:rPr>
        <w:t xml:space="preserve">): Correlation of physiology, biochemistry and morphology with vertical distribution. Journal of Experimental Biology </w:t>
      </w:r>
      <w:r w:rsidRPr="00741A11">
        <w:rPr>
          <w:rFonts w:ascii="Times New Roman" w:hAnsi="Times New Roman" w:cs="Times New Roman"/>
          <w:b/>
          <w:noProof/>
        </w:rPr>
        <w:t>199</w:t>
      </w:r>
      <w:r w:rsidRPr="00741A11">
        <w:rPr>
          <w:rFonts w:ascii="Times New Roman" w:hAnsi="Times New Roman" w:cs="Times New Roman"/>
          <w:noProof/>
        </w:rPr>
        <w:t>:1845-1855.</w:t>
      </w:r>
      <w:bookmarkEnd w:id="529"/>
    </w:p>
    <w:p w14:paraId="31F35F2A" w14:textId="77777777" w:rsidR="00741A11" w:rsidRPr="00741A11" w:rsidRDefault="00741A11" w:rsidP="004729B3">
      <w:pPr>
        <w:spacing w:line="480" w:lineRule="auto"/>
        <w:ind w:left="284" w:hanging="284"/>
        <w:rPr>
          <w:rFonts w:ascii="Times New Roman" w:hAnsi="Times New Roman" w:cs="Times New Roman"/>
          <w:noProof/>
        </w:rPr>
      </w:pPr>
      <w:bookmarkStart w:id="530" w:name="_ENREF_53"/>
      <w:r w:rsidRPr="00741A11">
        <w:rPr>
          <w:rFonts w:ascii="Times New Roman" w:hAnsi="Times New Roman" w:cs="Times New Roman"/>
          <w:noProof/>
        </w:rPr>
        <w:t xml:space="preserve">Sundareshwar, P. V., S. Upadhayay, M. Abessa, S. Honomichl, B. Berdanier, S. A. Spaulding, C. Sandvik, and A. Trennepohl. 2011. Didymosphenia geminata: Algal blooms in oligotrophic streams and rivers. Geophysical Research Letters </w:t>
      </w:r>
      <w:r w:rsidRPr="00741A11">
        <w:rPr>
          <w:rFonts w:ascii="Times New Roman" w:hAnsi="Times New Roman" w:cs="Times New Roman"/>
          <w:b/>
          <w:noProof/>
        </w:rPr>
        <w:t>38</w:t>
      </w:r>
      <w:r w:rsidRPr="00741A11">
        <w:rPr>
          <w:rFonts w:ascii="Times New Roman" w:hAnsi="Times New Roman" w:cs="Times New Roman"/>
          <w:noProof/>
        </w:rPr>
        <w:t>.</w:t>
      </w:r>
      <w:bookmarkEnd w:id="530"/>
    </w:p>
    <w:p w14:paraId="46446D3F" w14:textId="77777777" w:rsidR="00741A11" w:rsidRPr="00741A11" w:rsidRDefault="00741A11" w:rsidP="004729B3">
      <w:pPr>
        <w:spacing w:line="480" w:lineRule="auto"/>
        <w:ind w:left="284" w:hanging="284"/>
        <w:rPr>
          <w:rFonts w:ascii="Times New Roman" w:hAnsi="Times New Roman" w:cs="Times New Roman"/>
          <w:noProof/>
        </w:rPr>
      </w:pPr>
      <w:bookmarkStart w:id="531" w:name="_ENREF_54"/>
      <w:r w:rsidRPr="00741A11">
        <w:rPr>
          <w:rFonts w:ascii="Times New Roman" w:hAnsi="Times New Roman" w:cs="Times New Roman"/>
          <w:noProof/>
        </w:rPr>
        <w:t xml:space="preserve">Svensson, J. R. and D. J. Marshall. 2015. Limiting resources in sessile systems: food enhances diversity and growth of suspension feeders despite available space. Ecology </w:t>
      </w:r>
      <w:r w:rsidRPr="00741A11">
        <w:rPr>
          <w:rFonts w:ascii="Times New Roman" w:hAnsi="Times New Roman" w:cs="Times New Roman"/>
          <w:b/>
          <w:noProof/>
        </w:rPr>
        <w:t>96</w:t>
      </w:r>
      <w:r w:rsidRPr="00741A11">
        <w:rPr>
          <w:rFonts w:ascii="Times New Roman" w:hAnsi="Times New Roman" w:cs="Times New Roman"/>
          <w:noProof/>
        </w:rPr>
        <w:t>:819-827.</w:t>
      </w:r>
      <w:bookmarkEnd w:id="531"/>
    </w:p>
    <w:p w14:paraId="4CC04D9F" w14:textId="77777777" w:rsidR="00741A11" w:rsidRPr="00741A11" w:rsidRDefault="00741A11" w:rsidP="004729B3">
      <w:pPr>
        <w:spacing w:line="480" w:lineRule="auto"/>
        <w:ind w:left="284" w:hanging="284"/>
        <w:rPr>
          <w:rFonts w:ascii="Times New Roman" w:hAnsi="Times New Roman" w:cs="Times New Roman"/>
          <w:noProof/>
        </w:rPr>
      </w:pPr>
      <w:bookmarkStart w:id="532" w:name="_ENREF_55"/>
      <w:r w:rsidRPr="00741A11">
        <w:rPr>
          <w:rFonts w:ascii="Times New Roman" w:hAnsi="Times New Roman" w:cs="Times New Roman"/>
          <w:noProof/>
        </w:rPr>
        <w:t xml:space="preserve">Tilman, D. 2004. Niche tradeoffs, neutrality, and community structure: A stochastic theory of resource competition, invasion, and community assembly. Proceedings of the National Academy of Sciences of the United States of America </w:t>
      </w:r>
      <w:r w:rsidRPr="00741A11">
        <w:rPr>
          <w:rFonts w:ascii="Times New Roman" w:hAnsi="Times New Roman" w:cs="Times New Roman"/>
          <w:b/>
          <w:noProof/>
        </w:rPr>
        <w:t>101</w:t>
      </w:r>
      <w:r w:rsidRPr="00741A11">
        <w:rPr>
          <w:rFonts w:ascii="Times New Roman" w:hAnsi="Times New Roman" w:cs="Times New Roman"/>
          <w:noProof/>
        </w:rPr>
        <w:t>:10854-10861.</w:t>
      </w:r>
      <w:bookmarkEnd w:id="532"/>
    </w:p>
    <w:p w14:paraId="0E0F5143" w14:textId="77777777" w:rsidR="00741A11" w:rsidRPr="00741A11" w:rsidRDefault="00741A11" w:rsidP="004729B3">
      <w:pPr>
        <w:spacing w:line="480" w:lineRule="auto"/>
        <w:ind w:left="284" w:hanging="284"/>
        <w:rPr>
          <w:rFonts w:ascii="Times New Roman" w:hAnsi="Times New Roman" w:cs="Times New Roman"/>
          <w:noProof/>
        </w:rPr>
      </w:pPr>
      <w:bookmarkStart w:id="533" w:name="_ENREF_56"/>
      <w:r w:rsidRPr="00741A11">
        <w:rPr>
          <w:rFonts w:ascii="Times New Roman" w:hAnsi="Times New Roman" w:cs="Times New Roman"/>
          <w:noProof/>
        </w:rPr>
        <w:t xml:space="preserve">van Kleunen, M., W. Dawson, D. Schlaepfer, J. M. Jeschke, and M. Fischer. 2010a. Are invaders different? A conceptual framework of comparative approaches for assessing determinants of invasiveness. Ecology Letters </w:t>
      </w:r>
      <w:r w:rsidRPr="00741A11">
        <w:rPr>
          <w:rFonts w:ascii="Times New Roman" w:hAnsi="Times New Roman" w:cs="Times New Roman"/>
          <w:b/>
          <w:noProof/>
        </w:rPr>
        <w:t>13</w:t>
      </w:r>
      <w:r w:rsidRPr="00741A11">
        <w:rPr>
          <w:rFonts w:ascii="Times New Roman" w:hAnsi="Times New Roman" w:cs="Times New Roman"/>
          <w:noProof/>
        </w:rPr>
        <w:t>:947-958.</w:t>
      </w:r>
      <w:bookmarkEnd w:id="533"/>
    </w:p>
    <w:p w14:paraId="1CF3E735" w14:textId="77777777" w:rsidR="00741A11" w:rsidRPr="00741A11" w:rsidRDefault="00741A11" w:rsidP="004729B3">
      <w:pPr>
        <w:spacing w:line="480" w:lineRule="auto"/>
        <w:ind w:left="284" w:hanging="284"/>
        <w:rPr>
          <w:rFonts w:ascii="Times New Roman" w:hAnsi="Times New Roman" w:cs="Times New Roman"/>
          <w:noProof/>
        </w:rPr>
      </w:pPr>
      <w:bookmarkStart w:id="534" w:name="_ENREF_57"/>
      <w:r w:rsidRPr="00741A11">
        <w:rPr>
          <w:rFonts w:ascii="Times New Roman" w:hAnsi="Times New Roman" w:cs="Times New Roman"/>
          <w:noProof/>
        </w:rPr>
        <w:t xml:space="preserve">van Kleunen, M., E. Weber, and M. Fischer. 2010b. A meta-analysis of trait differences between invasive and non-invasive plant species. Ecology Letters </w:t>
      </w:r>
      <w:r w:rsidRPr="00741A11">
        <w:rPr>
          <w:rFonts w:ascii="Times New Roman" w:hAnsi="Times New Roman" w:cs="Times New Roman"/>
          <w:b/>
          <w:noProof/>
        </w:rPr>
        <w:t>13</w:t>
      </w:r>
      <w:r w:rsidRPr="00741A11">
        <w:rPr>
          <w:rFonts w:ascii="Times New Roman" w:hAnsi="Times New Roman" w:cs="Times New Roman"/>
          <w:noProof/>
        </w:rPr>
        <w:t>:235-245.</w:t>
      </w:r>
      <w:bookmarkEnd w:id="534"/>
    </w:p>
    <w:p w14:paraId="747A77EE" w14:textId="77777777" w:rsidR="00741A11" w:rsidRPr="00741A11" w:rsidRDefault="00741A11" w:rsidP="004729B3">
      <w:pPr>
        <w:spacing w:line="480" w:lineRule="auto"/>
        <w:ind w:left="284" w:hanging="284"/>
        <w:rPr>
          <w:rFonts w:ascii="Times New Roman" w:hAnsi="Times New Roman" w:cs="Times New Roman"/>
          <w:noProof/>
        </w:rPr>
      </w:pPr>
      <w:bookmarkStart w:id="535" w:name="_ENREF_58"/>
      <w:r w:rsidRPr="00741A11">
        <w:rPr>
          <w:rFonts w:ascii="Times New Roman" w:hAnsi="Times New Roman" w:cs="Times New Roman"/>
          <w:noProof/>
        </w:rPr>
        <w:lastRenderedPageBreak/>
        <w:t xml:space="preserve">Verberk, W. C. E. P., D. T. Bilton, P. Calosi, and J. I. Spicer. 2011. Oxygen supply in aquatic ectotherms: Partial pressure and solubility together explain biodiversity and size patterns. Ecology </w:t>
      </w:r>
      <w:r w:rsidRPr="00741A11">
        <w:rPr>
          <w:rFonts w:ascii="Times New Roman" w:hAnsi="Times New Roman" w:cs="Times New Roman"/>
          <w:b/>
          <w:noProof/>
        </w:rPr>
        <w:t>92</w:t>
      </w:r>
      <w:r w:rsidRPr="00741A11">
        <w:rPr>
          <w:rFonts w:ascii="Times New Roman" w:hAnsi="Times New Roman" w:cs="Times New Roman"/>
          <w:noProof/>
        </w:rPr>
        <w:t>:1565-1572.</w:t>
      </w:r>
      <w:bookmarkEnd w:id="535"/>
    </w:p>
    <w:p w14:paraId="15AAEF21" w14:textId="77777777" w:rsidR="00741A11" w:rsidRPr="00741A11" w:rsidRDefault="00741A11" w:rsidP="004729B3">
      <w:pPr>
        <w:spacing w:line="480" w:lineRule="auto"/>
        <w:ind w:left="284" w:hanging="284"/>
        <w:rPr>
          <w:rFonts w:ascii="Times New Roman" w:hAnsi="Times New Roman" w:cs="Times New Roman"/>
          <w:noProof/>
        </w:rPr>
      </w:pPr>
      <w:bookmarkStart w:id="536" w:name="_ENREF_59"/>
      <w:r w:rsidRPr="00741A11">
        <w:rPr>
          <w:rFonts w:ascii="Times New Roman" w:hAnsi="Times New Roman" w:cs="Times New Roman"/>
          <w:noProof/>
        </w:rPr>
        <w:t xml:space="preserve">Vitousek, P. M., C. M. Dantonio, L. L. Loope, and R. Westbrooks. 1996. Biological invasions as global environmental change. American Scientist </w:t>
      </w:r>
      <w:r w:rsidRPr="00741A11">
        <w:rPr>
          <w:rFonts w:ascii="Times New Roman" w:hAnsi="Times New Roman" w:cs="Times New Roman"/>
          <w:b/>
          <w:noProof/>
        </w:rPr>
        <w:t>84</w:t>
      </w:r>
      <w:r w:rsidRPr="00741A11">
        <w:rPr>
          <w:rFonts w:ascii="Times New Roman" w:hAnsi="Times New Roman" w:cs="Times New Roman"/>
          <w:noProof/>
        </w:rPr>
        <w:t>:468-478.</w:t>
      </w:r>
      <w:bookmarkEnd w:id="536"/>
    </w:p>
    <w:p w14:paraId="194055C8" w14:textId="77777777" w:rsidR="00741A11" w:rsidRPr="00741A11" w:rsidRDefault="00741A11" w:rsidP="004729B3">
      <w:pPr>
        <w:spacing w:line="480" w:lineRule="auto"/>
        <w:ind w:left="284" w:hanging="284"/>
        <w:rPr>
          <w:rFonts w:ascii="Times New Roman" w:hAnsi="Times New Roman" w:cs="Times New Roman"/>
          <w:noProof/>
        </w:rPr>
      </w:pPr>
      <w:bookmarkStart w:id="537" w:name="_ENREF_60"/>
      <w:r w:rsidRPr="00741A11">
        <w:rPr>
          <w:rFonts w:ascii="Times New Roman" w:hAnsi="Times New Roman" w:cs="Times New Roman"/>
          <w:noProof/>
        </w:rPr>
        <w:t>Vogel, S. 1994. Life in Moving Fluids: The Physical Biology of Flow. Princeton University Press.</w:t>
      </w:r>
      <w:bookmarkEnd w:id="537"/>
    </w:p>
    <w:p w14:paraId="2A3E1031" w14:textId="77777777" w:rsidR="00741A11" w:rsidRPr="00741A11" w:rsidRDefault="00741A11" w:rsidP="004729B3">
      <w:pPr>
        <w:spacing w:line="480" w:lineRule="auto"/>
        <w:ind w:left="284" w:hanging="284"/>
        <w:rPr>
          <w:rFonts w:ascii="Times New Roman" w:hAnsi="Times New Roman" w:cs="Times New Roman"/>
          <w:noProof/>
        </w:rPr>
      </w:pPr>
      <w:bookmarkStart w:id="538" w:name="_ENREF_61"/>
      <w:r w:rsidRPr="00741A11">
        <w:rPr>
          <w:rFonts w:ascii="Times New Roman" w:hAnsi="Times New Roman" w:cs="Times New Roman"/>
          <w:noProof/>
        </w:rPr>
        <w:t xml:space="preserve">White, C. R., M. R. Kearney, P. G. D. Matthews, S. Kooijman, and D. J. Marshall. 2011. A Manipulative Test of Competing Theories for Metabolic Scaling. American Naturalist </w:t>
      </w:r>
      <w:r w:rsidRPr="00741A11">
        <w:rPr>
          <w:rFonts w:ascii="Times New Roman" w:hAnsi="Times New Roman" w:cs="Times New Roman"/>
          <w:b/>
          <w:noProof/>
        </w:rPr>
        <w:t>178</w:t>
      </w:r>
      <w:r w:rsidRPr="00741A11">
        <w:rPr>
          <w:rFonts w:ascii="Times New Roman" w:hAnsi="Times New Roman" w:cs="Times New Roman"/>
          <w:noProof/>
        </w:rPr>
        <w:t>:746-754.</w:t>
      </w:r>
      <w:bookmarkEnd w:id="538"/>
    </w:p>
    <w:p w14:paraId="5C5D2CFC" w14:textId="77777777" w:rsidR="00741A11" w:rsidRPr="00741A11" w:rsidRDefault="00741A11" w:rsidP="004729B3">
      <w:pPr>
        <w:spacing w:line="480" w:lineRule="auto"/>
        <w:ind w:left="284" w:hanging="284"/>
        <w:rPr>
          <w:rFonts w:ascii="Times New Roman" w:hAnsi="Times New Roman" w:cs="Times New Roman"/>
          <w:noProof/>
        </w:rPr>
      </w:pPr>
      <w:bookmarkStart w:id="539" w:name="_ENREF_62"/>
      <w:r w:rsidRPr="00741A11">
        <w:rPr>
          <w:rFonts w:ascii="Times New Roman" w:hAnsi="Times New Roman" w:cs="Times New Roman"/>
          <w:noProof/>
        </w:rPr>
        <w:t xml:space="preserve">Zerebecki, R. A. and C. J. B. Sorte. 2011. Temperature Tolerance and Stress Proteins as Mechanisms of Invasive Species Success. Plos One </w:t>
      </w:r>
      <w:r w:rsidRPr="00741A11">
        <w:rPr>
          <w:rFonts w:ascii="Times New Roman" w:hAnsi="Times New Roman" w:cs="Times New Roman"/>
          <w:b/>
          <w:noProof/>
        </w:rPr>
        <w:t>6</w:t>
      </w:r>
      <w:r w:rsidRPr="00741A11">
        <w:rPr>
          <w:rFonts w:ascii="Times New Roman" w:hAnsi="Times New Roman" w:cs="Times New Roman"/>
          <w:noProof/>
        </w:rPr>
        <w:t>.</w:t>
      </w:r>
      <w:bookmarkEnd w:id="539"/>
    </w:p>
    <w:p w14:paraId="2B58CE0A" w14:textId="77777777" w:rsidR="00741A11" w:rsidRPr="00741A11" w:rsidRDefault="00741A11" w:rsidP="004729B3">
      <w:pPr>
        <w:spacing w:line="480" w:lineRule="auto"/>
        <w:ind w:left="284" w:hanging="284"/>
        <w:rPr>
          <w:rFonts w:ascii="Times New Roman" w:hAnsi="Times New Roman" w:cs="Times New Roman"/>
          <w:noProof/>
        </w:rPr>
      </w:pPr>
      <w:bookmarkStart w:id="540" w:name="_ENREF_63"/>
      <w:r w:rsidRPr="00741A11">
        <w:rPr>
          <w:rFonts w:ascii="Times New Roman" w:hAnsi="Times New Roman" w:cs="Times New Roman"/>
          <w:noProof/>
        </w:rPr>
        <w:t xml:space="preserve">Zhao, D. P. and P. S. Feng. 2015. Temperature increase impacts personality traits in aquatic non-native species: Implications for biological invasion under climate change. Current Zoology </w:t>
      </w:r>
      <w:r w:rsidRPr="00741A11">
        <w:rPr>
          <w:rFonts w:ascii="Times New Roman" w:hAnsi="Times New Roman" w:cs="Times New Roman"/>
          <w:b/>
          <w:noProof/>
        </w:rPr>
        <w:t>61</w:t>
      </w:r>
      <w:r w:rsidRPr="00741A11">
        <w:rPr>
          <w:rFonts w:ascii="Times New Roman" w:hAnsi="Times New Roman" w:cs="Times New Roman"/>
          <w:noProof/>
        </w:rPr>
        <w:t>:966-971.</w:t>
      </w:r>
      <w:bookmarkEnd w:id="540"/>
    </w:p>
    <w:p w14:paraId="4C17A1D2" w14:textId="21E362FA" w:rsidR="00741A11" w:rsidRPr="00741A11" w:rsidRDefault="00741A11" w:rsidP="004729B3">
      <w:pPr>
        <w:spacing w:line="480" w:lineRule="auto"/>
        <w:ind w:left="284" w:hanging="284"/>
        <w:rPr>
          <w:rFonts w:ascii="Times New Roman" w:hAnsi="Times New Roman" w:cs="Times New Roman"/>
          <w:noProof/>
        </w:rPr>
      </w:pPr>
    </w:p>
    <w:p w14:paraId="7DC36CF4" w14:textId="32A7027F" w:rsidR="002B6419" w:rsidRPr="00741A11" w:rsidRDefault="00BC3160" w:rsidP="004729B3">
      <w:pPr>
        <w:widowControl w:val="0"/>
        <w:autoSpaceDE w:val="0"/>
        <w:autoSpaceDN w:val="0"/>
        <w:adjustRightInd w:val="0"/>
        <w:spacing w:line="480" w:lineRule="auto"/>
        <w:ind w:left="284" w:hanging="284"/>
        <w:rPr>
          <w:rFonts w:ascii="Times New Roman" w:hAnsi="Times New Roman" w:cs="Times New Roman"/>
        </w:rPr>
      </w:pPr>
      <w:r w:rsidRPr="00741A11">
        <w:rPr>
          <w:rFonts w:ascii="Times New Roman" w:hAnsi="Times New Roman" w:cs="Times New Roman"/>
        </w:rPr>
        <w:fldChar w:fldCharType="end"/>
      </w:r>
    </w:p>
    <w:p w14:paraId="56C16EF3" w14:textId="6B800802" w:rsidR="00467DDE" w:rsidRPr="00B13308" w:rsidRDefault="002B6419" w:rsidP="004729B3">
      <w:pPr>
        <w:spacing w:line="480" w:lineRule="auto"/>
        <w:rPr>
          <w:rFonts w:ascii="Times New Roman" w:hAnsi="Times New Roman"/>
        </w:rPr>
      </w:pPr>
      <w:r w:rsidRPr="00741A11">
        <w:rPr>
          <w:rFonts w:ascii="Times New Roman" w:hAnsi="Times New Roman" w:cs="Times New Roman"/>
        </w:rPr>
        <w:br w:type="page"/>
      </w:r>
      <w:r w:rsidR="009C0126">
        <w:rPr>
          <w:rFonts w:ascii="Times New Roman" w:hAnsi="Times New Roman" w:cs="Times New Roman"/>
        </w:rPr>
        <w:lastRenderedPageBreak/>
        <w:t>TABLE 1.</w:t>
      </w:r>
      <w:r w:rsidR="00A0559F" w:rsidRPr="00741A11">
        <w:rPr>
          <w:rFonts w:ascii="Times New Roman" w:hAnsi="Times New Roman" w:cs="Times New Roman"/>
        </w:rPr>
        <w:t xml:space="preserve"> </w:t>
      </w:r>
      <w:r w:rsidR="00467DDE" w:rsidRPr="00B13308">
        <w:rPr>
          <w:rFonts w:ascii="Times New Roman" w:hAnsi="Times New Roman"/>
        </w:rPr>
        <w:t xml:space="preserve">Sessile species used in this study.  Species are classified according to their status (Invasive or native) and their shape (Erect or flat) and the </w:t>
      </w:r>
      <w:del w:id="541" w:author="Diego Barneche" w:date="2016-08-04T14:00:00Z">
        <w:r w:rsidR="00467DDE" w:rsidRPr="00B13308" w:rsidDel="003C0FA1">
          <w:rPr>
            <w:rFonts w:ascii="Times New Roman" w:hAnsi="Times New Roman"/>
          </w:rPr>
          <w:delText>sample size</w:delText>
        </w:r>
      </w:del>
      <w:ins w:id="542" w:author="Diego Barneche" w:date="2016-08-04T14:00:00Z">
        <w:r w:rsidR="003C0FA1">
          <w:rPr>
            <w:rFonts w:ascii="Times New Roman" w:hAnsi="Times New Roman"/>
          </w:rPr>
          <w:t>number of individuals analyzed</w:t>
        </w:r>
      </w:ins>
      <w:r w:rsidR="00467DDE" w:rsidRPr="00B13308">
        <w:rPr>
          <w:rFonts w:ascii="Times New Roman" w:hAnsi="Times New Roman"/>
        </w:rPr>
        <w:t xml:space="preserve"> (n). </w:t>
      </w:r>
    </w:p>
    <w:p w14:paraId="21825BF4" w14:textId="77777777" w:rsidR="00A0559F" w:rsidRPr="00741A11" w:rsidRDefault="00A0559F" w:rsidP="004729B3">
      <w:pPr>
        <w:spacing w:line="480" w:lineRule="auto"/>
        <w:rPr>
          <w:rFonts w:ascii="Times New Roman" w:hAnsi="Times New Roman" w:cs="Times New Roman"/>
        </w:rPr>
      </w:pPr>
    </w:p>
    <w:tbl>
      <w:tblPr>
        <w:tblW w:w="5818" w:type="dxa"/>
        <w:jc w:val="center"/>
        <w:tblLayout w:type="fixed"/>
        <w:tblLook w:val="04A0" w:firstRow="1" w:lastRow="0" w:firstColumn="1" w:lastColumn="0" w:noHBand="0" w:noVBand="1"/>
        <w:tblPrChange w:id="543" w:author="Diego Barneche" w:date="2016-08-04T14:17:00Z">
          <w:tblPr>
            <w:tblW w:w="5818" w:type="dxa"/>
            <w:jc w:val="center"/>
            <w:tblLayout w:type="fixed"/>
            <w:tblLook w:val="04A0" w:firstRow="1" w:lastRow="0" w:firstColumn="1" w:lastColumn="0" w:noHBand="0" w:noVBand="1"/>
          </w:tblPr>
        </w:tblPrChange>
      </w:tblPr>
      <w:tblGrid>
        <w:gridCol w:w="2709"/>
        <w:gridCol w:w="1584"/>
        <w:gridCol w:w="987"/>
        <w:gridCol w:w="538"/>
        <w:tblGridChange w:id="544">
          <w:tblGrid>
            <w:gridCol w:w="2709"/>
            <w:gridCol w:w="1584"/>
            <w:gridCol w:w="987"/>
            <w:gridCol w:w="538"/>
          </w:tblGrid>
        </w:tblGridChange>
      </w:tblGrid>
      <w:tr w:rsidR="00A0559F" w:rsidRPr="00741A11" w14:paraId="18E7283F" w14:textId="77777777" w:rsidTr="0030364C">
        <w:trPr>
          <w:trHeight w:val="300"/>
          <w:jc w:val="center"/>
          <w:trPrChange w:id="545" w:author="Diego Barneche" w:date="2016-08-04T14:17:00Z">
            <w:trPr>
              <w:trHeight w:val="300"/>
              <w:jc w:val="center"/>
            </w:trPr>
          </w:trPrChange>
        </w:trPr>
        <w:tc>
          <w:tcPr>
            <w:tcW w:w="2709" w:type="dxa"/>
            <w:tcBorders>
              <w:top w:val="single" w:sz="8" w:space="0" w:color="auto"/>
              <w:left w:val="single" w:sz="8" w:space="0" w:color="auto"/>
              <w:bottom w:val="single" w:sz="4" w:space="0" w:color="auto"/>
              <w:right w:val="nil"/>
            </w:tcBorders>
            <w:shd w:val="clear" w:color="auto" w:fill="auto"/>
            <w:noWrap/>
            <w:vAlign w:val="center"/>
            <w:hideMark/>
            <w:tcPrChange w:id="546" w:author="Diego Barneche" w:date="2016-08-04T14:17:00Z">
              <w:tcPr>
                <w:tcW w:w="2709" w:type="dxa"/>
                <w:tcBorders>
                  <w:top w:val="single" w:sz="8" w:space="0" w:color="auto"/>
                  <w:left w:val="single" w:sz="8" w:space="0" w:color="auto"/>
                  <w:bottom w:val="single" w:sz="4" w:space="0" w:color="auto"/>
                  <w:right w:val="nil"/>
                </w:tcBorders>
                <w:shd w:val="clear" w:color="auto" w:fill="auto"/>
                <w:noWrap/>
                <w:vAlign w:val="center"/>
                <w:hideMark/>
              </w:tcPr>
            </w:tcPrChange>
          </w:tcPr>
          <w:p w14:paraId="210E5A3D"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Species</w:t>
            </w:r>
          </w:p>
        </w:tc>
        <w:tc>
          <w:tcPr>
            <w:tcW w:w="1584" w:type="dxa"/>
            <w:tcBorders>
              <w:top w:val="single" w:sz="8" w:space="0" w:color="auto"/>
              <w:left w:val="nil"/>
              <w:bottom w:val="single" w:sz="4" w:space="0" w:color="auto"/>
              <w:right w:val="nil"/>
            </w:tcBorders>
            <w:shd w:val="clear" w:color="auto" w:fill="auto"/>
            <w:noWrap/>
            <w:vAlign w:val="center"/>
            <w:hideMark/>
            <w:tcPrChange w:id="547" w:author="Diego Barneche" w:date="2016-08-04T14:17:00Z">
              <w:tcPr>
                <w:tcW w:w="1584" w:type="dxa"/>
                <w:tcBorders>
                  <w:top w:val="single" w:sz="8" w:space="0" w:color="auto"/>
                  <w:left w:val="nil"/>
                  <w:bottom w:val="single" w:sz="4" w:space="0" w:color="auto"/>
                  <w:right w:val="nil"/>
                </w:tcBorders>
                <w:shd w:val="clear" w:color="auto" w:fill="auto"/>
                <w:noWrap/>
                <w:vAlign w:val="center"/>
                <w:hideMark/>
              </w:tcPr>
            </w:tcPrChange>
          </w:tcPr>
          <w:p w14:paraId="3EA88B49" w14:textId="0BE7BB8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 xml:space="preserve">Growth </w:t>
            </w:r>
            <w:r w:rsidR="0030364C">
              <w:rPr>
                <w:rFonts w:ascii="Times New Roman" w:eastAsia="Times New Roman" w:hAnsi="Times New Roman" w:cs="Times New Roman"/>
                <w:color w:val="000000"/>
                <w:sz w:val="22"/>
                <w:szCs w:val="22"/>
                <w:lang w:val="en-AU"/>
              </w:rPr>
              <w:t>s</w:t>
            </w:r>
            <w:r w:rsidRPr="00741A11">
              <w:rPr>
                <w:rFonts w:ascii="Times New Roman" w:eastAsia="Times New Roman" w:hAnsi="Times New Roman" w:cs="Times New Roman"/>
                <w:color w:val="000000"/>
                <w:sz w:val="22"/>
                <w:szCs w:val="22"/>
                <w:lang w:val="en-AU"/>
              </w:rPr>
              <w:t>hape</w:t>
            </w:r>
          </w:p>
        </w:tc>
        <w:tc>
          <w:tcPr>
            <w:tcW w:w="987" w:type="dxa"/>
            <w:tcBorders>
              <w:top w:val="single" w:sz="8" w:space="0" w:color="auto"/>
              <w:left w:val="nil"/>
              <w:bottom w:val="single" w:sz="4" w:space="0" w:color="auto"/>
              <w:right w:val="nil"/>
            </w:tcBorders>
            <w:shd w:val="clear" w:color="auto" w:fill="auto"/>
            <w:noWrap/>
            <w:vAlign w:val="center"/>
            <w:hideMark/>
            <w:tcPrChange w:id="548" w:author="Diego Barneche" w:date="2016-08-04T14:17:00Z">
              <w:tcPr>
                <w:tcW w:w="987" w:type="dxa"/>
                <w:tcBorders>
                  <w:top w:val="single" w:sz="8" w:space="0" w:color="auto"/>
                  <w:left w:val="nil"/>
                  <w:bottom w:val="single" w:sz="4" w:space="0" w:color="auto"/>
                  <w:right w:val="nil"/>
                </w:tcBorders>
                <w:shd w:val="clear" w:color="auto" w:fill="auto"/>
                <w:noWrap/>
                <w:vAlign w:val="center"/>
                <w:hideMark/>
              </w:tcPr>
            </w:tcPrChange>
          </w:tcPr>
          <w:p w14:paraId="62F4410A"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Status</w:t>
            </w:r>
          </w:p>
        </w:tc>
        <w:tc>
          <w:tcPr>
            <w:tcW w:w="538" w:type="dxa"/>
            <w:tcBorders>
              <w:top w:val="single" w:sz="8" w:space="0" w:color="auto"/>
              <w:left w:val="nil"/>
              <w:bottom w:val="single" w:sz="4" w:space="0" w:color="auto"/>
              <w:right w:val="single" w:sz="8" w:space="0" w:color="auto"/>
            </w:tcBorders>
            <w:shd w:val="clear" w:color="auto" w:fill="auto"/>
            <w:noWrap/>
            <w:vAlign w:val="center"/>
            <w:hideMark/>
            <w:tcPrChange w:id="549" w:author="Diego Barneche" w:date="2016-08-04T14:17:00Z">
              <w:tcPr>
                <w:tcW w:w="538" w:type="dxa"/>
                <w:tcBorders>
                  <w:top w:val="single" w:sz="8" w:space="0" w:color="auto"/>
                  <w:left w:val="nil"/>
                  <w:bottom w:val="single" w:sz="4" w:space="0" w:color="auto"/>
                  <w:right w:val="single" w:sz="8" w:space="0" w:color="auto"/>
                </w:tcBorders>
                <w:shd w:val="clear" w:color="auto" w:fill="auto"/>
                <w:noWrap/>
                <w:vAlign w:val="center"/>
                <w:hideMark/>
              </w:tcPr>
            </w:tcPrChange>
          </w:tcPr>
          <w:p w14:paraId="4F700E73"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 xml:space="preserve">n </w:t>
            </w:r>
          </w:p>
        </w:tc>
      </w:tr>
      <w:tr w:rsidR="00A0559F" w:rsidRPr="00741A11" w14:paraId="38D19B7D" w14:textId="77777777" w:rsidTr="0030364C">
        <w:trPr>
          <w:trHeight w:val="300"/>
          <w:jc w:val="center"/>
          <w:trPrChange w:id="550" w:author="Diego Barneche" w:date="2016-08-04T14:17:00Z">
            <w:trPr>
              <w:trHeight w:val="300"/>
              <w:jc w:val="center"/>
            </w:trPr>
          </w:trPrChange>
        </w:trPr>
        <w:tc>
          <w:tcPr>
            <w:tcW w:w="2709" w:type="dxa"/>
            <w:tcBorders>
              <w:top w:val="nil"/>
              <w:left w:val="single" w:sz="8" w:space="0" w:color="auto"/>
              <w:bottom w:val="nil"/>
              <w:right w:val="nil"/>
            </w:tcBorders>
            <w:shd w:val="clear" w:color="auto" w:fill="auto"/>
            <w:noWrap/>
            <w:vAlign w:val="center"/>
            <w:hideMark/>
            <w:tcPrChange w:id="551" w:author="Diego Barneche" w:date="2016-08-04T14:17:00Z">
              <w:tcPr>
                <w:tcW w:w="2709" w:type="dxa"/>
                <w:tcBorders>
                  <w:top w:val="nil"/>
                  <w:left w:val="single" w:sz="8" w:space="0" w:color="auto"/>
                  <w:bottom w:val="nil"/>
                  <w:right w:val="nil"/>
                </w:tcBorders>
                <w:shd w:val="clear" w:color="auto" w:fill="auto"/>
                <w:noWrap/>
                <w:vAlign w:val="center"/>
                <w:hideMark/>
              </w:tcPr>
            </w:tcPrChange>
          </w:tcPr>
          <w:p w14:paraId="76FFC3E3" w14:textId="77777777" w:rsidR="00A0559F" w:rsidRPr="00741A11" w:rsidRDefault="00A0559F" w:rsidP="004729B3">
            <w:pPr>
              <w:spacing w:line="480" w:lineRule="auto"/>
              <w:rPr>
                <w:rFonts w:ascii="Times New Roman" w:eastAsia="Times New Roman" w:hAnsi="Times New Roman" w:cs="Times New Roman"/>
                <w:i/>
                <w:iCs/>
                <w:color w:val="000000"/>
                <w:sz w:val="22"/>
                <w:szCs w:val="22"/>
                <w:lang w:val="en-AU"/>
              </w:rPr>
            </w:pPr>
            <w:r w:rsidRPr="00741A11">
              <w:rPr>
                <w:rFonts w:ascii="Times New Roman" w:eastAsia="Times New Roman" w:hAnsi="Times New Roman" w:cs="Times New Roman"/>
                <w:i/>
                <w:iCs/>
                <w:color w:val="000000"/>
                <w:sz w:val="22"/>
                <w:szCs w:val="22"/>
                <w:lang w:val="en-AU"/>
              </w:rPr>
              <w:t>Styela plicata</w:t>
            </w:r>
          </w:p>
        </w:tc>
        <w:tc>
          <w:tcPr>
            <w:tcW w:w="1584" w:type="dxa"/>
            <w:tcBorders>
              <w:top w:val="nil"/>
              <w:left w:val="nil"/>
              <w:bottom w:val="nil"/>
              <w:right w:val="nil"/>
            </w:tcBorders>
            <w:shd w:val="clear" w:color="auto" w:fill="auto"/>
            <w:noWrap/>
            <w:vAlign w:val="center"/>
            <w:hideMark/>
            <w:tcPrChange w:id="552" w:author="Diego Barneche" w:date="2016-08-04T14:17:00Z">
              <w:tcPr>
                <w:tcW w:w="1584" w:type="dxa"/>
                <w:tcBorders>
                  <w:top w:val="nil"/>
                  <w:left w:val="nil"/>
                  <w:bottom w:val="nil"/>
                  <w:right w:val="nil"/>
                </w:tcBorders>
                <w:shd w:val="clear" w:color="auto" w:fill="auto"/>
                <w:noWrap/>
                <w:vAlign w:val="center"/>
                <w:hideMark/>
              </w:tcPr>
            </w:tcPrChange>
          </w:tcPr>
          <w:p w14:paraId="4D0AD4D9"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Erect</w:t>
            </w:r>
          </w:p>
        </w:tc>
        <w:tc>
          <w:tcPr>
            <w:tcW w:w="987" w:type="dxa"/>
            <w:tcBorders>
              <w:top w:val="nil"/>
              <w:left w:val="nil"/>
              <w:bottom w:val="nil"/>
              <w:right w:val="nil"/>
            </w:tcBorders>
            <w:shd w:val="clear" w:color="auto" w:fill="auto"/>
            <w:noWrap/>
            <w:vAlign w:val="center"/>
            <w:hideMark/>
            <w:tcPrChange w:id="553" w:author="Diego Barneche" w:date="2016-08-04T14:17:00Z">
              <w:tcPr>
                <w:tcW w:w="987" w:type="dxa"/>
                <w:tcBorders>
                  <w:top w:val="nil"/>
                  <w:left w:val="nil"/>
                  <w:bottom w:val="nil"/>
                  <w:right w:val="nil"/>
                </w:tcBorders>
                <w:shd w:val="clear" w:color="auto" w:fill="auto"/>
                <w:noWrap/>
                <w:vAlign w:val="center"/>
                <w:hideMark/>
              </w:tcPr>
            </w:tcPrChange>
          </w:tcPr>
          <w:p w14:paraId="33946C90"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Invasive</w:t>
            </w:r>
          </w:p>
        </w:tc>
        <w:tc>
          <w:tcPr>
            <w:tcW w:w="538" w:type="dxa"/>
            <w:tcBorders>
              <w:top w:val="nil"/>
              <w:left w:val="nil"/>
              <w:bottom w:val="nil"/>
              <w:right w:val="single" w:sz="8" w:space="0" w:color="auto"/>
            </w:tcBorders>
            <w:shd w:val="clear" w:color="auto" w:fill="auto"/>
            <w:noWrap/>
            <w:vAlign w:val="bottom"/>
            <w:hideMark/>
            <w:tcPrChange w:id="554" w:author="Diego Barneche" w:date="2016-08-04T14:17:00Z">
              <w:tcPr>
                <w:tcW w:w="538" w:type="dxa"/>
                <w:tcBorders>
                  <w:top w:val="nil"/>
                  <w:left w:val="nil"/>
                  <w:bottom w:val="nil"/>
                  <w:right w:val="single" w:sz="8" w:space="0" w:color="auto"/>
                </w:tcBorders>
                <w:shd w:val="clear" w:color="auto" w:fill="auto"/>
                <w:noWrap/>
                <w:vAlign w:val="bottom"/>
                <w:hideMark/>
              </w:tcPr>
            </w:tcPrChange>
          </w:tcPr>
          <w:p w14:paraId="6015A115"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8</w:t>
            </w:r>
          </w:p>
        </w:tc>
      </w:tr>
      <w:tr w:rsidR="00A0559F" w:rsidRPr="00741A11" w14:paraId="75A4835D" w14:textId="77777777" w:rsidTr="0030364C">
        <w:trPr>
          <w:trHeight w:val="300"/>
          <w:jc w:val="center"/>
          <w:trPrChange w:id="555" w:author="Diego Barneche" w:date="2016-08-04T14:17:00Z">
            <w:trPr>
              <w:trHeight w:val="300"/>
              <w:jc w:val="center"/>
            </w:trPr>
          </w:trPrChange>
        </w:trPr>
        <w:tc>
          <w:tcPr>
            <w:tcW w:w="2709" w:type="dxa"/>
            <w:tcBorders>
              <w:top w:val="nil"/>
              <w:left w:val="single" w:sz="8" w:space="0" w:color="auto"/>
              <w:bottom w:val="nil"/>
              <w:right w:val="nil"/>
            </w:tcBorders>
            <w:shd w:val="clear" w:color="auto" w:fill="auto"/>
            <w:noWrap/>
            <w:vAlign w:val="center"/>
            <w:hideMark/>
            <w:tcPrChange w:id="556" w:author="Diego Barneche" w:date="2016-08-04T14:17:00Z">
              <w:tcPr>
                <w:tcW w:w="2709" w:type="dxa"/>
                <w:tcBorders>
                  <w:top w:val="nil"/>
                  <w:left w:val="single" w:sz="8" w:space="0" w:color="auto"/>
                  <w:bottom w:val="nil"/>
                  <w:right w:val="nil"/>
                </w:tcBorders>
                <w:shd w:val="clear" w:color="auto" w:fill="auto"/>
                <w:noWrap/>
                <w:vAlign w:val="center"/>
                <w:hideMark/>
              </w:tcPr>
            </w:tcPrChange>
          </w:tcPr>
          <w:p w14:paraId="5C46E3B9" w14:textId="77777777" w:rsidR="00A0559F" w:rsidRPr="00741A11" w:rsidRDefault="00A0559F" w:rsidP="004729B3">
            <w:pPr>
              <w:spacing w:line="480" w:lineRule="auto"/>
              <w:rPr>
                <w:rFonts w:ascii="Times New Roman" w:eastAsia="Times New Roman" w:hAnsi="Times New Roman" w:cs="Times New Roman"/>
                <w:i/>
                <w:iCs/>
                <w:color w:val="000000"/>
                <w:sz w:val="22"/>
                <w:szCs w:val="22"/>
                <w:lang w:val="en-AU"/>
              </w:rPr>
            </w:pPr>
            <w:r w:rsidRPr="00741A11">
              <w:rPr>
                <w:rFonts w:ascii="Times New Roman" w:eastAsia="Times New Roman" w:hAnsi="Times New Roman" w:cs="Times New Roman"/>
                <w:i/>
                <w:iCs/>
                <w:color w:val="000000"/>
                <w:sz w:val="22"/>
                <w:szCs w:val="22"/>
                <w:lang w:val="en-AU"/>
              </w:rPr>
              <w:t>Styela clava</w:t>
            </w:r>
          </w:p>
        </w:tc>
        <w:tc>
          <w:tcPr>
            <w:tcW w:w="1584" w:type="dxa"/>
            <w:tcBorders>
              <w:top w:val="nil"/>
              <w:left w:val="nil"/>
              <w:bottom w:val="nil"/>
              <w:right w:val="nil"/>
            </w:tcBorders>
            <w:shd w:val="clear" w:color="auto" w:fill="auto"/>
            <w:noWrap/>
            <w:vAlign w:val="center"/>
            <w:hideMark/>
            <w:tcPrChange w:id="557" w:author="Diego Barneche" w:date="2016-08-04T14:17:00Z">
              <w:tcPr>
                <w:tcW w:w="1584" w:type="dxa"/>
                <w:tcBorders>
                  <w:top w:val="nil"/>
                  <w:left w:val="nil"/>
                  <w:bottom w:val="nil"/>
                  <w:right w:val="nil"/>
                </w:tcBorders>
                <w:shd w:val="clear" w:color="auto" w:fill="auto"/>
                <w:noWrap/>
                <w:vAlign w:val="center"/>
                <w:hideMark/>
              </w:tcPr>
            </w:tcPrChange>
          </w:tcPr>
          <w:p w14:paraId="269B1DD4"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Erect</w:t>
            </w:r>
          </w:p>
        </w:tc>
        <w:tc>
          <w:tcPr>
            <w:tcW w:w="987" w:type="dxa"/>
            <w:tcBorders>
              <w:top w:val="nil"/>
              <w:left w:val="nil"/>
              <w:bottom w:val="nil"/>
              <w:right w:val="nil"/>
            </w:tcBorders>
            <w:shd w:val="clear" w:color="auto" w:fill="auto"/>
            <w:noWrap/>
            <w:vAlign w:val="center"/>
            <w:hideMark/>
            <w:tcPrChange w:id="558" w:author="Diego Barneche" w:date="2016-08-04T14:17:00Z">
              <w:tcPr>
                <w:tcW w:w="987" w:type="dxa"/>
                <w:tcBorders>
                  <w:top w:val="nil"/>
                  <w:left w:val="nil"/>
                  <w:bottom w:val="nil"/>
                  <w:right w:val="nil"/>
                </w:tcBorders>
                <w:shd w:val="clear" w:color="auto" w:fill="auto"/>
                <w:noWrap/>
                <w:vAlign w:val="center"/>
                <w:hideMark/>
              </w:tcPr>
            </w:tcPrChange>
          </w:tcPr>
          <w:p w14:paraId="27D41DE4"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Invasive</w:t>
            </w:r>
          </w:p>
        </w:tc>
        <w:tc>
          <w:tcPr>
            <w:tcW w:w="538" w:type="dxa"/>
            <w:tcBorders>
              <w:top w:val="nil"/>
              <w:left w:val="nil"/>
              <w:bottom w:val="nil"/>
              <w:right w:val="single" w:sz="8" w:space="0" w:color="auto"/>
            </w:tcBorders>
            <w:shd w:val="clear" w:color="auto" w:fill="auto"/>
            <w:noWrap/>
            <w:vAlign w:val="bottom"/>
            <w:hideMark/>
            <w:tcPrChange w:id="559" w:author="Diego Barneche" w:date="2016-08-04T14:17:00Z">
              <w:tcPr>
                <w:tcW w:w="538" w:type="dxa"/>
                <w:tcBorders>
                  <w:top w:val="nil"/>
                  <w:left w:val="nil"/>
                  <w:bottom w:val="nil"/>
                  <w:right w:val="single" w:sz="8" w:space="0" w:color="auto"/>
                </w:tcBorders>
                <w:shd w:val="clear" w:color="auto" w:fill="auto"/>
                <w:noWrap/>
                <w:vAlign w:val="bottom"/>
                <w:hideMark/>
              </w:tcPr>
            </w:tcPrChange>
          </w:tcPr>
          <w:p w14:paraId="0F8B7F6F" w14:textId="7254D195" w:rsidR="00A0559F" w:rsidRPr="00741A11" w:rsidRDefault="00A0559F" w:rsidP="00E37C2A">
            <w:pPr>
              <w:spacing w:line="480" w:lineRule="auto"/>
              <w:rPr>
                <w:rFonts w:ascii="Times New Roman" w:eastAsia="Times New Roman" w:hAnsi="Times New Roman" w:cs="Times New Roman"/>
                <w:color w:val="000000"/>
                <w:sz w:val="22"/>
                <w:szCs w:val="22"/>
                <w:lang w:val="en-AU"/>
              </w:rPr>
            </w:pPr>
            <w:del w:id="560" w:author="Diego Barneche" w:date="2016-08-04T13:59:00Z">
              <w:r w:rsidRPr="00741A11" w:rsidDel="00E37C2A">
                <w:rPr>
                  <w:rFonts w:ascii="Times New Roman" w:eastAsia="Times New Roman" w:hAnsi="Times New Roman" w:cs="Times New Roman"/>
                  <w:color w:val="000000"/>
                  <w:sz w:val="22"/>
                  <w:szCs w:val="22"/>
                  <w:lang w:val="en-AU"/>
                </w:rPr>
                <w:delText>16</w:delText>
              </w:r>
            </w:del>
            <w:ins w:id="561" w:author="Diego Barneche" w:date="2016-08-04T13:59:00Z">
              <w:r w:rsidR="00E37C2A" w:rsidRPr="00741A11">
                <w:rPr>
                  <w:rFonts w:ascii="Times New Roman" w:eastAsia="Times New Roman" w:hAnsi="Times New Roman" w:cs="Times New Roman"/>
                  <w:color w:val="000000"/>
                  <w:sz w:val="22"/>
                  <w:szCs w:val="22"/>
                  <w:lang w:val="en-AU"/>
                </w:rPr>
                <w:t>1</w:t>
              </w:r>
              <w:r w:rsidR="00E37C2A">
                <w:rPr>
                  <w:rFonts w:ascii="Times New Roman" w:eastAsia="Times New Roman" w:hAnsi="Times New Roman" w:cs="Times New Roman"/>
                  <w:color w:val="000000"/>
                  <w:sz w:val="22"/>
                  <w:szCs w:val="22"/>
                  <w:lang w:val="en-AU"/>
                </w:rPr>
                <w:t>7</w:t>
              </w:r>
            </w:ins>
          </w:p>
        </w:tc>
      </w:tr>
      <w:tr w:rsidR="00A0559F" w:rsidRPr="00741A11" w14:paraId="1B51408B" w14:textId="77777777" w:rsidTr="0030364C">
        <w:trPr>
          <w:trHeight w:val="300"/>
          <w:jc w:val="center"/>
          <w:trPrChange w:id="562" w:author="Diego Barneche" w:date="2016-08-04T14:17:00Z">
            <w:trPr>
              <w:trHeight w:val="300"/>
              <w:jc w:val="center"/>
            </w:trPr>
          </w:trPrChange>
        </w:trPr>
        <w:tc>
          <w:tcPr>
            <w:tcW w:w="2709" w:type="dxa"/>
            <w:tcBorders>
              <w:top w:val="nil"/>
              <w:left w:val="single" w:sz="8" w:space="0" w:color="auto"/>
              <w:bottom w:val="nil"/>
              <w:right w:val="nil"/>
            </w:tcBorders>
            <w:shd w:val="clear" w:color="auto" w:fill="auto"/>
            <w:noWrap/>
            <w:vAlign w:val="center"/>
            <w:hideMark/>
            <w:tcPrChange w:id="563" w:author="Diego Barneche" w:date="2016-08-04T14:17:00Z">
              <w:tcPr>
                <w:tcW w:w="2709" w:type="dxa"/>
                <w:tcBorders>
                  <w:top w:val="nil"/>
                  <w:left w:val="single" w:sz="8" w:space="0" w:color="auto"/>
                  <w:bottom w:val="nil"/>
                  <w:right w:val="nil"/>
                </w:tcBorders>
                <w:shd w:val="clear" w:color="auto" w:fill="auto"/>
                <w:noWrap/>
                <w:vAlign w:val="center"/>
                <w:hideMark/>
              </w:tcPr>
            </w:tcPrChange>
          </w:tcPr>
          <w:p w14:paraId="43506FE9" w14:textId="77777777" w:rsidR="00A0559F" w:rsidRPr="00741A11" w:rsidRDefault="00A0559F" w:rsidP="004729B3">
            <w:pPr>
              <w:spacing w:line="480" w:lineRule="auto"/>
              <w:rPr>
                <w:rFonts w:ascii="Times New Roman" w:eastAsia="Times New Roman" w:hAnsi="Times New Roman" w:cs="Times New Roman"/>
                <w:i/>
                <w:iCs/>
                <w:color w:val="000000"/>
                <w:sz w:val="22"/>
                <w:szCs w:val="22"/>
                <w:lang w:val="en-AU"/>
              </w:rPr>
            </w:pPr>
            <w:r w:rsidRPr="00741A11">
              <w:rPr>
                <w:rFonts w:ascii="Times New Roman" w:eastAsia="Times New Roman" w:hAnsi="Times New Roman" w:cs="Times New Roman"/>
                <w:i/>
                <w:iCs/>
                <w:color w:val="000000"/>
                <w:sz w:val="22"/>
                <w:szCs w:val="22"/>
                <w:lang w:val="en-AU"/>
              </w:rPr>
              <w:t>Ciona intestinalis</w:t>
            </w:r>
          </w:p>
        </w:tc>
        <w:tc>
          <w:tcPr>
            <w:tcW w:w="1584" w:type="dxa"/>
            <w:tcBorders>
              <w:top w:val="nil"/>
              <w:left w:val="nil"/>
              <w:bottom w:val="nil"/>
              <w:right w:val="nil"/>
            </w:tcBorders>
            <w:shd w:val="clear" w:color="auto" w:fill="auto"/>
            <w:noWrap/>
            <w:vAlign w:val="center"/>
            <w:hideMark/>
            <w:tcPrChange w:id="564" w:author="Diego Barneche" w:date="2016-08-04T14:17:00Z">
              <w:tcPr>
                <w:tcW w:w="1584" w:type="dxa"/>
                <w:tcBorders>
                  <w:top w:val="nil"/>
                  <w:left w:val="nil"/>
                  <w:bottom w:val="nil"/>
                  <w:right w:val="nil"/>
                </w:tcBorders>
                <w:shd w:val="clear" w:color="auto" w:fill="auto"/>
                <w:noWrap/>
                <w:vAlign w:val="center"/>
                <w:hideMark/>
              </w:tcPr>
            </w:tcPrChange>
          </w:tcPr>
          <w:p w14:paraId="7FE2117C"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Erect</w:t>
            </w:r>
          </w:p>
        </w:tc>
        <w:tc>
          <w:tcPr>
            <w:tcW w:w="987" w:type="dxa"/>
            <w:tcBorders>
              <w:top w:val="nil"/>
              <w:left w:val="nil"/>
              <w:bottom w:val="nil"/>
              <w:right w:val="nil"/>
            </w:tcBorders>
            <w:shd w:val="clear" w:color="auto" w:fill="auto"/>
            <w:noWrap/>
            <w:vAlign w:val="center"/>
            <w:hideMark/>
            <w:tcPrChange w:id="565" w:author="Diego Barneche" w:date="2016-08-04T14:17:00Z">
              <w:tcPr>
                <w:tcW w:w="987" w:type="dxa"/>
                <w:tcBorders>
                  <w:top w:val="nil"/>
                  <w:left w:val="nil"/>
                  <w:bottom w:val="nil"/>
                  <w:right w:val="nil"/>
                </w:tcBorders>
                <w:shd w:val="clear" w:color="auto" w:fill="auto"/>
                <w:noWrap/>
                <w:vAlign w:val="center"/>
                <w:hideMark/>
              </w:tcPr>
            </w:tcPrChange>
          </w:tcPr>
          <w:p w14:paraId="1EC5CC11"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Invasive</w:t>
            </w:r>
          </w:p>
        </w:tc>
        <w:tc>
          <w:tcPr>
            <w:tcW w:w="538" w:type="dxa"/>
            <w:tcBorders>
              <w:top w:val="nil"/>
              <w:left w:val="nil"/>
              <w:bottom w:val="nil"/>
              <w:right w:val="single" w:sz="8" w:space="0" w:color="auto"/>
            </w:tcBorders>
            <w:shd w:val="clear" w:color="auto" w:fill="auto"/>
            <w:noWrap/>
            <w:vAlign w:val="bottom"/>
            <w:hideMark/>
            <w:tcPrChange w:id="566" w:author="Diego Barneche" w:date="2016-08-04T14:17:00Z">
              <w:tcPr>
                <w:tcW w:w="538" w:type="dxa"/>
                <w:tcBorders>
                  <w:top w:val="nil"/>
                  <w:left w:val="nil"/>
                  <w:bottom w:val="nil"/>
                  <w:right w:val="single" w:sz="8" w:space="0" w:color="auto"/>
                </w:tcBorders>
                <w:shd w:val="clear" w:color="auto" w:fill="auto"/>
                <w:noWrap/>
                <w:vAlign w:val="bottom"/>
                <w:hideMark/>
              </w:tcPr>
            </w:tcPrChange>
          </w:tcPr>
          <w:p w14:paraId="25327222" w14:textId="5B7ED662" w:rsidR="00A0559F" w:rsidRPr="00741A11" w:rsidRDefault="00A0559F" w:rsidP="004729B3">
            <w:pPr>
              <w:spacing w:line="480" w:lineRule="auto"/>
              <w:rPr>
                <w:rFonts w:ascii="Times New Roman" w:eastAsia="Times New Roman" w:hAnsi="Times New Roman" w:cs="Times New Roman"/>
                <w:color w:val="000000"/>
                <w:sz w:val="22"/>
                <w:szCs w:val="22"/>
                <w:lang w:val="en-AU"/>
              </w:rPr>
            </w:pPr>
            <w:del w:id="567" w:author="Diego Barneche" w:date="2016-08-04T13:59:00Z">
              <w:r w:rsidRPr="00741A11" w:rsidDel="00E37C2A">
                <w:rPr>
                  <w:rFonts w:ascii="Times New Roman" w:eastAsia="Times New Roman" w:hAnsi="Times New Roman" w:cs="Times New Roman"/>
                  <w:color w:val="000000"/>
                  <w:sz w:val="22"/>
                  <w:szCs w:val="22"/>
                  <w:lang w:val="en-AU"/>
                </w:rPr>
                <w:delText>7</w:delText>
              </w:r>
            </w:del>
            <w:ins w:id="568" w:author="Diego Barneche" w:date="2016-08-04T13:59:00Z">
              <w:r w:rsidR="00E37C2A">
                <w:rPr>
                  <w:rFonts w:ascii="Times New Roman" w:eastAsia="Times New Roman" w:hAnsi="Times New Roman" w:cs="Times New Roman"/>
                  <w:color w:val="000000"/>
                  <w:sz w:val="22"/>
                  <w:szCs w:val="22"/>
                  <w:lang w:val="en-AU"/>
                </w:rPr>
                <w:t>9</w:t>
              </w:r>
            </w:ins>
          </w:p>
        </w:tc>
      </w:tr>
      <w:tr w:rsidR="00A0559F" w:rsidRPr="00741A11" w14:paraId="2649DA0B" w14:textId="77777777" w:rsidTr="0030364C">
        <w:trPr>
          <w:trHeight w:val="300"/>
          <w:jc w:val="center"/>
          <w:trPrChange w:id="569" w:author="Diego Barneche" w:date="2016-08-04T14:17:00Z">
            <w:trPr>
              <w:trHeight w:val="300"/>
              <w:jc w:val="center"/>
            </w:trPr>
          </w:trPrChange>
        </w:trPr>
        <w:tc>
          <w:tcPr>
            <w:tcW w:w="2709" w:type="dxa"/>
            <w:tcBorders>
              <w:top w:val="nil"/>
              <w:left w:val="single" w:sz="8" w:space="0" w:color="auto"/>
              <w:bottom w:val="nil"/>
              <w:right w:val="nil"/>
            </w:tcBorders>
            <w:shd w:val="clear" w:color="auto" w:fill="auto"/>
            <w:noWrap/>
            <w:vAlign w:val="center"/>
            <w:hideMark/>
            <w:tcPrChange w:id="570" w:author="Diego Barneche" w:date="2016-08-04T14:17:00Z">
              <w:tcPr>
                <w:tcW w:w="2709" w:type="dxa"/>
                <w:tcBorders>
                  <w:top w:val="nil"/>
                  <w:left w:val="single" w:sz="8" w:space="0" w:color="auto"/>
                  <w:bottom w:val="nil"/>
                  <w:right w:val="nil"/>
                </w:tcBorders>
                <w:shd w:val="clear" w:color="auto" w:fill="auto"/>
                <w:noWrap/>
                <w:vAlign w:val="center"/>
                <w:hideMark/>
              </w:tcPr>
            </w:tcPrChange>
          </w:tcPr>
          <w:p w14:paraId="1725E532" w14:textId="77777777" w:rsidR="00A0559F" w:rsidRPr="00741A11" w:rsidRDefault="00A0559F" w:rsidP="004729B3">
            <w:pPr>
              <w:spacing w:line="480" w:lineRule="auto"/>
              <w:rPr>
                <w:rFonts w:ascii="Times New Roman" w:eastAsia="Times New Roman" w:hAnsi="Times New Roman" w:cs="Times New Roman"/>
                <w:i/>
                <w:iCs/>
                <w:color w:val="000000"/>
                <w:sz w:val="22"/>
                <w:szCs w:val="22"/>
                <w:lang w:val="en-AU"/>
              </w:rPr>
            </w:pPr>
            <w:r w:rsidRPr="00741A11">
              <w:rPr>
                <w:rFonts w:ascii="Times New Roman" w:eastAsia="Times New Roman" w:hAnsi="Times New Roman" w:cs="Times New Roman"/>
                <w:i/>
                <w:iCs/>
                <w:color w:val="000000"/>
                <w:sz w:val="22"/>
                <w:szCs w:val="22"/>
                <w:lang w:val="en-AU"/>
              </w:rPr>
              <w:t>Pyura dalbyi</w:t>
            </w:r>
          </w:p>
        </w:tc>
        <w:tc>
          <w:tcPr>
            <w:tcW w:w="1584" w:type="dxa"/>
            <w:tcBorders>
              <w:top w:val="nil"/>
              <w:left w:val="nil"/>
              <w:bottom w:val="nil"/>
              <w:right w:val="nil"/>
            </w:tcBorders>
            <w:shd w:val="clear" w:color="auto" w:fill="auto"/>
            <w:noWrap/>
            <w:vAlign w:val="center"/>
            <w:hideMark/>
            <w:tcPrChange w:id="571" w:author="Diego Barneche" w:date="2016-08-04T14:17:00Z">
              <w:tcPr>
                <w:tcW w:w="1584" w:type="dxa"/>
                <w:tcBorders>
                  <w:top w:val="nil"/>
                  <w:left w:val="nil"/>
                  <w:bottom w:val="nil"/>
                  <w:right w:val="nil"/>
                </w:tcBorders>
                <w:shd w:val="clear" w:color="auto" w:fill="auto"/>
                <w:noWrap/>
                <w:vAlign w:val="center"/>
                <w:hideMark/>
              </w:tcPr>
            </w:tcPrChange>
          </w:tcPr>
          <w:p w14:paraId="23D67AB2"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Erect</w:t>
            </w:r>
          </w:p>
        </w:tc>
        <w:tc>
          <w:tcPr>
            <w:tcW w:w="987" w:type="dxa"/>
            <w:tcBorders>
              <w:top w:val="nil"/>
              <w:left w:val="nil"/>
              <w:bottom w:val="nil"/>
              <w:right w:val="nil"/>
            </w:tcBorders>
            <w:shd w:val="clear" w:color="auto" w:fill="auto"/>
            <w:noWrap/>
            <w:vAlign w:val="center"/>
            <w:hideMark/>
            <w:tcPrChange w:id="572" w:author="Diego Barneche" w:date="2016-08-04T14:17:00Z">
              <w:tcPr>
                <w:tcW w:w="987" w:type="dxa"/>
                <w:tcBorders>
                  <w:top w:val="nil"/>
                  <w:left w:val="nil"/>
                  <w:bottom w:val="nil"/>
                  <w:right w:val="nil"/>
                </w:tcBorders>
                <w:shd w:val="clear" w:color="auto" w:fill="auto"/>
                <w:noWrap/>
                <w:vAlign w:val="center"/>
                <w:hideMark/>
              </w:tcPr>
            </w:tcPrChange>
          </w:tcPr>
          <w:p w14:paraId="762DB5BC"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Native</w:t>
            </w:r>
          </w:p>
        </w:tc>
        <w:tc>
          <w:tcPr>
            <w:tcW w:w="538" w:type="dxa"/>
            <w:tcBorders>
              <w:top w:val="nil"/>
              <w:left w:val="nil"/>
              <w:bottom w:val="nil"/>
              <w:right w:val="single" w:sz="8" w:space="0" w:color="auto"/>
            </w:tcBorders>
            <w:shd w:val="clear" w:color="auto" w:fill="auto"/>
            <w:noWrap/>
            <w:vAlign w:val="bottom"/>
            <w:hideMark/>
            <w:tcPrChange w:id="573" w:author="Diego Barneche" w:date="2016-08-04T14:17:00Z">
              <w:tcPr>
                <w:tcW w:w="538" w:type="dxa"/>
                <w:tcBorders>
                  <w:top w:val="nil"/>
                  <w:left w:val="nil"/>
                  <w:bottom w:val="nil"/>
                  <w:right w:val="single" w:sz="8" w:space="0" w:color="auto"/>
                </w:tcBorders>
                <w:shd w:val="clear" w:color="auto" w:fill="auto"/>
                <w:noWrap/>
                <w:vAlign w:val="bottom"/>
                <w:hideMark/>
              </w:tcPr>
            </w:tcPrChange>
          </w:tcPr>
          <w:p w14:paraId="52A1DA8B" w14:textId="23DE5C33" w:rsidR="00A0559F" w:rsidRPr="00741A11" w:rsidRDefault="00A0559F" w:rsidP="004729B3">
            <w:pPr>
              <w:spacing w:line="480" w:lineRule="auto"/>
              <w:rPr>
                <w:rFonts w:ascii="Times New Roman" w:eastAsia="Times New Roman" w:hAnsi="Times New Roman" w:cs="Times New Roman"/>
                <w:color w:val="000000"/>
                <w:sz w:val="22"/>
                <w:szCs w:val="22"/>
                <w:lang w:val="en-AU"/>
              </w:rPr>
            </w:pPr>
            <w:del w:id="574" w:author="Diego Barneche" w:date="2016-08-04T13:59:00Z">
              <w:r w:rsidRPr="00741A11" w:rsidDel="00E37C2A">
                <w:rPr>
                  <w:rFonts w:ascii="Times New Roman" w:eastAsia="Times New Roman" w:hAnsi="Times New Roman" w:cs="Times New Roman"/>
                  <w:color w:val="000000"/>
                  <w:sz w:val="22"/>
                  <w:szCs w:val="22"/>
                  <w:lang w:val="en-AU"/>
                </w:rPr>
                <w:delText>5</w:delText>
              </w:r>
            </w:del>
            <w:ins w:id="575" w:author="Diego Barneche" w:date="2016-08-04T13:59:00Z">
              <w:r w:rsidR="00E37C2A">
                <w:rPr>
                  <w:rFonts w:ascii="Times New Roman" w:eastAsia="Times New Roman" w:hAnsi="Times New Roman" w:cs="Times New Roman"/>
                  <w:color w:val="000000"/>
                  <w:sz w:val="22"/>
                  <w:szCs w:val="22"/>
                  <w:lang w:val="en-AU"/>
                </w:rPr>
                <w:t>9</w:t>
              </w:r>
            </w:ins>
          </w:p>
        </w:tc>
      </w:tr>
      <w:tr w:rsidR="00A0559F" w:rsidRPr="00741A11" w14:paraId="0DAC4260" w14:textId="77777777" w:rsidTr="0030364C">
        <w:trPr>
          <w:trHeight w:val="300"/>
          <w:jc w:val="center"/>
          <w:trPrChange w:id="576" w:author="Diego Barneche" w:date="2016-08-04T14:17:00Z">
            <w:trPr>
              <w:trHeight w:val="300"/>
              <w:jc w:val="center"/>
            </w:trPr>
          </w:trPrChange>
        </w:trPr>
        <w:tc>
          <w:tcPr>
            <w:tcW w:w="2709" w:type="dxa"/>
            <w:tcBorders>
              <w:top w:val="nil"/>
              <w:left w:val="single" w:sz="8" w:space="0" w:color="auto"/>
              <w:bottom w:val="nil"/>
              <w:right w:val="nil"/>
            </w:tcBorders>
            <w:shd w:val="clear" w:color="auto" w:fill="auto"/>
            <w:noWrap/>
            <w:vAlign w:val="center"/>
            <w:hideMark/>
            <w:tcPrChange w:id="577" w:author="Diego Barneche" w:date="2016-08-04T14:17:00Z">
              <w:tcPr>
                <w:tcW w:w="2709" w:type="dxa"/>
                <w:tcBorders>
                  <w:top w:val="nil"/>
                  <w:left w:val="single" w:sz="8" w:space="0" w:color="auto"/>
                  <w:bottom w:val="nil"/>
                  <w:right w:val="nil"/>
                </w:tcBorders>
                <w:shd w:val="clear" w:color="auto" w:fill="auto"/>
                <w:noWrap/>
                <w:vAlign w:val="center"/>
                <w:hideMark/>
              </w:tcPr>
            </w:tcPrChange>
          </w:tcPr>
          <w:p w14:paraId="7A3E9FC6" w14:textId="77777777" w:rsidR="00A0559F" w:rsidRPr="00741A11" w:rsidRDefault="00A0559F" w:rsidP="004729B3">
            <w:pPr>
              <w:spacing w:line="480" w:lineRule="auto"/>
              <w:rPr>
                <w:rFonts w:ascii="Times New Roman" w:eastAsia="Times New Roman" w:hAnsi="Times New Roman" w:cs="Times New Roman"/>
                <w:i/>
                <w:iCs/>
                <w:color w:val="000000"/>
                <w:sz w:val="22"/>
                <w:szCs w:val="22"/>
                <w:lang w:val="en-AU"/>
              </w:rPr>
            </w:pPr>
            <w:r w:rsidRPr="00741A11">
              <w:rPr>
                <w:rFonts w:ascii="Times New Roman" w:eastAsia="Times New Roman" w:hAnsi="Times New Roman" w:cs="Times New Roman"/>
                <w:i/>
                <w:iCs/>
                <w:color w:val="000000"/>
                <w:sz w:val="22"/>
                <w:szCs w:val="22"/>
                <w:lang w:val="en-AU"/>
              </w:rPr>
              <w:t xml:space="preserve">Pyura doppelgangera </w:t>
            </w:r>
          </w:p>
        </w:tc>
        <w:tc>
          <w:tcPr>
            <w:tcW w:w="1584" w:type="dxa"/>
            <w:tcBorders>
              <w:top w:val="nil"/>
              <w:left w:val="nil"/>
              <w:bottom w:val="nil"/>
              <w:right w:val="nil"/>
            </w:tcBorders>
            <w:shd w:val="clear" w:color="auto" w:fill="auto"/>
            <w:noWrap/>
            <w:vAlign w:val="center"/>
            <w:hideMark/>
            <w:tcPrChange w:id="578" w:author="Diego Barneche" w:date="2016-08-04T14:17:00Z">
              <w:tcPr>
                <w:tcW w:w="1584" w:type="dxa"/>
                <w:tcBorders>
                  <w:top w:val="nil"/>
                  <w:left w:val="nil"/>
                  <w:bottom w:val="nil"/>
                  <w:right w:val="nil"/>
                </w:tcBorders>
                <w:shd w:val="clear" w:color="auto" w:fill="auto"/>
                <w:noWrap/>
                <w:vAlign w:val="center"/>
                <w:hideMark/>
              </w:tcPr>
            </w:tcPrChange>
          </w:tcPr>
          <w:p w14:paraId="4F846F95"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Erect</w:t>
            </w:r>
          </w:p>
        </w:tc>
        <w:tc>
          <w:tcPr>
            <w:tcW w:w="987" w:type="dxa"/>
            <w:tcBorders>
              <w:top w:val="nil"/>
              <w:left w:val="nil"/>
              <w:bottom w:val="nil"/>
              <w:right w:val="nil"/>
            </w:tcBorders>
            <w:shd w:val="clear" w:color="auto" w:fill="auto"/>
            <w:noWrap/>
            <w:vAlign w:val="center"/>
            <w:hideMark/>
            <w:tcPrChange w:id="579" w:author="Diego Barneche" w:date="2016-08-04T14:17:00Z">
              <w:tcPr>
                <w:tcW w:w="987" w:type="dxa"/>
                <w:tcBorders>
                  <w:top w:val="nil"/>
                  <w:left w:val="nil"/>
                  <w:bottom w:val="nil"/>
                  <w:right w:val="nil"/>
                </w:tcBorders>
                <w:shd w:val="clear" w:color="auto" w:fill="auto"/>
                <w:noWrap/>
                <w:vAlign w:val="center"/>
                <w:hideMark/>
              </w:tcPr>
            </w:tcPrChange>
          </w:tcPr>
          <w:p w14:paraId="26B97C53"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Native</w:t>
            </w:r>
          </w:p>
        </w:tc>
        <w:tc>
          <w:tcPr>
            <w:tcW w:w="538" w:type="dxa"/>
            <w:tcBorders>
              <w:top w:val="nil"/>
              <w:left w:val="nil"/>
              <w:bottom w:val="nil"/>
              <w:right w:val="single" w:sz="8" w:space="0" w:color="auto"/>
            </w:tcBorders>
            <w:shd w:val="clear" w:color="auto" w:fill="auto"/>
            <w:noWrap/>
            <w:vAlign w:val="bottom"/>
            <w:hideMark/>
            <w:tcPrChange w:id="580" w:author="Diego Barneche" w:date="2016-08-04T14:17:00Z">
              <w:tcPr>
                <w:tcW w:w="538" w:type="dxa"/>
                <w:tcBorders>
                  <w:top w:val="nil"/>
                  <w:left w:val="nil"/>
                  <w:bottom w:val="nil"/>
                  <w:right w:val="single" w:sz="8" w:space="0" w:color="auto"/>
                </w:tcBorders>
                <w:shd w:val="clear" w:color="auto" w:fill="auto"/>
                <w:noWrap/>
                <w:vAlign w:val="bottom"/>
                <w:hideMark/>
              </w:tcPr>
            </w:tcPrChange>
          </w:tcPr>
          <w:p w14:paraId="34E343C9" w14:textId="725E0BFC" w:rsidR="00A0559F" w:rsidRPr="00741A11" w:rsidRDefault="00A0559F" w:rsidP="004729B3">
            <w:pPr>
              <w:spacing w:line="480" w:lineRule="auto"/>
              <w:rPr>
                <w:rFonts w:ascii="Times New Roman" w:eastAsia="Times New Roman" w:hAnsi="Times New Roman" w:cs="Times New Roman"/>
                <w:color w:val="000000"/>
                <w:sz w:val="22"/>
                <w:szCs w:val="22"/>
                <w:lang w:val="en-AU"/>
              </w:rPr>
            </w:pPr>
            <w:del w:id="581" w:author="Diego Barneche" w:date="2016-08-04T13:59:00Z">
              <w:r w:rsidRPr="00741A11" w:rsidDel="00E37C2A">
                <w:rPr>
                  <w:rFonts w:ascii="Times New Roman" w:eastAsia="Times New Roman" w:hAnsi="Times New Roman" w:cs="Times New Roman"/>
                  <w:color w:val="000000"/>
                  <w:sz w:val="22"/>
                  <w:szCs w:val="22"/>
                  <w:lang w:val="en-AU"/>
                </w:rPr>
                <w:delText>6</w:delText>
              </w:r>
            </w:del>
            <w:ins w:id="582" w:author="Diego Barneche" w:date="2016-08-04T13:59:00Z">
              <w:r w:rsidR="00E37C2A">
                <w:rPr>
                  <w:rFonts w:ascii="Times New Roman" w:eastAsia="Times New Roman" w:hAnsi="Times New Roman" w:cs="Times New Roman"/>
                  <w:color w:val="000000"/>
                  <w:sz w:val="22"/>
                  <w:szCs w:val="22"/>
                  <w:lang w:val="en-AU"/>
                </w:rPr>
                <w:t>9</w:t>
              </w:r>
            </w:ins>
          </w:p>
        </w:tc>
      </w:tr>
      <w:tr w:rsidR="00A0559F" w:rsidRPr="00741A11" w14:paraId="4C286884" w14:textId="77777777" w:rsidTr="0030364C">
        <w:trPr>
          <w:trHeight w:val="300"/>
          <w:jc w:val="center"/>
          <w:trPrChange w:id="583" w:author="Diego Barneche" w:date="2016-08-04T14:17:00Z">
            <w:trPr>
              <w:trHeight w:val="300"/>
              <w:jc w:val="center"/>
            </w:trPr>
          </w:trPrChange>
        </w:trPr>
        <w:tc>
          <w:tcPr>
            <w:tcW w:w="2709" w:type="dxa"/>
            <w:tcBorders>
              <w:top w:val="nil"/>
              <w:left w:val="single" w:sz="8" w:space="0" w:color="auto"/>
              <w:bottom w:val="nil"/>
              <w:right w:val="nil"/>
            </w:tcBorders>
            <w:shd w:val="clear" w:color="auto" w:fill="auto"/>
            <w:noWrap/>
            <w:vAlign w:val="center"/>
            <w:hideMark/>
            <w:tcPrChange w:id="584" w:author="Diego Barneche" w:date="2016-08-04T14:17:00Z">
              <w:tcPr>
                <w:tcW w:w="2709" w:type="dxa"/>
                <w:tcBorders>
                  <w:top w:val="nil"/>
                  <w:left w:val="single" w:sz="8" w:space="0" w:color="auto"/>
                  <w:bottom w:val="nil"/>
                  <w:right w:val="nil"/>
                </w:tcBorders>
                <w:shd w:val="clear" w:color="auto" w:fill="auto"/>
                <w:noWrap/>
                <w:vAlign w:val="center"/>
                <w:hideMark/>
              </w:tcPr>
            </w:tcPrChange>
          </w:tcPr>
          <w:p w14:paraId="247B13E0" w14:textId="77777777" w:rsidR="00A0559F" w:rsidRPr="00741A11" w:rsidRDefault="00A0559F" w:rsidP="004729B3">
            <w:pPr>
              <w:spacing w:line="480" w:lineRule="auto"/>
              <w:rPr>
                <w:rFonts w:ascii="Times New Roman" w:eastAsia="Times New Roman" w:hAnsi="Times New Roman" w:cs="Times New Roman"/>
                <w:i/>
                <w:iCs/>
                <w:color w:val="000000"/>
                <w:sz w:val="22"/>
                <w:szCs w:val="22"/>
                <w:lang w:val="en-AU"/>
              </w:rPr>
            </w:pPr>
            <w:r w:rsidRPr="00741A11">
              <w:rPr>
                <w:rFonts w:ascii="Times New Roman" w:eastAsia="Times New Roman" w:hAnsi="Times New Roman" w:cs="Times New Roman"/>
                <w:i/>
                <w:iCs/>
                <w:color w:val="000000"/>
                <w:sz w:val="22"/>
                <w:szCs w:val="22"/>
                <w:lang w:val="en-AU"/>
              </w:rPr>
              <w:t xml:space="preserve">Herdmania grandis </w:t>
            </w:r>
          </w:p>
        </w:tc>
        <w:tc>
          <w:tcPr>
            <w:tcW w:w="1584" w:type="dxa"/>
            <w:tcBorders>
              <w:top w:val="nil"/>
              <w:left w:val="nil"/>
              <w:bottom w:val="nil"/>
              <w:right w:val="nil"/>
            </w:tcBorders>
            <w:shd w:val="clear" w:color="auto" w:fill="auto"/>
            <w:noWrap/>
            <w:vAlign w:val="center"/>
            <w:hideMark/>
            <w:tcPrChange w:id="585" w:author="Diego Barneche" w:date="2016-08-04T14:17:00Z">
              <w:tcPr>
                <w:tcW w:w="1584" w:type="dxa"/>
                <w:tcBorders>
                  <w:top w:val="nil"/>
                  <w:left w:val="nil"/>
                  <w:bottom w:val="nil"/>
                  <w:right w:val="nil"/>
                </w:tcBorders>
                <w:shd w:val="clear" w:color="auto" w:fill="auto"/>
                <w:noWrap/>
                <w:vAlign w:val="center"/>
                <w:hideMark/>
              </w:tcPr>
            </w:tcPrChange>
          </w:tcPr>
          <w:p w14:paraId="20B6384B"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Erect</w:t>
            </w:r>
          </w:p>
        </w:tc>
        <w:tc>
          <w:tcPr>
            <w:tcW w:w="987" w:type="dxa"/>
            <w:tcBorders>
              <w:top w:val="nil"/>
              <w:left w:val="nil"/>
              <w:bottom w:val="nil"/>
              <w:right w:val="nil"/>
            </w:tcBorders>
            <w:shd w:val="clear" w:color="auto" w:fill="auto"/>
            <w:noWrap/>
            <w:vAlign w:val="center"/>
            <w:hideMark/>
            <w:tcPrChange w:id="586" w:author="Diego Barneche" w:date="2016-08-04T14:17:00Z">
              <w:tcPr>
                <w:tcW w:w="987" w:type="dxa"/>
                <w:tcBorders>
                  <w:top w:val="nil"/>
                  <w:left w:val="nil"/>
                  <w:bottom w:val="nil"/>
                  <w:right w:val="nil"/>
                </w:tcBorders>
                <w:shd w:val="clear" w:color="auto" w:fill="auto"/>
                <w:noWrap/>
                <w:vAlign w:val="center"/>
                <w:hideMark/>
              </w:tcPr>
            </w:tcPrChange>
          </w:tcPr>
          <w:p w14:paraId="099A4667"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Native</w:t>
            </w:r>
          </w:p>
        </w:tc>
        <w:tc>
          <w:tcPr>
            <w:tcW w:w="538" w:type="dxa"/>
            <w:tcBorders>
              <w:top w:val="nil"/>
              <w:left w:val="nil"/>
              <w:bottom w:val="nil"/>
              <w:right w:val="single" w:sz="8" w:space="0" w:color="auto"/>
            </w:tcBorders>
            <w:shd w:val="clear" w:color="auto" w:fill="auto"/>
            <w:noWrap/>
            <w:vAlign w:val="bottom"/>
            <w:hideMark/>
            <w:tcPrChange w:id="587" w:author="Diego Barneche" w:date="2016-08-04T14:17:00Z">
              <w:tcPr>
                <w:tcW w:w="538" w:type="dxa"/>
                <w:tcBorders>
                  <w:top w:val="nil"/>
                  <w:left w:val="nil"/>
                  <w:bottom w:val="nil"/>
                  <w:right w:val="single" w:sz="8" w:space="0" w:color="auto"/>
                </w:tcBorders>
                <w:shd w:val="clear" w:color="auto" w:fill="auto"/>
                <w:noWrap/>
                <w:vAlign w:val="bottom"/>
                <w:hideMark/>
              </w:tcPr>
            </w:tcPrChange>
          </w:tcPr>
          <w:p w14:paraId="7E8B96E2" w14:textId="7FCDA032" w:rsidR="00A0559F" w:rsidRPr="00741A11" w:rsidRDefault="00A0559F" w:rsidP="00E37C2A">
            <w:pPr>
              <w:spacing w:line="480" w:lineRule="auto"/>
              <w:rPr>
                <w:rFonts w:ascii="Times New Roman" w:eastAsia="Times New Roman" w:hAnsi="Times New Roman" w:cs="Times New Roman"/>
                <w:color w:val="000000"/>
                <w:sz w:val="22"/>
                <w:szCs w:val="22"/>
                <w:lang w:val="en-AU"/>
              </w:rPr>
            </w:pPr>
            <w:del w:id="588" w:author="Diego Barneche" w:date="2016-08-04T13:59:00Z">
              <w:r w:rsidRPr="00741A11" w:rsidDel="00E37C2A">
                <w:rPr>
                  <w:rFonts w:ascii="Times New Roman" w:eastAsia="Times New Roman" w:hAnsi="Times New Roman" w:cs="Times New Roman"/>
                  <w:color w:val="000000"/>
                  <w:sz w:val="22"/>
                  <w:szCs w:val="22"/>
                  <w:lang w:val="en-AU"/>
                </w:rPr>
                <w:delText>11</w:delText>
              </w:r>
            </w:del>
            <w:ins w:id="589" w:author="Diego Barneche" w:date="2016-08-04T13:59:00Z">
              <w:r w:rsidR="00E37C2A" w:rsidRPr="00741A11">
                <w:rPr>
                  <w:rFonts w:ascii="Times New Roman" w:eastAsia="Times New Roman" w:hAnsi="Times New Roman" w:cs="Times New Roman"/>
                  <w:color w:val="000000"/>
                  <w:sz w:val="22"/>
                  <w:szCs w:val="22"/>
                  <w:lang w:val="en-AU"/>
                </w:rPr>
                <w:t>1</w:t>
              </w:r>
              <w:r w:rsidR="00E37C2A">
                <w:rPr>
                  <w:rFonts w:ascii="Times New Roman" w:eastAsia="Times New Roman" w:hAnsi="Times New Roman" w:cs="Times New Roman"/>
                  <w:color w:val="000000"/>
                  <w:sz w:val="22"/>
                  <w:szCs w:val="22"/>
                  <w:lang w:val="en-AU"/>
                </w:rPr>
                <w:t>3</w:t>
              </w:r>
            </w:ins>
          </w:p>
        </w:tc>
      </w:tr>
      <w:tr w:rsidR="00A0559F" w:rsidRPr="00741A11" w14:paraId="33E4F9B4" w14:textId="77777777" w:rsidTr="0030364C">
        <w:trPr>
          <w:trHeight w:val="300"/>
          <w:jc w:val="center"/>
          <w:trPrChange w:id="590" w:author="Diego Barneche" w:date="2016-08-04T14:17:00Z">
            <w:trPr>
              <w:trHeight w:val="300"/>
              <w:jc w:val="center"/>
            </w:trPr>
          </w:trPrChange>
        </w:trPr>
        <w:tc>
          <w:tcPr>
            <w:tcW w:w="2709" w:type="dxa"/>
            <w:tcBorders>
              <w:top w:val="nil"/>
              <w:left w:val="single" w:sz="8" w:space="0" w:color="auto"/>
              <w:bottom w:val="nil"/>
              <w:right w:val="nil"/>
            </w:tcBorders>
            <w:shd w:val="clear" w:color="auto" w:fill="auto"/>
            <w:noWrap/>
            <w:vAlign w:val="center"/>
            <w:hideMark/>
            <w:tcPrChange w:id="591" w:author="Diego Barneche" w:date="2016-08-04T14:17:00Z">
              <w:tcPr>
                <w:tcW w:w="2709" w:type="dxa"/>
                <w:tcBorders>
                  <w:top w:val="nil"/>
                  <w:left w:val="single" w:sz="8" w:space="0" w:color="auto"/>
                  <w:bottom w:val="nil"/>
                  <w:right w:val="nil"/>
                </w:tcBorders>
                <w:shd w:val="clear" w:color="auto" w:fill="auto"/>
                <w:noWrap/>
                <w:vAlign w:val="center"/>
                <w:hideMark/>
              </w:tcPr>
            </w:tcPrChange>
          </w:tcPr>
          <w:p w14:paraId="453E7914" w14:textId="5B1E4FC9" w:rsidR="00A0559F" w:rsidRPr="00741A11" w:rsidRDefault="00A0559F" w:rsidP="00F211D7">
            <w:pPr>
              <w:spacing w:line="480" w:lineRule="auto"/>
              <w:rPr>
                <w:rFonts w:ascii="Times New Roman" w:eastAsia="Times New Roman" w:hAnsi="Times New Roman" w:cs="Times New Roman"/>
                <w:i/>
                <w:iCs/>
                <w:color w:val="000000"/>
                <w:sz w:val="22"/>
                <w:szCs w:val="22"/>
                <w:lang w:val="en-AU"/>
              </w:rPr>
            </w:pPr>
            <w:del w:id="592" w:author="Diego Barneche" w:date="2016-08-04T14:17:00Z">
              <w:r w:rsidRPr="00741A11">
                <w:rPr>
                  <w:rFonts w:ascii="Times New Roman" w:eastAsia="Times New Roman" w:hAnsi="Times New Roman" w:cs="Times New Roman"/>
                  <w:i/>
                  <w:iCs/>
                  <w:color w:val="000000"/>
                  <w:sz w:val="22"/>
                  <w:szCs w:val="22"/>
                  <w:lang w:val="en-AU"/>
                </w:rPr>
                <w:delText xml:space="preserve">Botrylloides </w:delText>
              </w:r>
            </w:del>
            <w:ins w:id="593" w:author="Diego Barneche" w:date="2016-08-04T14:17:00Z">
              <w:r w:rsidRPr="00741A11">
                <w:rPr>
                  <w:rFonts w:ascii="Times New Roman" w:eastAsia="Times New Roman" w:hAnsi="Times New Roman" w:cs="Times New Roman"/>
                  <w:i/>
                  <w:iCs/>
                  <w:color w:val="000000"/>
                  <w:sz w:val="22"/>
                  <w:szCs w:val="22"/>
                  <w:lang w:val="en-AU"/>
                </w:rPr>
                <w:t>B</w:t>
              </w:r>
            </w:ins>
            <w:ins w:id="594" w:author="Diego Barneche" w:date="2016-08-04T13:56:00Z">
              <w:r w:rsidR="00F211D7">
                <w:rPr>
                  <w:rFonts w:ascii="Times New Roman" w:eastAsia="Times New Roman" w:hAnsi="Times New Roman" w:cs="Times New Roman"/>
                  <w:i/>
                  <w:iCs/>
                  <w:color w:val="000000"/>
                  <w:sz w:val="22"/>
                  <w:szCs w:val="22"/>
                  <w:lang w:val="en-AU"/>
                </w:rPr>
                <w:t>a</w:t>
              </w:r>
            </w:ins>
            <w:del w:id="595" w:author="Diego Barneche" w:date="2016-08-04T13:56:00Z">
              <w:r w:rsidRPr="00741A11" w:rsidDel="00F211D7">
                <w:rPr>
                  <w:rFonts w:ascii="Times New Roman" w:eastAsia="Times New Roman" w:hAnsi="Times New Roman" w:cs="Times New Roman"/>
                  <w:i/>
                  <w:iCs/>
                  <w:color w:val="000000"/>
                  <w:sz w:val="22"/>
                  <w:szCs w:val="22"/>
                  <w:lang w:val="en-AU"/>
                </w:rPr>
                <w:delText>o</w:delText>
              </w:r>
            </w:del>
            <w:ins w:id="596" w:author="Diego Barneche" w:date="2016-08-04T14:17:00Z">
              <w:r w:rsidRPr="00741A11">
                <w:rPr>
                  <w:rFonts w:ascii="Times New Roman" w:eastAsia="Times New Roman" w:hAnsi="Times New Roman" w:cs="Times New Roman"/>
                  <w:i/>
                  <w:iCs/>
                  <w:color w:val="000000"/>
                  <w:sz w:val="22"/>
                  <w:szCs w:val="22"/>
                  <w:lang w:val="en-AU"/>
                </w:rPr>
                <w:t xml:space="preserve">trylloides </w:t>
              </w:r>
            </w:ins>
            <w:ins w:id="597" w:author="Diego Barneche" w:date="2016-08-04T13:56:00Z">
              <w:r w:rsidR="00F211D7">
                <w:rPr>
                  <w:rFonts w:ascii="Times New Roman" w:eastAsia="Times New Roman" w:hAnsi="Times New Roman" w:cs="Times New Roman"/>
                  <w:iCs/>
                  <w:color w:val="000000"/>
                  <w:sz w:val="22"/>
                  <w:szCs w:val="22"/>
                  <w:lang w:val="en-AU"/>
                </w:rPr>
                <w:t>sp.</w:t>
              </w:r>
            </w:ins>
            <w:del w:id="598" w:author="Diego Barneche" w:date="2016-08-04T13:56:00Z">
              <w:r w:rsidRPr="00741A11" w:rsidDel="00F211D7">
                <w:rPr>
                  <w:rFonts w:ascii="Times New Roman" w:eastAsia="Times New Roman" w:hAnsi="Times New Roman" w:cs="Times New Roman"/>
                  <w:i/>
                  <w:iCs/>
                  <w:color w:val="000000"/>
                  <w:sz w:val="22"/>
                  <w:szCs w:val="22"/>
                  <w:lang w:val="en-AU"/>
                </w:rPr>
                <w:delText>magnicoecum</w:delText>
              </w:r>
            </w:del>
          </w:p>
        </w:tc>
        <w:tc>
          <w:tcPr>
            <w:tcW w:w="1584" w:type="dxa"/>
            <w:tcBorders>
              <w:top w:val="nil"/>
              <w:left w:val="nil"/>
              <w:bottom w:val="nil"/>
              <w:right w:val="nil"/>
            </w:tcBorders>
            <w:shd w:val="clear" w:color="auto" w:fill="auto"/>
            <w:noWrap/>
            <w:vAlign w:val="center"/>
            <w:hideMark/>
            <w:tcPrChange w:id="599" w:author="Diego Barneche" w:date="2016-08-04T14:17:00Z">
              <w:tcPr>
                <w:tcW w:w="1584" w:type="dxa"/>
                <w:tcBorders>
                  <w:top w:val="nil"/>
                  <w:left w:val="nil"/>
                  <w:bottom w:val="nil"/>
                  <w:right w:val="nil"/>
                </w:tcBorders>
                <w:shd w:val="clear" w:color="auto" w:fill="auto"/>
                <w:noWrap/>
                <w:vAlign w:val="center"/>
                <w:hideMark/>
              </w:tcPr>
            </w:tcPrChange>
          </w:tcPr>
          <w:p w14:paraId="08B7C80A" w14:textId="0186C6A8" w:rsidR="00A0559F" w:rsidRPr="00741A11" w:rsidRDefault="00A0559F" w:rsidP="004729B3">
            <w:pPr>
              <w:spacing w:line="480" w:lineRule="auto"/>
              <w:rPr>
                <w:rFonts w:ascii="Times New Roman" w:eastAsia="Times New Roman" w:hAnsi="Times New Roman" w:cs="Times New Roman"/>
                <w:color w:val="000000"/>
                <w:sz w:val="22"/>
                <w:szCs w:val="22"/>
                <w:lang w:val="en-AU"/>
              </w:rPr>
            </w:pPr>
            <w:del w:id="600" w:author="Diego Barneche" w:date="2016-08-04T13:56:00Z">
              <w:r w:rsidRPr="00741A11" w:rsidDel="00F211D7">
                <w:rPr>
                  <w:rFonts w:ascii="Times New Roman" w:eastAsia="Times New Roman" w:hAnsi="Times New Roman" w:cs="Times New Roman"/>
                  <w:color w:val="000000"/>
                  <w:sz w:val="22"/>
                  <w:szCs w:val="22"/>
                  <w:lang w:val="en-AU"/>
                </w:rPr>
                <w:delText>Erect</w:delText>
              </w:r>
            </w:del>
            <w:ins w:id="601" w:author="Diego Barneche" w:date="2016-08-04T13:56:00Z">
              <w:r w:rsidR="00F211D7">
                <w:rPr>
                  <w:rFonts w:ascii="Times New Roman" w:eastAsia="Times New Roman" w:hAnsi="Times New Roman" w:cs="Times New Roman"/>
                  <w:color w:val="000000"/>
                  <w:sz w:val="22"/>
                  <w:szCs w:val="22"/>
                  <w:lang w:val="en-AU"/>
                </w:rPr>
                <w:t>Flat</w:t>
              </w:r>
            </w:ins>
          </w:p>
        </w:tc>
        <w:tc>
          <w:tcPr>
            <w:tcW w:w="987" w:type="dxa"/>
            <w:tcBorders>
              <w:top w:val="nil"/>
              <w:left w:val="nil"/>
              <w:bottom w:val="nil"/>
              <w:right w:val="nil"/>
            </w:tcBorders>
            <w:shd w:val="clear" w:color="auto" w:fill="auto"/>
            <w:noWrap/>
            <w:vAlign w:val="center"/>
            <w:hideMark/>
            <w:tcPrChange w:id="602" w:author="Diego Barneche" w:date="2016-08-04T14:17:00Z">
              <w:tcPr>
                <w:tcW w:w="987" w:type="dxa"/>
                <w:tcBorders>
                  <w:top w:val="nil"/>
                  <w:left w:val="nil"/>
                  <w:bottom w:val="nil"/>
                  <w:right w:val="nil"/>
                </w:tcBorders>
                <w:shd w:val="clear" w:color="auto" w:fill="auto"/>
                <w:noWrap/>
                <w:vAlign w:val="center"/>
                <w:hideMark/>
              </w:tcPr>
            </w:tcPrChange>
          </w:tcPr>
          <w:p w14:paraId="0D81DDF6"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Native</w:t>
            </w:r>
          </w:p>
        </w:tc>
        <w:tc>
          <w:tcPr>
            <w:tcW w:w="538" w:type="dxa"/>
            <w:tcBorders>
              <w:top w:val="nil"/>
              <w:left w:val="nil"/>
              <w:bottom w:val="nil"/>
              <w:right w:val="single" w:sz="8" w:space="0" w:color="auto"/>
            </w:tcBorders>
            <w:shd w:val="clear" w:color="auto" w:fill="auto"/>
            <w:noWrap/>
            <w:vAlign w:val="bottom"/>
            <w:hideMark/>
            <w:tcPrChange w:id="603" w:author="Diego Barneche" w:date="2016-08-04T14:17:00Z">
              <w:tcPr>
                <w:tcW w:w="538" w:type="dxa"/>
                <w:tcBorders>
                  <w:top w:val="nil"/>
                  <w:left w:val="nil"/>
                  <w:bottom w:val="nil"/>
                  <w:right w:val="single" w:sz="8" w:space="0" w:color="auto"/>
                </w:tcBorders>
                <w:shd w:val="clear" w:color="auto" w:fill="auto"/>
                <w:noWrap/>
                <w:vAlign w:val="bottom"/>
                <w:hideMark/>
              </w:tcPr>
            </w:tcPrChange>
          </w:tcPr>
          <w:p w14:paraId="4A2CCDEE" w14:textId="1958AE36" w:rsidR="00A0559F" w:rsidRPr="00741A11" w:rsidRDefault="00A0559F" w:rsidP="004729B3">
            <w:pPr>
              <w:spacing w:line="480" w:lineRule="auto"/>
              <w:rPr>
                <w:rFonts w:ascii="Times New Roman" w:eastAsia="Times New Roman" w:hAnsi="Times New Roman" w:cs="Times New Roman"/>
                <w:color w:val="000000"/>
                <w:sz w:val="22"/>
                <w:szCs w:val="22"/>
                <w:lang w:val="en-AU"/>
              </w:rPr>
            </w:pPr>
            <w:del w:id="604" w:author="Diego Barneche" w:date="2016-08-04T13:58:00Z">
              <w:r w:rsidRPr="00741A11" w:rsidDel="00E37C2A">
                <w:rPr>
                  <w:rFonts w:ascii="Times New Roman" w:eastAsia="Times New Roman" w:hAnsi="Times New Roman" w:cs="Times New Roman"/>
                  <w:color w:val="000000"/>
                  <w:sz w:val="22"/>
                  <w:szCs w:val="22"/>
                  <w:lang w:val="en-AU"/>
                </w:rPr>
                <w:delText>6</w:delText>
              </w:r>
            </w:del>
            <w:ins w:id="605" w:author="Diego Barneche" w:date="2016-08-04T13:58:00Z">
              <w:r w:rsidR="00E37C2A">
                <w:rPr>
                  <w:rFonts w:ascii="Times New Roman" w:eastAsia="Times New Roman" w:hAnsi="Times New Roman" w:cs="Times New Roman"/>
                  <w:color w:val="000000"/>
                  <w:sz w:val="22"/>
                  <w:szCs w:val="22"/>
                  <w:lang w:val="en-AU"/>
                </w:rPr>
                <w:t>9</w:t>
              </w:r>
            </w:ins>
          </w:p>
        </w:tc>
      </w:tr>
      <w:tr w:rsidR="00A0559F" w:rsidRPr="00741A11" w14:paraId="24D1BF8B" w14:textId="77777777" w:rsidTr="0030364C">
        <w:trPr>
          <w:trHeight w:val="300"/>
          <w:jc w:val="center"/>
          <w:trPrChange w:id="606" w:author="Diego Barneche" w:date="2016-08-04T14:17:00Z">
            <w:trPr>
              <w:trHeight w:val="300"/>
              <w:jc w:val="center"/>
            </w:trPr>
          </w:trPrChange>
        </w:trPr>
        <w:tc>
          <w:tcPr>
            <w:tcW w:w="2709" w:type="dxa"/>
            <w:tcBorders>
              <w:top w:val="nil"/>
              <w:left w:val="single" w:sz="8" w:space="0" w:color="auto"/>
              <w:bottom w:val="nil"/>
              <w:right w:val="nil"/>
            </w:tcBorders>
            <w:shd w:val="clear" w:color="auto" w:fill="auto"/>
            <w:noWrap/>
            <w:vAlign w:val="center"/>
            <w:hideMark/>
            <w:tcPrChange w:id="607" w:author="Diego Barneche" w:date="2016-08-04T14:17:00Z">
              <w:tcPr>
                <w:tcW w:w="2709" w:type="dxa"/>
                <w:tcBorders>
                  <w:top w:val="nil"/>
                  <w:left w:val="single" w:sz="8" w:space="0" w:color="auto"/>
                  <w:bottom w:val="nil"/>
                  <w:right w:val="nil"/>
                </w:tcBorders>
                <w:shd w:val="clear" w:color="auto" w:fill="auto"/>
                <w:noWrap/>
                <w:vAlign w:val="center"/>
                <w:hideMark/>
              </w:tcPr>
            </w:tcPrChange>
          </w:tcPr>
          <w:p w14:paraId="724C4AD9" w14:textId="2157AA41" w:rsidR="00A0559F" w:rsidRPr="00741A11" w:rsidRDefault="00A0559F" w:rsidP="004729B3">
            <w:pPr>
              <w:spacing w:line="480" w:lineRule="auto"/>
              <w:rPr>
                <w:rFonts w:ascii="Times New Roman" w:eastAsia="Times New Roman" w:hAnsi="Times New Roman" w:cs="Times New Roman"/>
                <w:i/>
                <w:iCs/>
                <w:color w:val="000000"/>
                <w:sz w:val="22"/>
                <w:szCs w:val="22"/>
                <w:lang w:val="en-AU"/>
              </w:rPr>
            </w:pPr>
            <w:r w:rsidRPr="00741A11">
              <w:rPr>
                <w:rFonts w:ascii="Times New Roman" w:eastAsia="Times New Roman" w:hAnsi="Times New Roman" w:cs="Times New Roman"/>
                <w:i/>
                <w:iCs/>
                <w:color w:val="000000"/>
                <w:sz w:val="22"/>
                <w:szCs w:val="22"/>
                <w:lang w:val="en-AU"/>
              </w:rPr>
              <w:t xml:space="preserve">Bugula </w:t>
            </w:r>
            <w:del w:id="608" w:author="Diego Barneche" w:date="2016-08-04T13:56:00Z">
              <w:r w:rsidRPr="00741A11" w:rsidDel="00F211D7">
                <w:rPr>
                  <w:rFonts w:ascii="Times New Roman" w:eastAsia="Times New Roman" w:hAnsi="Times New Roman" w:cs="Times New Roman"/>
                  <w:i/>
                  <w:iCs/>
                  <w:color w:val="000000"/>
                  <w:sz w:val="22"/>
                  <w:szCs w:val="22"/>
                  <w:lang w:val="en-AU"/>
                </w:rPr>
                <w:delText>dentata</w:delText>
              </w:r>
            </w:del>
            <w:ins w:id="609" w:author="Diego Barneche" w:date="2016-08-04T13:56:00Z">
              <w:r w:rsidR="00F211D7">
                <w:rPr>
                  <w:rFonts w:ascii="Times New Roman" w:eastAsia="Times New Roman" w:hAnsi="Times New Roman" w:cs="Times New Roman"/>
                  <w:i/>
                  <w:iCs/>
                  <w:color w:val="000000"/>
                  <w:sz w:val="22"/>
                  <w:szCs w:val="22"/>
                  <w:lang w:val="en-AU"/>
                </w:rPr>
                <w:t>dentata</w:t>
              </w:r>
            </w:ins>
          </w:p>
        </w:tc>
        <w:tc>
          <w:tcPr>
            <w:tcW w:w="1584" w:type="dxa"/>
            <w:tcBorders>
              <w:top w:val="nil"/>
              <w:left w:val="nil"/>
              <w:bottom w:val="nil"/>
              <w:right w:val="nil"/>
            </w:tcBorders>
            <w:shd w:val="clear" w:color="auto" w:fill="auto"/>
            <w:noWrap/>
            <w:vAlign w:val="center"/>
            <w:hideMark/>
            <w:tcPrChange w:id="610" w:author="Diego Barneche" w:date="2016-08-04T14:17:00Z">
              <w:tcPr>
                <w:tcW w:w="1584" w:type="dxa"/>
                <w:tcBorders>
                  <w:top w:val="nil"/>
                  <w:left w:val="nil"/>
                  <w:bottom w:val="nil"/>
                  <w:right w:val="nil"/>
                </w:tcBorders>
                <w:shd w:val="clear" w:color="auto" w:fill="auto"/>
                <w:noWrap/>
                <w:vAlign w:val="center"/>
                <w:hideMark/>
              </w:tcPr>
            </w:tcPrChange>
          </w:tcPr>
          <w:p w14:paraId="73E06C94"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Erect</w:t>
            </w:r>
          </w:p>
        </w:tc>
        <w:tc>
          <w:tcPr>
            <w:tcW w:w="987" w:type="dxa"/>
            <w:tcBorders>
              <w:top w:val="nil"/>
              <w:left w:val="nil"/>
              <w:bottom w:val="nil"/>
              <w:right w:val="nil"/>
            </w:tcBorders>
            <w:shd w:val="clear" w:color="auto" w:fill="auto"/>
            <w:noWrap/>
            <w:vAlign w:val="center"/>
            <w:hideMark/>
            <w:tcPrChange w:id="611" w:author="Diego Barneche" w:date="2016-08-04T14:17:00Z">
              <w:tcPr>
                <w:tcW w:w="987" w:type="dxa"/>
                <w:tcBorders>
                  <w:top w:val="nil"/>
                  <w:left w:val="nil"/>
                  <w:bottom w:val="nil"/>
                  <w:right w:val="nil"/>
                </w:tcBorders>
                <w:shd w:val="clear" w:color="auto" w:fill="auto"/>
                <w:noWrap/>
                <w:vAlign w:val="center"/>
                <w:hideMark/>
              </w:tcPr>
            </w:tcPrChange>
          </w:tcPr>
          <w:p w14:paraId="03B24C73"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Native</w:t>
            </w:r>
          </w:p>
        </w:tc>
        <w:tc>
          <w:tcPr>
            <w:tcW w:w="538" w:type="dxa"/>
            <w:tcBorders>
              <w:top w:val="nil"/>
              <w:left w:val="nil"/>
              <w:bottom w:val="nil"/>
              <w:right w:val="single" w:sz="8" w:space="0" w:color="auto"/>
            </w:tcBorders>
            <w:shd w:val="clear" w:color="auto" w:fill="auto"/>
            <w:noWrap/>
            <w:vAlign w:val="bottom"/>
            <w:hideMark/>
            <w:tcPrChange w:id="612" w:author="Diego Barneche" w:date="2016-08-04T14:17:00Z">
              <w:tcPr>
                <w:tcW w:w="538" w:type="dxa"/>
                <w:tcBorders>
                  <w:top w:val="nil"/>
                  <w:left w:val="nil"/>
                  <w:bottom w:val="nil"/>
                  <w:right w:val="single" w:sz="8" w:space="0" w:color="auto"/>
                </w:tcBorders>
                <w:shd w:val="clear" w:color="auto" w:fill="auto"/>
                <w:noWrap/>
                <w:vAlign w:val="bottom"/>
                <w:hideMark/>
              </w:tcPr>
            </w:tcPrChange>
          </w:tcPr>
          <w:p w14:paraId="6A2B93CB" w14:textId="311A733D" w:rsidR="00A0559F" w:rsidRPr="00741A11" w:rsidRDefault="00A0559F" w:rsidP="004729B3">
            <w:pPr>
              <w:spacing w:line="480" w:lineRule="auto"/>
              <w:rPr>
                <w:rFonts w:ascii="Times New Roman" w:eastAsia="Times New Roman" w:hAnsi="Times New Roman" w:cs="Times New Roman"/>
                <w:color w:val="000000"/>
                <w:sz w:val="22"/>
                <w:szCs w:val="22"/>
                <w:lang w:val="en-AU"/>
              </w:rPr>
            </w:pPr>
            <w:del w:id="613" w:author="Diego Barneche" w:date="2016-08-04T13:58:00Z">
              <w:r w:rsidRPr="00741A11" w:rsidDel="00E37C2A">
                <w:rPr>
                  <w:rFonts w:ascii="Times New Roman" w:eastAsia="Times New Roman" w:hAnsi="Times New Roman" w:cs="Times New Roman"/>
                  <w:color w:val="000000"/>
                  <w:sz w:val="22"/>
                  <w:szCs w:val="22"/>
                  <w:lang w:val="en-AU"/>
                </w:rPr>
                <w:delText>9</w:delText>
              </w:r>
            </w:del>
            <w:ins w:id="614" w:author="Diego Barneche" w:date="2016-08-04T13:58:00Z">
              <w:r w:rsidR="00E37C2A">
                <w:rPr>
                  <w:rFonts w:ascii="Times New Roman" w:eastAsia="Times New Roman" w:hAnsi="Times New Roman" w:cs="Times New Roman"/>
                  <w:color w:val="000000"/>
                  <w:sz w:val="22"/>
                  <w:szCs w:val="22"/>
                  <w:lang w:val="en-AU"/>
                </w:rPr>
                <w:t>11</w:t>
              </w:r>
            </w:ins>
          </w:p>
        </w:tc>
      </w:tr>
      <w:tr w:rsidR="00A0559F" w:rsidRPr="00741A11" w14:paraId="5F3B0333" w14:textId="77777777" w:rsidTr="0030364C">
        <w:trPr>
          <w:trHeight w:val="300"/>
          <w:jc w:val="center"/>
          <w:trPrChange w:id="615" w:author="Diego Barneche" w:date="2016-08-04T14:17:00Z">
            <w:trPr>
              <w:trHeight w:val="300"/>
              <w:jc w:val="center"/>
            </w:trPr>
          </w:trPrChange>
        </w:trPr>
        <w:tc>
          <w:tcPr>
            <w:tcW w:w="2709" w:type="dxa"/>
            <w:tcBorders>
              <w:top w:val="nil"/>
              <w:left w:val="single" w:sz="8" w:space="0" w:color="auto"/>
              <w:bottom w:val="nil"/>
              <w:right w:val="nil"/>
            </w:tcBorders>
            <w:shd w:val="clear" w:color="auto" w:fill="auto"/>
            <w:noWrap/>
            <w:vAlign w:val="center"/>
            <w:hideMark/>
            <w:tcPrChange w:id="616" w:author="Diego Barneche" w:date="2016-08-04T14:17:00Z">
              <w:tcPr>
                <w:tcW w:w="2709" w:type="dxa"/>
                <w:tcBorders>
                  <w:top w:val="nil"/>
                  <w:left w:val="single" w:sz="8" w:space="0" w:color="auto"/>
                  <w:bottom w:val="nil"/>
                  <w:right w:val="nil"/>
                </w:tcBorders>
                <w:shd w:val="clear" w:color="auto" w:fill="auto"/>
                <w:noWrap/>
                <w:vAlign w:val="center"/>
                <w:hideMark/>
              </w:tcPr>
            </w:tcPrChange>
          </w:tcPr>
          <w:p w14:paraId="1DAE0772" w14:textId="77777777" w:rsidR="00A0559F" w:rsidRPr="00741A11" w:rsidRDefault="00A0559F" w:rsidP="004729B3">
            <w:pPr>
              <w:spacing w:line="480" w:lineRule="auto"/>
              <w:rPr>
                <w:rFonts w:ascii="Times New Roman" w:eastAsia="Times New Roman" w:hAnsi="Times New Roman" w:cs="Times New Roman"/>
                <w:i/>
                <w:iCs/>
                <w:color w:val="000000"/>
                <w:sz w:val="22"/>
                <w:szCs w:val="22"/>
                <w:lang w:val="en-AU"/>
              </w:rPr>
            </w:pPr>
            <w:r w:rsidRPr="00741A11">
              <w:rPr>
                <w:rFonts w:ascii="Times New Roman" w:eastAsia="Times New Roman" w:hAnsi="Times New Roman" w:cs="Times New Roman"/>
                <w:i/>
                <w:iCs/>
                <w:color w:val="000000"/>
                <w:sz w:val="22"/>
                <w:szCs w:val="22"/>
                <w:lang w:val="en-AU"/>
              </w:rPr>
              <w:t>Bugula neretina</w:t>
            </w:r>
          </w:p>
        </w:tc>
        <w:tc>
          <w:tcPr>
            <w:tcW w:w="1584" w:type="dxa"/>
            <w:tcBorders>
              <w:top w:val="nil"/>
              <w:left w:val="nil"/>
              <w:bottom w:val="nil"/>
              <w:right w:val="nil"/>
            </w:tcBorders>
            <w:shd w:val="clear" w:color="auto" w:fill="auto"/>
            <w:noWrap/>
            <w:vAlign w:val="center"/>
            <w:hideMark/>
            <w:tcPrChange w:id="617" w:author="Diego Barneche" w:date="2016-08-04T14:17:00Z">
              <w:tcPr>
                <w:tcW w:w="1584" w:type="dxa"/>
                <w:tcBorders>
                  <w:top w:val="nil"/>
                  <w:left w:val="nil"/>
                  <w:bottom w:val="nil"/>
                  <w:right w:val="nil"/>
                </w:tcBorders>
                <w:shd w:val="clear" w:color="auto" w:fill="auto"/>
                <w:noWrap/>
                <w:vAlign w:val="center"/>
                <w:hideMark/>
              </w:tcPr>
            </w:tcPrChange>
          </w:tcPr>
          <w:p w14:paraId="386072FC"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Erect</w:t>
            </w:r>
          </w:p>
        </w:tc>
        <w:tc>
          <w:tcPr>
            <w:tcW w:w="987" w:type="dxa"/>
            <w:tcBorders>
              <w:top w:val="nil"/>
              <w:left w:val="nil"/>
              <w:bottom w:val="nil"/>
              <w:right w:val="nil"/>
            </w:tcBorders>
            <w:shd w:val="clear" w:color="auto" w:fill="auto"/>
            <w:noWrap/>
            <w:vAlign w:val="center"/>
            <w:hideMark/>
            <w:tcPrChange w:id="618" w:author="Diego Barneche" w:date="2016-08-04T14:17:00Z">
              <w:tcPr>
                <w:tcW w:w="987" w:type="dxa"/>
                <w:tcBorders>
                  <w:top w:val="nil"/>
                  <w:left w:val="nil"/>
                  <w:bottom w:val="nil"/>
                  <w:right w:val="nil"/>
                </w:tcBorders>
                <w:shd w:val="clear" w:color="auto" w:fill="auto"/>
                <w:noWrap/>
                <w:vAlign w:val="center"/>
                <w:hideMark/>
              </w:tcPr>
            </w:tcPrChange>
          </w:tcPr>
          <w:p w14:paraId="67280DD4"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Invasive</w:t>
            </w:r>
          </w:p>
        </w:tc>
        <w:tc>
          <w:tcPr>
            <w:tcW w:w="538" w:type="dxa"/>
            <w:tcBorders>
              <w:top w:val="nil"/>
              <w:left w:val="nil"/>
              <w:bottom w:val="nil"/>
              <w:right w:val="single" w:sz="8" w:space="0" w:color="auto"/>
            </w:tcBorders>
            <w:shd w:val="clear" w:color="auto" w:fill="auto"/>
            <w:noWrap/>
            <w:vAlign w:val="bottom"/>
            <w:hideMark/>
            <w:tcPrChange w:id="619" w:author="Diego Barneche" w:date="2016-08-04T14:17:00Z">
              <w:tcPr>
                <w:tcW w:w="538" w:type="dxa"/>
                <w:tcBorders>
                  <w:top w:val="nil"/>
                  <w:left w:val="nil"/>
                  <w:bottom w:val="nil"/>
                  <w:right w:val="single" w:sz="8" w:space="0" w:color="auto"/>
                </w:tcBorders>
                <w:shd w:val="clear" w:color="auto" w:fill="auto"/>
                <w:noWrap/>
                <w:vAlign w:val="bottom"/>
                <w:hideMark/>
              </w:tcPr>
            </w:tcPrChange>
          </w:tcPr>
          <w:p w14:paraId="06A76785" w14:textId="21B4BB94" w:rsidR="00A0559F" w:rsidRPr="00741A11" w:rsidRDefault="00E37C2A" w:rsidP="004729B3">
            <w:pPr>
              <w:spacing w:line="480" w:lineRule="auto"/>
              <w:rPr>
                <w:rFonts w:ascii="Times New Roman" w:eastAsia="Times New Roman" w:hAnsi="Times New Roman" w:cs="Times New Roman"/>
                <w:color w:val="000000"/>
                <w:sz w:val="22"/>
                <w:szCs w:val="22"/>
                <w:lang w:val="en-AU"/>
              </w:rPr>
            </w:pPr>
            <w:ins w:id="620" w:author="Diego Barneche" w:date="2016-08-04T13:58:00Z">
              <w:r>
                <w:rPr>
                  <w:rFonts w:ascii="Times New Roman" w:eastAsia="Times New Roman" w:hAnsi="Times New Roman" w:cs="Times New Roman"/>
                  <w:color w:val="000000"/>
                  <w:sz w:val="22"/>
                  <w:szCs w:val="22"/>
                  <w:lang w:val="en-AU"/>
                </w:rPr>
                <w:t>11</w:t>
              </w:r>
            </w:ins>
            <w:del w:id="621" w:author="Diego Barneche" w:date="2016-08-04T13:58:00Z">
              <w:r w:rsidR="00A0559F" w:rsidRPr="00741A11" w:rsidDel="00E37C2A">
                <w:rPr>
                  <w:rFonts w:ascii="Times New Roman" w:eastAsia="Times New Roman" w:hAnsi="Times New Roman" w:cs="Times New Roman"/>
                  <w:color w:val="000000"/>
                  <w:sz w:val="22"/>
                  <w:szCs w:val="22"/>
                  <w:lang w:val="en-AU"/>
                </w:rPr>
                <w:delText>9</w:delText>
              </w:r>
            </w:del>
          </w:p>
        </w:tc>
      </w:tr>
      <w:tr w:rsidR="00041930" w:rsidRPr="00741A11" w14:paraId="5C8AD6CE" w14:textId="77777777" w:rsidTr="00F211D7">
        <w:trPr>
          <w:trHeight w:val="531"/>
          <w:jc w:val="center"/>
        </w:trPr>
        <w:tc>
          <w:tcPr>
            <w:tcW w:w="2709" w:type="dxa"/>
            <w:tcBorders>
              <w:top w:val="nil"/>
              <w:left w:val="single" w:sz="8" w:space="0" w:color="auto"/>
              <w:bottom w:val="nil"/>
              <w:right w:val="nil"/>
            </w:tcBorders>
            <w:shd w:val="clear" w:color="auto" w:fill="auto"/>
            <w:noWrap/>
            <w:vAlign w:val="center"/>
            <w:hideMark/>
          </w:tcPr>
          <w:p w14:paraId="75F6A9F8" w14:textId="77777777" w:rsidR="00A0559F" w:rsidRPr="00741A11" w:rsidRDefault="00A0559F" w:rsidP="004729B3">
            <w:pPr>
              <w:spacing w:line="480" w:lineRule="auto"/>
              <w:rPr>
                <w:rFonts w:ascii="Times New Roman" w:eastAsia="Times New Roman" w:hAnsi="Times New Roman" w:cs="Times New Roman"/>
                <w:i/>
                <w:iCs/>
                <w:color w:val="000000"/>
                <w:sz w:val="22"/>
                <w:szCs w:val="22"/>
                <w:lang w:val="en-AU"/>
              </w:rPr>
            </w:pPr>
            <w:r w:rsidRPr="00741A11">
              <w:rPr>
                <w:rFonts w:ascii="Times New Roman" w:eastAsia="Times New Roman" w:hAnsi="Times New Roman" w:cs="Times New Roman"/>
                <w:i/>
                <w:iCs/>
                <w:color w:val="000000"/>
                <w:sz w:val="22"/>
                <w:szCs w:val="22"/>
                <w:lang w:val="en-AU"/>
              </w:rPr>
              <w:t>Bugula flabellata</w:t>
            </w:r>
          </w:p>
        </w:tc>
        <w:tc>
          <w:tcPr>
            <w:tcW w:w="1584" w:type="dxa"/>
            <w:tcBorders>
              <w:top w:val="nil"/>
              <w:left w:val="nil"/>
              <w:bottom w:val="nil"/>
              <w:right w:val="nil"/>
            </w:tcBorders>
            <w:shd w:val="clear" w:color="auto" w:fill="auto"/>
            <w:noWrap/>
            <w:vAlign w:val="center"/>
            <w:hideMark/>
          </w:tcPr>
          <w:p w14:paraId="12E38542"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Erect</w:t>
            </w:r>
          </w:p>
        </w:tc>
        <w:tc>
          <w:tcPr>
            <w:tcW w:w="987" w:type="dxa"/>
            <w:tcBorders>
              <w:top w:val="nil"/>
              <w:left w:val="nil"/>
              <w:bottom w:val="nil"/>
              <w:right w:val="nil"/>
            </w:tcBorders>
            <w:shd w:val="clear" w:color="auto" w:fill="auto"/>
            <w:noWrap/>
            <w:vAlign w:val="center"/>
            <w:hideMark/>
          </w:tcPr>
          <w:p w14:paraId="3D7BF9B0"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Invasive</w:t>
            </w:r>
          </w:p>
        </w:tc>
        <w:tc>
          <w:tcPr>
            <w:tcW w:w="538" w:type="dxa"/>
            <w:tcBorders>
              <w:top w:val="nil"/>
              <w:left w:val="nil"/>
              <w:bottom w:val="nil"/>
              <w:right w:val="single" w:sz="8" w:space="0" w:color="auto"/>
            </w:tcBorders>
            <w:shd w:val="clear" w:color="auto" w:fill="auto"/>
            <w:noWrap/>
            <w:vAlign w:val="bottom"/>
            <w:hideMark/>
          </w:tcPr>
          <w:p w14:paraId="58269E11" w14:textId="135E70BB" w:rsidR="00A0559F" w:rsidRPr="00741A11" w:rsidRDefault="00A0559F" w:rsidP="004729B3">
            <w:pPr>
              <w:spacing w:line="480" w:lineRule="auto"/>
              <w:rPr>
                <w:rFonts w:ascii="Times New Roman" w:eastAsia="Times New Roman" w:hAnsi="Times New Roman" w:cs="Times New Roman"/>
                <w:color w:val="000000"/>
                <w:sz w:val="22"/>
                <w:szCs w:val="22"/>
                <w:lang w:val="en-AU"/>
              </w:rPr>
            </w:pPr>
            <w:del w:id="622" w:author="Diego Barneche" w:date="2016-08-04T13:58:00Z">
              <w:r w:rsidRPr="00741A11" w:rsidDel="00E37C2A">
                <w:rPr>
                  <w:rFonts w:ascii="Times New Roman" w:eastAsia="Times New Roman" w:hAnsi="Times New Roman" w:cs="Times New Roman"/>
                  <w:color w:val="000000"/>
                  <w:sz w:val="22"/>
                  <w:szCs w:val="22"/>
                  <w:lang w:val="en-AU"/>
                </w:rPr>
                <w:delText>5</w:delText>
              </w:r>
            </w:del>
            <w:ins w:id="623" w:author="Diego Barneche" w:date="2016-08-04T13:58:00Z">
              <w:r w:rsidR="00E37C2A">
                <w:rPr>
                  <w:rFonts w:ascii="Times New Roman" w:eastAsia="Times New Roman" w:hAnsi="Times New Roman" w:cs="Times New Roman"/>
                  <w:color w:val="000000"/>
                  <w:sz w:val="22"/>
                  <w:szCs w:val="22"/>
                  <w:lang w:val="en-AU"/>
                </w:rPr>
                <w:t>7</w:t>
              </w:r>
            </w:ins>
          </w:p>
        </w:tc>
      </w:tr>
      <w:tr w:rsidR="00A0559F" w:rsidRPr="00741A11" w14:paraId="5FEB673C" w14:textId="77777777" w:rsidTr="0030364C">
        <w:trPr>
          <w:trHeight w:val="300"/>
          <w:jc w:val="center"/>
          <w:trPrChange w:id="624" w:author="Diego Barneche" w:date="2016-08-04T14:17:00Z">
            <w:trPr>
              <w:trHeight w:val="300"/>
              <w:jc w:val="center"/>
            </w:trPr>
          </w:trPrChange>
        </w:trPr>
        <w:tc>
          <w:tcPr>
            <w:tcW w:w="2709" w:type="dxa"/>
            <w:tcBorders>
              <w:top w:val="nil"/>
              <w:left w:val="single" w:sz="8" w:space="0" w:color="auto"/>
              <w:bottom w:val="nil"/>
              <w:right w:val="nil"/>
            </w:tcBorders>
            <w:shd w:val="clear" w:color="auto" w:fill="auto"/>
            <w:noWrap/>
            <w:vAlign w:val="center"/>
            <w:hideMark/>
            <w:tcPrChange w:id="625" w:author="Diego Barneche" w:date="2016-08-04T14:17:00Z">
              <w:tcPr>
                <w:tcW w:w="2709" w:type="dxa"/>
                <w:tcBorders>
                  <w:top w:val="nil"/>
                  <w:left w:val="single" w:sz="8" w:space="0" w:color="auto"/>
                  <w:bottom w:val="nil"/>
                  <w:right w:val="nil"/>
                </w:tcBorders>
                <w:shd w:val="clear" w:color="auto" w:fill="auto"/>
                <w:noWrap/>
                <w:vAlign w:val="center"/>
                <w:hideMark/>
              </w:tcPr>
            </w:tcPrChange>
          </w:tcPr>
          <w:p w14:paraId="555F7480" w14:textId="77777777" w:rsidR="00A0559F" w:rsidRPr="00741A11" w:rsidRDefault="00A0559F" w:rsidP="004729B3">
            <w:pPr>
              <w:spacing w:line="480" w:lineRule="auto"/>
              <w:rPr>
                <w:rFonts w:ascii="Times New Roman" w:eastAsia="Times New Roman" w:hAnsi="Times New Roman" w:cs="Times New Roman"/>
                <w:i/>
                <w:iCs/>
                <w:color w:val="000000"/>
                <w:sz w:val="22"/>
                <w:szCs w:val="22"/>
                <w:lang w:val="en-AU"/>
              </w:rPr>
            </w:pPr>
            <w:r w:rsidRPr="00741A11">
              <w:rPr>
                <w:rFonts w:ascii="Times New Roman" w:eastAsia="Times New Roman" w:hAnsi="Times New Roman" w:cs="Times New Roman"/>
                <w:i/>
                <w:iCs/>
                <w:color w:val="000000"/>
                <w:sz w:val="22"/>
                <w:szCs w:val="22"/>
                <w:lang w:val="en-AU"/>
              </w:rPr>
              <w:t>Watersipora subtorquata</w:t>
            </w:r>
          </w:p>
        </w:tc>
        <w:tc>
          <w:tcPr>
            <w:tcW w:w="1584" w:type="dxa"/>
            <w:tcBorders>
              <w:top w:val="nil"/>
              <w:left w:val="nil"/>
              <w:bottom w:val="nil"/>
              <w:right w:val="nil"/>
            </w:tcBorders>
            <w:shd w:val="clear" w:color="auto" w:fill="auto"/>
            <w:noWrap/>
            <w:vAlign w:val="center"/>
            <w:hideMark/>
            <w:tcPrChange w:id="626" w:author="Diego Barneche" w:date="2016-08-04T14:17:00Z">
              <w:tcPr>
                <w:tcW w:w="1584" w:type="dxa"/>
                <w:tcBorders>
                  <w:top w:val="nil"/>
                  <w:left w:val="nil"/>
                  <w:bottom w:val="nil"/>
                  <w:right w:val="nil"/>
                </w:tcBorders>
                <w:shd w:val="clear" w:color="auto" w:fill="auto"/>
                <w:noWrap/>
                <w:vAlign w:val="center"/>
                <w:hideMark/>
              </w:tcPr>
            </w:tcPrChange>
          </w:tcPr>
          <w:p w14:paraId="4A054045"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Flat</w:t>
            </w:r>
          </w:p>
        </w:tc>
        <w:tc>
          <w:tcPr>
            <w:tcW w:w="987" w:type="dxa"/>
            <w:tcBorders>
              <w:top w:val="nil"/>
              <w:left w:val="nil"/>
              <w:bottom w:val="nil"/>
              <w:right w:val="nil"/>
            </w:tcBorders>
            <w:shd w:val="clear" w:color="auto" w:fill="auto"/>
            <w:noWrap/>
            <w:vAlign w:val="center"/>
            <w:hideMark/>
            <w:tcPrChange w:id="627" w:author="Diego Barneche" w:date="2016-08-04T14:17:00Z">
              <w:tcPr>
                <w:tcW w:w="987" w:type="dxa"/>
                <w:tcBorders>
                  <w:top w:val="nil"/>
                  <w:left w:val="nil"/>
                  <w:bottom w:val="nil"/>
                  <w:right w:val="nil"/>
                </w:tcBorders>
                <w:shd w:val="clear" w:color="auto" w:fill="auto"/>
                <w:noWrap/>
                <w:vAlign w:val="center"/>
                <w:hideMark/>
              </w:tcPr>
            </w:tcPrChange>
          </w:tcPr>
          <w:p w14:paraId="467F74E0"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Invasive</w:t>
            </w:r>
          </w:p>
        </w:tc>
        <w:tc>
          <w:tcPr>
            <w:tcW w:w="538" w:type="dxa"/>
            <w:tcBorders>
              <w:top w:val="nil"/>
              <w:left w:val="nil"/>
              <w:bottom w:val="nil"/>
              <w:right w:val="single" w:sz="8" w:space="0" w:color="auto"/>
            </w:tcBorders>
            <w:shd w:val="clear" w:color="auto" w:fill="auto"/>
            <w:noWrap/>
            <w:vAlign w:val="bottom"/>
            <w:hideMark/>
            <w:tcPrChange w:id="628" w:author="Diego Barneche" w:date="2016-08-04T14:17:00Z">
              <w:tcPr>
                <w:tcW w:w="538" w:type="dxa"/>
                <w:tcBorders>
                  <w:top w:val="nil"/>
                  <w:left w:val="nil"/>
                  <w:bottom w:val="nil"/>
                  <w:right w:val="single" w:sz="8" w:space="0" w:color="auto"/>
                </w:tcBorders>
                <w:shd w:val="clear" w:color="auto" w:fill="auto"/>
                <w:noWrap/>
                <w:vAlign w:val="bottom"/>
                <w:hideMark/>
              </w:tcPr>
            </w:tcPrChange>
          </w:tcPr>
          <w:p w14:paraId="22B39F1A" w14:textId="42A30C51" w:rsidR="00A0559F" w:rsidRPr="00741A11" w:rsidRDefault="00A0559F" w:rsidP="00E37C2A">
            <w:pPr>
              <w:spacing w:line="480" w:lineRule="auto"/>
              <w:rPr>
                <w:rFonts w:ascii="Times New Roman" w:eastAsia="Times New Roman" w:hAnsi="Times New Roman" w:cs="Times New Roman"/>
                <w:color w:val="000000"/>
                <w:sz w:val="22"/>
                <w:szCs w:val="22"/>
                <w:lang w:val="en-AU"/>
              </w:rPr>
            </w:pPr>
            <w:del w:id="629" w:author="Diego Barneche" w:date="2016-08-04T13:59:00Z">
              <w:r w:rsidRPr="00741A11" w:rsidDel="00E37C2A">
                <w:rPr>
                  <w:rFonts w:ascii="Times New Roman" w:eastAsia="Times New Roman" w:hAnsi="Times New Roman" w:cs="Times New Roman"/>
                  <w:color w:val="000000"/>
                  <w:sz w:val="22"/>
                  <w:szCs w:val="22"/>
                  <w:lang w:val="en-AU"/>
                </w:rPr>
                <w:delText>11</w:delText>
              </w:r>
            </w:del>
            <w:ins w:id="630" w:author="Diego Barneche" w:date="2016-08-04T13:59:00Z">
              <w:r w:rsidR="00E37C2A" w:rsidRPr="00741A11">
                <w:rPr>
                  <w:rFonts w:ascii="Times New Roman" w:eastAsia="Times New Roman" w:hAnsi="Times New Roman" w:cs="Times New Roman"/>
                  <w:color w:val="000000"/>
                  <w:sz w:val="22"/>
                  <w:szCs w:val="22"/>
                  <w:lang w:val="en-AU"/>
                </w:rPr>
                <w:t>1</w:t>
              </w:r>
              <w:r w:rsidR="00E37C2A">
                <w:rPr>
                  <w:rFonts w:ascii="Times New Roman" w:eastAsia="Times New Roman" w:hAnsi="Times New Roman" w:cs="Times New Roman"/>
                  <w:color w:val="000000"/>
                  <w:sz w:val="22"/>
                  <w:szCs w:val="22"/>
                  <w:lang w:val="en-AU"/>
                </w:rPr>
                <w:t>3</w:t>
              </w:r>
            </w:ins>
          </w:p>
        </w:tc>
      </w:tr>
      <w:tr w:rsidR="00A0559F" w:rsidRPr="00741A11" w14:paraId="1C7AD55D" w14:textId="77777777" w:rsidTr="0030364C">
        <w:trPr>
          <w:trHeight w:val="300"/>
          <w:jc w:val="center"/>
          <w:trPrChange w:id="631" w:author="Diego Barneche" w:date="2016-08-04T14:17:00Z">
            <w:trPr>
              <w:trHeight w:val="300"/>
              <w:jc w:val="center"/>
            </w:trPr>
          </w:trPrChange>
        </w:trPr>
        <w:tc>
          <w:tcPr>
            <w:tcW w:w="2709" w:type="dxa"/>
            <w:tcBorders>
              <w:top w:val="nil"/>
              <w:left w:val="single" w:sz="8" w:space="0" w:color="auto"/>
              <w:bottom w:val="nil"/>
              <w:right w:val="nil"/>
            </w:tcBorders>
            <w:shd w:val="clear" w:color="auto" w:fill="auto"/>
            <w:noWrap/>
            <w:vAlign w:val="center"/>
            <w:hideMark/>
            <w:tcPrChange w:id="632" w:author="Diego Barneche" w:date="2016-08-04T14:17:00Z">
              <w:tcPr>
                <w:tcW w:w="2709" w:type="dxa"/>
                <w:tcBorders>
                  <w:top w:val="nil"/>
                  <w:left w:val="single" w:sz="8" w:space="0" w:color="auto"/>
                  <w:bottom w:val="nil"/>
                  <w:right w:val="nil"/>
                </w:tcBorders>
                <w:shd w:val="clear" w:color="auto" w:fill="auto"/>
                <w:noWrap/>
                <w:vAlign w:val="center"/>
                <w:hideMark/>
              </w:tcPr>
            </w:tcPrChange>
          </w:tcPr>
          <w:p w14:paraId="64E44AE0" w14:textId="5827858F" w:rsidR="00A0559F" w:rsidRPr="00741A11" w:rsidRDefault="00A0559F" w:rsidP="004729B3">
            <w:pPr>
              <w:spacing w:line="480" w:lineRule="auto"/>
              <w:rPr>
                <w:rFonts w:ascii="Times New Roman" w:eastAsia="Times New Roman" w:hAnsi="Times New Roman" w:cs="Times New Roman"/>
                <w:i/>
                <w:iCs/>
                <w:color w:val="000000"/>
                <w:sz w:val="22"/>
                <w:szCs w:val="22"/>
                <w:lang w:val="en-AU"/>
              </w:rPr>
            </w:pPr>
            <w:r w:rsidRPr="00741A11">
              <w:rPr>
                <w:rFonts w:ascii="Times New Roman" w:eastAsia="Times New Roman" w:hAnsi="Times New Roman" w:cs="Times New Roman"/>
                <w:i/>
                <w:iCs/>
                <w:color w:val="000000"/>
                <w:sz w:val="22"/>
                <w:szCs w:val="22"/>
                <w:lang w:val="en-AU"/>
              </w:rPr>
              <w:t xml:space="preserve">Didemnum </w:t>
            </w:r>
            <w:r w:rsidRPr="00F211D7">
              <w:rPr>
                <w:rFonts w:ascii="Times New Roman" w:hAnsi="Times New Roman"/>
                <w:color w:val="000000"/>
                <w:sz w:val="22"/>
                <w:lang w:val="en-AU"/>
                <w:rPrChange w:id="633" w:author="Diego Barneche" w:date="2016-08-04T14:17:00Z">
                  <w:rPr>
                    <w:rFonts w:ascii="Times New Roman" w:hAnsi="Times New Roman"/>
                    <w:i/>
                    <w:color w:val="000000"/>
                    <w:sz w:val="22"/>
                    <w:lang w:val="en-AU"/>
                  </w:rPr>
                </w:rPrChange>
              </w:rPr>
              <w:t>sp</w:t>
            </w:r>
            <w:ins w:id="634" w:author="Diego Barneche" w:date="2016-08-04T13:55:00Z">
              <w:r w:rsidR="00F211D7">
                <w:rPr>
                  <w:rFonts w:ascii="Times New Roman" w:eastAsia="Times New Roman" w:hAnsi="Times New Roman" w:cs="Times New Roman"/>
                  <w:iCs/>
                  <w:color w:val="000000"/>
                  <w:sz w:val="22"/>
                  <w:szCs w:val="22"/>
                  <w:lang w:val="en-AU"/>
                </w:rPr>
                <w:t>.</w:t>
              </w:r>
            </w:ins>
          </w:p>
        </w:tc>
        <w:tc>
          <w:tcPr>
            <w:tcW w:w="1584" w:type="dxa"/>
            <w:tcBorders>
              <w:top w:val="nil"/>
              <w:left w:val="nil"/>
              <w:bottom w:val="nil"/>
              <w:right w:val="nil"/>
            </w:tcBorders>
            <w:shd w:val="clear" w:color="auto" w:fill="auto"/>
            <w:noWrap/>
            <w:vAlign w:val="center"/>
            <w:hideMark/>
            <w:tcPrChange w:id="635" w:author="Diego Barneche" w:date="2016-08-04T14:17:00Z">
              <w:tcPr>
                <w:tcW w:w="1584" w:type="dxa"/>
                <w:tcBorders>
                  <w:top w:val="nil"/>
                  <w:left w:val="nil"/>
                  <w:bottom w:val="nil"/>
                  <w:right w:val="nil"/>
                </w:tcBorders>
                <w:shd w:val="clear" w:color="auto" w:fill="auto"/>
                <w:noWrap/>
                <w:vAlign w:val="center"/>
                <w:hideMark/>
              </w:tcPr>
            </w:tcPrChange>
          </w:tcPr>
          <w:p w14:paraId="25196AAA"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Flat</w:t>
            </w:r>
          </w:p>
        </w:tc>
        <w:tc>
          <w:tcPr>
            <w:tcW w:w="987" w:type="dxa"/>
            <w:tcBorders>
              <w:top w:val="nil"/>
              <w:left w:val="nil"/>
              <w:bottom w:val="nil"/>
              <w:right w:val="nil"/>
            </w:tcBorders>
            <w:shd w:val="clear" w:color="auto" w:fill="auto"/>
            <w:noWrap/>
            <w:vAlign w:val="center"/>
            <w:hideMark/>
            <w:tcPrChange w:id="636" w:author="Diego Barneche" w:date="2016-08-04T14:17:00Z">
              <w:tcPr>
                <w:tcW w:w="987" w:type="dxa"/>
                <w:tcBorders>
                  <w:top w:val="nil"/>
                  <w:left w:val="nil"/>
                  <w:bottom w:val="nil"/>
                  <w:right w:val="nil"/>
                </w:tcBorders>
                <w:shd w:val="clear" w:color="auto" w:fill="auto"/>
                <w:noWrap/>
                <w:vAlign w:val="center"/>
                <w:hideMark/>
              </w:tcPr>
            </w:tcPrChange>
          </w:tcPr>
          <w:p w14:paraId="5B1DB5D3"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Invasive</w:t>
            </w:r>
          </w:p>
        </w:tc>
        <w:tc>
          <w:tcPr>
            <w:tcW w:w="538" w:type="dxa"/>
            <w:tcBorders>
              <w:top w:val="nil"/>
              <w:left w:val="nil"/>
              <w:bottom w:val="nil"/>
              <w:right w:val="single" w:sz="8" w:space="0" w:color="auto"/>
            </w:tcBorders>
            <w:shd w:val="clear" w:color="auto" w:fill="auto"/>
            <w:noWrap/>
            <w:vAlign w:val="bottom"/>
            <w:hideMark/>
            <w:tcPrChange w:id="637" w:author="Diego Barneche" w:date="2016-08-04T14:17:00Z">
              <w:tcPr>
                <w:tcW w:w="538" w:type="dxa"/>
                <w:tcBorders>
                  <w:top w:val="nil"/>
                  <w:left w:val="nil"/>
                  <w:bottom w:val="nil"/>
                  <w:right w:val="single" w:sz="8" w:space="0" w:color="auto"/>
                </w:tcBorders>
                <w:shd w:val="clear" w:color="auto" w:fill="auto"/>
                <w:noWrap/>
                <w:vAlign w:val="bottom"/>
                <w:hideMark/>
              </w:tcPr>
            </w:tcPrChange>
          </w:tcPr>
          <w:p w14:paraId="1DD55717" w14:textId="3105F006" w:rsidR="00A0559F" w:rsidRPr="00741A11" w:rsidRDefault="00A0559F" w:rsidP="004729B3">
            <w:pPr>
              <w:spacing w:line="480" w:lineRule="auto"/>
              <w:rPr>
                <w:rFonts w:ascii="Times New Roman" w:eastAsia="Times New Roman" w:hAnsi="Times New Roman" w:cs="Times New Roman"/>
                <w:color w:val="000000"/>
                <w:sz w:val="22"/>
                <w:szCs w:val="22"/>
                <w:lang w:val="en-AU"/>
              </w:rPr>
            </w:pPr>
            <w:del w:id="638" w:author="Diego Barneche" w:date="2016-08-04T13:59:00Z">
              <w:r w:rsidRPr="00741A11" w:rsidDel="00E37C2A">
                <w:rPr>
                  <w:rFonts w:ascii="Times New Roman" w:eastAsia="Times New Roman" w:hAnsi="Times New Roman" w:cs="Times New Roman"/>
                  <w:color w:val="000000"/>
                  <w:sz w:val="22"/>
                  <w:szCs w:val="22"/>
                  <w:lang w:val="en-AU"/>
                </w:rPr>
                <w:delText>9</w:delText>
              </w:r>
            </w:del>
            <w:ins w:id="639" w:author="Diego Barneche" w:date="2016-08-04T13:59:00Z">
              <w:r w:rsidR="00E37C2A">
                <w:rPr>
                  <w:rFonts w:ascii="Times New Roman" w:eastAsia="Times New Roman" w:hAnsi="Times New Roman" w:cs="Times New Roman"/>
                  <w:color w:val="000000"/>
                  <w:sz w:val="22"/>
                  <w:szCs w:val="22"/>
                  <w:lang w:val="en-AU"/>
                </w:rPr>
                <w:t>11</w:t>
              </w:r>
            </w:ins>
          </w:p>
        </w:tc>
      </w:tr>
      <w:tr w:rsidR="00A0559F" w:rsidRPr="00741A11" w14:paraId="03D68291" w14:textId="77777777" w:rsidTr="0030364C">
        <w:trPr>
          <w:trHeight w:val="300"/>
          <w:jc w:val="center"/>
          <w:trPrChange w:id="640" w:author="Diego Barneche" w:date="2016-08-04T14:17:00Z">
            <w:trPr>
              <w:trHeight w:val="300"/>
              <w:jc w:val="center"/>
            </w:trPr>
          </w:trPrChange>
        </w:trPr>
        <w:tc>
          <w:tcPr>
            <w:tcW w:w="2709" w:type="dxa"/>
            <w:tcBorders>
              <w:top w:val="nil"/>
              <w:left w:val="single" w:sz="8" w:space="0" w:color="auto"/>
              <w:bottom w:val="nil"/>
              <w:right w:val="nil"/>
            </w:tcBorders>
            <w:shd w:val="clear" w:color="auto" w:fill="auto"/>
            <w:noWrap/>
            <w:vAlign w:val="center"/>
            <w:hideMark/>
            <w:tcPrChange w:id="641" w:author="Diego Barneche" w:date="2016-08-04T14:17:00Z">
              <w:tcPr>
                <w:tcW w:w="2709" w:type="dxa"/>
                <w:tcBorders>
                  <w:top w:val="nil"/>
                  <w:left w:val="single" w:sz="8" w:space="0" w:color="auto"/>
                  <w:bottom w:val="nil"/>
                  <w:right w:val="nil"/>
                </w:tcBorders>
                <w:shd w:val="clear" w:color="auto" w:fill="auto"/>
                <w:noWrap/>
                <w:vAlign w:val="center"/>
                <w:hideMark/>
              </w:tcPr>
            </w:tcPrChange>
          </w:tcPr>
          <w:p w14:paraId="2F58199E" w14:textId="0B1F74EE" w:rsidR="00A0559F" w:rsidRPr="00741A11" w:rsidRDefault="00A0559F" w:rsidP="004729B3">
            <w:pPr>
              <w:spacing w:line="480" w:lineRule="auto"/>
              <w:rPr>
                <w:rFonts w:ascii="Times New Roman" w:eastAsia="Times New Roman" w:hAnsi="Times New Roman" w:cs="Times New Roman"/>
                <w:i/>
                <w:iCs/>
                <w:color w:val="000000"/>
                <w:sz w:val="22"/>
                <w:szCs w:val="22"/>
                <w:lang w:val="en-AU"/>
              </w:rPr>
            </w:pPr>
            <w:r w:rsidRPr="00741A11">
              <w:rPr>
                <w:rFonts w:ascii="Times New Roman" w:eastAsia="Times New Roman" w:hAnsi="Times New Roman" w:cs="Times New Roman"/>
                <w:i/>
                <w:iCs/>
                <w:color w:val="000000"/>
                <w:sz w:val="22"/>
                <w:szCs w:val="22"/>
                <w:lang w:val="en-AU"/>
              </w:rPr>
              <w:t xml:space="preserve">Celleporaria </w:t>
            </w:r>
            <w:r w:rsidRPr="00F211D7">
              <w:rPr>
                <w:rFonts w:ascii="Times New Roman" w:hAnsi="Times New Roman"/>
                <w:color w:val="000000"/>
                <w:sz w:val="22"/>
                <w:lang w:val="en-AU"/>
                <w:rPrChange w:id="642" w:author="Diego Barneche" w:date="2016-08-04T14:17:00Z">
                  <w:rPr>
                    <w:rFonts w:ascii="Times New Roman" w:hAnsi="Times New Roman"/>
                    <w:i/>
                    <w:color w:val="000000"/>
                    <w:sz w:val="22"/>
                    <w:lang w:val="en-AU"/>
                  </w:rPr>
                </w:rPrChange>
              </w:rPr>
              <w:t>sp</w:t>
            </w:r>
            <w:ins w:id="643" w:author="Diego Barneche" w:date="2016-08-04T13:56:00Z">
              <w:r w:rsidR="00F211D7">
                <w:rPr>
                  <w:rFonts w:ascii="Times New Roman" w:eastAsia="Times New Roman" w:hAnsi="Times New Roman" w:cs="Times New Roman"/>
                  <w:iCs/>
                  <w:color w:val="000000"/>
                  <w:sz w:val="22"/>
                  <w:szCs w:val="22"/>
                  <w:lang w:val="en-AU"/>
                </w:rPr>
                <w:t>.</w:t>
              </w:r>
            </w:ins>
          </w:p>
        </w:tc>
        <w:tc>
          <w:tcPr>
            <w:tcW w:w="1584" w:type="dxa"/>
            <w:tcBorders>
              <w:top w:val="nil"/>
              <w:left w:val="nil"/>
              <w:bottom w:val="nil"/>
              <w:right w:val="nil"/>
            </w:tcBorders>
            <w:shd w:val="clear" w:color="auto" w:fill="auto"/>
            <w:noWrap/>
            <w:vAlign w:val="center"/>
            <w:hideMark/>
            <w:tcPrChange w:id="644" w:author="Diego Barneche" w:date="2016-08-04T14:17:00Z">
              <w:tcPr>
                <w:tcW w:w="1584" w:type="dxa"/>
                <w:tcBorders>
                  <w:top w:val="nil"/>
                  <w:left w:val="nil"/>
                  <w:bottom w:val="nil"/>
                  <w:right w:val="nil"/>
                </w:tcBorders>
                <w:shd w:val="clear" w:color="auto" w:fill="auto"/>
                <w:noWrap/>
                <w:vAlign w:val="center"/>
                <w:hideMark/>
              </w:tcPr>
            </w:tcPrChange>
          </w:tcPr>
          <w:p w14:paraId="61DB8B27"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Flat</w:t>
            </w:r>
          </w:p>
        </w:tc>
        <w:tc>
          <w:tcPr>
            <w:tcW w:w="987" w:type="dxa"/>
            <w:tcBorders>
              <w:top w:val="nil"/>
              <w:left w:val="nil"/>
              <w:bottom w:val="nil"/>
              <w:right w:val="nil"/>
            </w:tcBorders>
            <w:shd w:val="clear" w:color="auto" w:fill="auto"/>
            <w:noWrap/>
            <w:vAlign w:val="center"/>
            <w:hideMark/>
            <w:tcPrChange w:id="645" w:author="Diego Barneche" w:date="2016-08-04T14:17:00Z">
              <w:tcPr>
                <w:tcW w:w="987" w:type="dxa"/>
                <w:tcBorders>
                  <w:top w:val="nil"/>
                  <w:left w:val="nil"/>
                  <w:bottom w:val="nil"/>
                  <w:right w:val="nil"/>
                </w:tcBorders>
                <w:shd w:val="clear" w:color="auto" w:fill="auto"/>
                <w:noWrap/>
                <w:vAlign w:val="center"/>
                <w:hideMark/>
              </w:tcPr>
            </w:tcPrChange>
          </w:tcPr>
          <w:p w14:paraId="3E763F52"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Native</w:t>
            </w:r>
          </w:p>
        </w:tc>
        <w:tc>
          <w:tcPr>
            <w:tcW w:w="538" w:type="dxa"/>
            <w:tcBorders>
              <w:top w:val="nil"/>
              <w:left w:val="nil"/>
              <w:bottom w:val="nil"/>
              <w:right w:val="single" w:sz="8" w:space="0" w:color="auto"/>
            </w:tcBorders>
            <w:shd w:val="clear" w:color="auto" w:fill="auto"/>
            <w:noWrap/>
            <w:vAlign w:val="bottom"/>
            <w:hideMark/>
            <w:tcPrChange w:id="646" w:author="Diego Barneche" w:date="2016-08-04T14:17:00Z">
              <w:tcPr>
                <w:tcW w:w="538" w:type="dxa"/>
                <w:tcBorders>
                  <w:top w:val="nil"/>
                  <w:left w:val="nil"/>
                  <w:bottom w:val="nil"/>
                  <w:right w:val="single" w:sz="8" w:space="0" w:color="auto"/>
                </w:tcBorders>
                <w:shd w:val="clear" w:color="auto" w:fill="auto"/>
                <w:noWrap/>
                <w:vAlign w:val="bottom"/>
                <w:hideMark/>
              </w:tcPr>
            </w:tcPrChange>
          </w:tcPr>
          <w:p w14:paraId="5967F2B2"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7</w:t>
            </w:r>
          </w:p>
        </w:tc>
      </w:tr>
      <w:tr w:rsidR="00A0559F" w:rsidRPr="00741A11" w14:paraId="4676B4C1" w14:textId="77777777" w:rsidTr="0030364C">
        <w:trPr>
          <w:trHeight w:val="320"/>
          <w:jc w:val="center"/>
          <w:trPrChange w:id="647" w:author="Diego Barneche" w:date="2016-08-04T14:17:00Z">
            <w:trPr>
              <w:trHeight w:val="320"/>
              <w:jc w:val="center"/>
            </w:trPr>
          </w:trPrChange>
        </w:trPr>
        <w:tc>
          <w:tcPr>
            <w:tcW w:w="2709" w:type="dxa"/>
            <w:tcBorders>
              <w:top w:val="nil"/>
              <w:left w:val="single" w:sz="8" w:space="0" w:color="auto"/>
              <w:bottom w:val="single" w:sz="8" w:space="0" w:color="auto"/>
              <w:right w:val="nil"/>
            </w:tcBorders>
            <w:shd w:val="clear" w:color="auto" w:fill="auto"/>
            <w:noWrap/>
            <w:vAlign w:val="center"/>
            <w:hideMark/>
            <w:tcPrChange w:id="648" w:author="Diego Barneche" w:date="2016-08-04T14:17:00Z">
              <w:tcPr>
                <w:tcW w:w="2709" w:type="dxa"/>
                <w:tcBorders>
                  <w:top w:val="nil"/>
                  <w:left w:val="single" w:sz="8" w:space="0" w:color="auto"/>
                  <w:bottom w:val="single" w:sz="8" w:space="0" w:color="auto"/>
                  <w:right w:val="nil"/>
                </w:tcBorders>
                <w:shd w:val="clear" w:color="auto" w:fill="auto"/>
                <w:noWrap/>
                <w:vAlign w:val="center"/>
                <w:hideMark/>
              </w:tcPr>
            </w:tcPrChange>
          </w:tcPr>
          <w:p w14:paraId="575B975E" w14:textId="034C2E04" w:rsidR="00A0559F" w:rsidRPr="00741A11" w:rsidRDefault="00A0559F" w:rsidP="004729B3">
            <w:pPr>
              <w:spacing w:line="480" w:lineRule="auto"/>
              <w:rPr>
                <w:rFonts w:ascii="Times New Roman" w:eastAsia="Times New Roman" w:hAnsi="Times New Roman" w:cs="Times New Roman"/>
                <w:i/>
                <w:iCs/>
                <w:color w:val="000000"/>
                <w:sz w:val="22"/>
                <w:szCs w:val="22"/>
                <w:lang w:val="en-AU"/>
              </w:rPr>
            </w:pPr>
            <w:r w:rsidRPr="00741A11">
              <w:rPr>
                <w:rFonts w:ascii="Times New Roman" w:eastAsia="Times New Roman" w:hAnsi="Times New Roman" w:cs="Times New Roman"/>
                <w:i/>
                <w:iCs/>
                <w:color w:val="000000"/>
                <w:sz w:val="22"/>
                <w:szCs w:val="22"/>
                <w:lang w:val="en-AU"/>
              </w:rPr>
              <w:t xml:space="preserve">Diplosoma </w:t>
            </w:r>
            <w:r w:rsidRPr="00F211D7">
              <w:rPr>
                <w:rFonts w:ascii="Times New Roman" w:hAnsi="Times New Roman"/>
                <w:color w:val="000000"/>
                <w:sz w:val="22"/>
                <w:lang w:val="en-AU"/>
                <w:rPrChange w:id="649" w:author="Diego Barneche" w:date="2016-08-04T14:17:00Z">
                  <w:rPr>
                    <w:rFonts w:ascii="Times New Roman" w:hAnsi="Times New Roman"/>
                    <w:i/>
                    <w:color w:val="000000"/>
                    <w:sz w:val="22"/>
                    <w:lang w:val="en-AU"/>
                  </w:rPr>
                </w:rPrChange>
              </w:rPr>
              <w:t>sp</w:t>
            </w:r>
            <w:ins w:id="650" w:author="Diego Barneche" w:date="2016-08-04T13:55:00Z">
              <w:r w:rsidR="00F211D7">
                <w:rPr>
                  <w:rFonts w:ascii="Times New Roman" w:eastAsia="Times New Roman" w:hAnsi="Times New Roman" w:cs="Times New Roman"/>
                  <w:iCs/>
                  <w:color w:val="000000"/>
                  <w:sz w:val="22"/>
                  <w:szCs w:val="22"/>
                  <w:lang w:val="en-AU"/>
                </w:rPr>
                <w:t>.</w:t>
              </w:r>
            </w:ins>
          </w:p>
        </w:tc>
        <w:tc>
          <w:tcPr>
            <w:tcW w:w="1584" w:type="dxa"/>
            <w:tcBorders>
              <w:top w:val="nil"/>
              <w:left w:val="nil"/>
              <w:bottom w:val="single" w:sz="8" w:space="0" w:color="auto"/>
              <w:right w:val="nil"/>
            </w:tcBorders>
            <w:shd w:val="clear" w:color="auto" w:fill="auto"/>
            <w:noWrap/>
            <w:vAlign w:val="center"/>
            <w:hideMark/>
            <w:tcPrChange w:id="651" w:author="Diego Barneche" w:date="2016-08-04T14:17:00Z">
              <w:tcPr>
                <w:tcW w:w="1584" w:type="dxa"/>
                <w:tcBorders>
                  <w:top w:val="nil"/>
                  <w:left w:val="nil"/>
                  <w:bottom w:val="single" w:sz="8" w:space="0" w:color="auto"/>
                  <w:right w:val="nil"/>
                </w:tcBorders>
                <w:shd w:val="clear" w:color="auto" w:fill="auto"/>
                <w:noWrap/>
                <w:vAlign w:val="center"/>
                <w:hideMark/>
              </w:tcPr>
            </w:tcPrChange>
          </w:tcPr>
          <w:p w14:paraId="6FCACECE"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Flat</w:t>
            </w:r>
          </w:p>
        </w:tc>
        <w:tc>
          <w:tcPr>
            <w:tcW w:w="987" w:type="dxa"/>
            <w:tcBorders>
              <w:top w:val="nil"/>
              <w:left w:val="nil"/>
              <w:bottom w:val="single" w:sz="8" w:space="0" w:color="auto"/>
              <w:right w:val="nil"/>
            </w:tcBorders>
            <w:shd w:val="clear" w:color="auto" w:fill="auto"/>
            <w:noWrap/>
            <w:vAlign w:val="center"/>
            <w:hideMark/>
            <w:tcPrChange w:id="652" w:author="Diego Barneche" w:date="2016-08-04T14:17:00Z">
              <w:tcPr>
                <w:tcW w:w="987" w:type="dxa"/>
                <w:tcBorders>
                  <w:top w:val="nil"/>
                  <w:left w:val="nil"/>
                  <w:bottom w:val="single" w:sz="8" w:space="0" w:color="auto"/>
                  <w:right w:val="nil"/>
                </w:tcBorders>
                <w:shd w:val="clear" w:color="auto" w:fill="auto"/>
                <w:noWrap/>
                <w:vAlign w:val="center"/>
                <w:hideMark/>
              </w:tcPr>
            </w:tcPrChange>
          </w:tcPr>
          <w:p w14:paraId="526CB6FC"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Invasive</w:t>
            </w:r>
          </w:p>
        </w:tc>
        <w:tc>
          <w:tcPr>
            <w:tcW w:w="538" w:type="dxa"/>
            <w:tcBorders>
              <w:top w:val="nil"/>
              <w:left w:val="nil"/>
              <w:bottom w:val="single" w:sz="8" w:space="0" w:color="auto"/>
              <w:right w:val="single" w:sz="8" w:space="0" w:color="auto"/>
            </w:tcBorders>
            <w:shd w:val="clear" w:color="auto" w:fill="auto"/>
            <w:noWrap/>
            <w:vAlign w:val="bottom"/>
            <w:hideMark/>
            <w:tcPrChange w:id="653" w:author="Diego Barneche" w:date="2016-08-04T14:17:00Z">
              <w:tcPr>
                <w:tcW w:w="538" w:type="dxa"/>
                <w:tcBorders>
                  <w:top w:val="nil"/>
                  <w:left w:val="nil"/>
                  <w:bottom w:val="single" w:sz="8" w:space="0" w:color="auto"/>
                  <w:right w:val="single" w:sz="8" w:space="0" w:color="auto"/>
                </w:tcBorders>
                <w:shd w:val="clear" w:color="auto" w:fill="auto"/>
                <w:noWrap/>
                <w:vAlign w:val="bottom"/>
                <w:hideMark/>
              </w:tcPr>
            </w:tcPrChange>
          </w:tcPr>
          <w:p w14:paraId="2FB4CF05"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9</w:t>
            </w:r>
          </w:p>
        </w:tc>
      </w:tr>
    </w:tbl>
    <w:p w14:paraId="530123F5" w14:textId="77777777" w:rsidR="00A0559F" w:rsidRPr="00741A11" w:rsidRDefault="00A0559F" w:rsidP="004729B3">
      <w:pPr>
        <w:spacing w:line="480" w:lineRule="auto"/>
        <w:rPr>
          <w:rFonts w:ascii="Times New Roman" w:hAnsi="Times New Roman" w:cs="Times New Roman"/>
        </w:rPr>
      </w:pPr>
    </w:p>
    <w:p w14:paraId="6DCD51A8" w14:textId="77777777" w:rsidR="00A0559F" w:rsidRPr="00741A11" w:rsidRDefault="00A0559F" w:rsidP="004729B3">
      <w:pPr>
        <w:spacing w:line="480" w:lineRule="auto"/>
        <w:rPr>
          <w:rFonts w:ascii="Times New Roman" w:hAnsi="Times New Roman" w:cs="Times New Roman"/>
        </w:rPr>
      </w:pPr>
      <w:r w:rsidRPr="00741A11">
        <w:rPr>
          <w:rFonts w:ascii="Times New Roman" w:hAnsi="Times New Roman" w:cs="Times New Roman"/>
        </w:rPr>
        <w:br w:type="page"/>
      </w:r>
    </w:p>
    <w:p w14:paraId="5A3C9D38" w14:textId="5CFFD032" w:rsidR="00A0559F" w:rsidRPr="00741A11" w:rsidRDefault="009C0126" w:rsidP="004729B3">
      <w:pPr>
        <w:spacing w:line="480" w:lineRule="auto"/>
        <w:rPr>
          <w:rFonts w:ascii="Times New Roman" w:hAnsi="Times New Roman" w:cs="Times New Roman"/>
        </w:rPr>
      </w:pPr>
      <w:commentRangeStart w:id="654"/>
      <w:r>
        <w:rPr>
          <w:rFonts w:ascii="Times New Roman" w:hAnsi="Times New Roman" w:cs="Times New Roman"/>
        </w:rPr>
        <w:lastRenderedPageBreak/>
        <w:t>TABLE 2.</w:t>
      </w:r>
      <w:r w:rsidR="00A0559F" w:rsidRPr="00741A11">
        <w:rPr>
          <w:rFonts w:ascii="Times New Roman" w:hAnsi="Times New Roman" w:cs="Times New Roman"/>
        </w:rPr>
        <w:t xml:space="preserve"> </w:t>
      </w:r>
      <w:commentRangeEnd w:id="654"/>
      <w:r w:rsidR="00601255">
        <w:rPr>
          <w:rStyle w:val="CommentReference"/>
        </w:rPr>
        <w:commentReference w:id="654"/>
      </w:r>
      <w:r w:rsidR="004729B3" w:rsidRPr="00113083">
        <w:rPr>
          <w:rFonts w:ascii="Times New Roman" w:hAnsi="Times New Roman"/>
          <w:lang w:val="en-AU"/>
        </w:rPr>
        <w:t>Mean</w:t>
      </w:r>
      <w:r w:rsidR="004729B3">
        <w:rPr>
          <w:rFonts w:ascii="Times New Roman" w:hAnsi="Times New Roman"/>
          <w:lang w:val="en-AU"/>
        </w:rPr>
        <w:t xml:space="preserve">, </w:t>
      </w:r>
      <w:del w:id="655" w:author="Diego Barneche" w:date="2016-08-04T14:07:00Z">
        <w:r w:rsidR="004729B3" w:rsidRPr="00113083" w:rsidDel="00F41ACE">
          <w:rPr>
            <w:rFonts w:ascii="Times New Roman" w:hAnsi="Times New Roman"/>
            <w:lang w:val="en-AU"/>
          </w:rPr>
          <w:delText xml:space="preserve">variation </w:delText>
        </w:r>
      </w:del>
      <w:ins w:id="656" w:author="Diego Barneche" w:date="2016-08-04T14:07:00Z">
        <w:r w:rsidR="00F41ACE">
          <w:rPr>
            <w:rFonts w:ascii="Times New Roman" w:hAnsi="Times New Roman"/>
            <w:lang w:val="en-AU"/>
          </w:rPr>
          <w:t>standard deviation</w:t>
        </w:r>
        <w:r w:rsidR="00F41ACE" w:rsidRPr="00113083">
          <w:rPr>
            <w:rFonts w:ascii="Times New Roman" w:hAnsi="Times New Roman"/>
            <w:lang w:val="en-AU"/>
          </w:rPr>
          <w:t xml:space="preserve"> </w:t>
        </w:r>
      </w:ins>
      <w:r w:rsidR="004729B3" w:rsidRPr="00113083">
        <w:rPr>
          <w:rFonts w:ascii="Times New Roman" w:hAnsi="Times New Roman"/>
          <w:lang w:val="en-AU"/>
        </w:rPr>
        <w:t>and range of oxygen levels. Also shown the level of variation explained by microsite (Space), sampling day (</w:t>
      </w:r>
      <w:del w:id="657" w:author="Diego Barneche" w:date="2016-08-04T14:08:00Z">
        <w:r w:rsidR="004729B3" w:rsidRPr="00113083" w:rsidDel="00F41ACE">
          <w:rPr>
            <w:rFonts w:ascii="Times New Roman" w:hAnsi="Times New Roman"/>
            <w:lang w:val="en-AU"/>
          </w:rPr>
          <w:delText>time</w:delText>
        </w:r>
      </w:del>
      <w:ins w:id="658" w:author="Diego Barneche" w:date="2016-08-04T14:08:00Z">
        <w:r w:rsidR="00F41ACE">
          <w:rPr>
            <w:rFonts w:ascii="Times New Roman" w:hAnsi="Times New Roman"/>
            <w:lang w:val="en-AU"/>
          </w:rPr>
          <w:t>T</w:t>
        </w:r>
        <w:r w:rsidR="00F41ACE" w:rsidRPr="00113083">
          <w:rPr>
            <w:rFonts w:ascii="Times New Roman" w:hAnsi="Times New Roman"/>
            <w:lang w:val="en-AU"/>
          </w:rPr>
          <w:t>ime</w:t>
        </w:r>
      </w:ins>
      <w:r w:rsidR="004729B3" w:rsidRPr="00113083">
        <w:rPr>
          <w:rFonts w:ascii="Times New Roman" w:hAnsi="Times New Roman"/>
          <w:lang w:val="en-AU"/>
        </w:rPr>
        <w:t>) and variation that is unexplained by neither (Error) from a nested random effects model.</w:t>
      </w:r>
    </w:p>
    <w:p w14:paraId="45EE47E0" w14:textId="77777777" w:rsidR="00A0559F" w:rsidRPr="00741A11" w:rsidRDefault="00A0559F" w:rsidP="004729B3">
      <w:pPr>
        <w:spacing w:line="480" w:lineRule="auto"/>
        <w:rPr>
          <w:rFonts w:ascii="Times New Roman" w:hAnsi="Times New Roman" w:cs="Times New Roman"/>
        </w:rPr>
      </w:pPr>
    </w:p>
    <w:tbl>
      <w:tblPr>
        <w:tblW w:w="8095" w:type="dxa"/>
        <w:jc w:val="center"/>
        <w:tblLayout w:type="fixed"/>
        <w:tblLook w:val="04A0" w:firstRow="1" w:lastRow="0" w:firstColumn="1" w:lastColumn="0" w:noHBand="0" w:noVBand="1"/>
        <w:tblPrChange w:id="659" w:author="Diego Barneche" w:date="2016-08-04T14:17:00Z">
          <w:tblPr>
            <w:tblW w:w="8095" w:type="dxa"/>
            <w:jc w:val="center"/>
            <w:tblLayout w:type="fixed"/>
            <w:tblLook w:val="04A0" w:firstRow="1" w:lastRow="0" w:firstColumn="1" w:lastColumn="0" w:noHBand="0" w:noVBand="1"/>
          </w:tblPr>
        </w:tblPrChange>
      </w:tblPr>
      <w:tblGrid>
        <w:gridCol w:w="2142"/>
        <w:gridCol w:w="992"/>
        <w:gridCol w:w="992"/>
        <w:gridCol w:w="740"/>
        <w:gridCol w:w="961"/>
        <w:gridCol w:w="850"/>
        <w:gridCol w:w="709"/>
        <w:gridCol w:w="709"/>
        <w:tblGridChange w:id="660">
          <w:tblGrid>
            <w:gridCol w:w="2142"/>
            <w:gridCol w:w="992"/>
            <w:gridCol w:w="992"/>
            <w:gridCol w:w="740"/>
            <w:gridCol w:w="961"/>
            <w:gridCol w:w="850"/>
            <w:gridCol w:w="709"/>
            <w:gridCol w:w="709"/>
          </w:tblGrid>
        </w:tblGridChange>
      </w:tblGrid>
      <w:tr w:rsidR="00066B1B" w:rsidRPr="00066B1B" w14:paraId="2D022C6C" w14:textId="77777777" w:rsidTr="00066B1B">
        <w:trPr>
          <w:trHeight w:val="320"/>
          <w:jc w:val="center"/>
          <w:trPrChange w:id="661" w:author="Diego Barneche" w:date="2016-08-04T14:17:00Z">
            <w:trPr>
              <w:trHeight w:val="320"/>
              <w:jc w:val="center"/>
            </w:trPr>
          </w:trPrChange>
        </w:trPr>
        <w:tc>
          <w:tcPr>
            <w:tcW w:w="2142" w:type="dxa"/>
            <w:tcBorders>
              <w:top w:val="nil"/>
              <w:left w:val="nil"/>
              <w:bottom w:val="single" w:sz="8" w:space="0" w:color="auto"/>
              <w:right w:val="nil"/>
            </w:tcBorders>
            <w:shd w:val="clear" w:color="auto" w:fill="auto"/>
            <w:noWrap/>
            <w:vAlign w:val="center"/>
            <w:hideMark/>
            <w:tcPrChange w:id="662" w:author="Diego Barneche" w:date="2016-08-04T14:17:00Z">
              <w:tcPr>
                <w:tcW w:w="2142" w:type="dxa"/>
                <w:tcBorders>
                  <w:top w:val="nil"/>
                  <w:left w:val="nil"/>
                  <w:bottom w:val="single" w:sz="8" w:space="0" w:color="auto"/>
                  <w:right w:val="nil"/>
                </w:tcBorders>
                <w:shd w:val="clear" w:color="auto" w:fill="auto"/>
                <w:noWrap/>
                <w:vAlign w:val="center"/>
                <w:hideMark/>
              </w:tcPr>
            </w:tcPrChange>
          </w:tcPr>
          <w:p w14:paraId="3F98FC38" w14:textId="77777777" w:rsidR="00066B1B" w:rsidRPr="00066B1B" w:rsidRDefault="00066B1B" w:rsidP="004729B3">
            <w:pPr>
              <w:spacing w:line="480" w:lineRule="auto"/>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Site</w:t>
            </w:r>
          </w:p>
        </w:tc>
        <w:tc>
          <w:tcPr>
            <w:tcW w:w="992" w:type="dxa"/>
            <w:tcBorders>
              <w:top w:val="nil"/>
              <w:left w:val="nil"/>
              <w:bottom w:val="single" w:sz="8" w:space="0" w:color="auto"/>
              <w:right w:val="nil"/>
            </w:tcBorders>
            <w:shd w:val="clear" w:color="auto" w:fill="auto"/>
            <w:noWrap/>
            <w:vAlign w:val="center"/>
            <w:hideMark/>
            <w:tcPrChange w:id="663" w:author="Diego Barneche" w:date="2016-08-04T14:17:00Z">
              <w:tcPr>
                <w:tcW w:w="992" w:type="dxa"/>
                <w:tcBorders>
                  <w:top w:val="nil"/>
                  <w:left w:val="nil"/>
                  <w:bottom w:val="single" w:sz="8" w:space="0" w:color="auto"/>
                  <w:right w:val="nil"/>
                </w:tcBorders>
                <w:shd w:val="clear" w:color="auto" w:fill="auto"/>
                <w:noWrap/>
                <w:vAlign w:val="center"/>
                <w:hideMark/>
              </w:tcPr>
            </w:tcPrChange>
          </w:tcPr>
          <w:p w14:paraId="6B10D80B" w14:textId="77777777" w:rsidR="00066B1B" w:rsidRPr="00066B1B" w:rsidRDefault="00066B1B" w:rsidP="004729B3">
            <w:pPr>
              <w:spacing w:line="480" w:lineRule="auto"/>
              <w:jc w:val="center"/>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Mean</w:t>
            </w:r>
          </w:p>
        </w:tc>
        <w:tc>
          <w:tcPr>
            <w:tcW w:w="992" w:type="dxa"/>
            <w:tcBorders>
              <w:top w:val="nil"/>
              <w:left w:val="nil"/>
              <w:bottom w:val="single" w:sz="8" w:space="0" w:color="auto"/>
              <w:right w:val="nil"/>
            </w:tcBorders>
            <w:shd w:val="clear" w:color="auto" w:fill="auto"/>
            <w:noWrap/>
            <w:vAlign w:val="center"/>
            <w:hideMark/>
            <w:tcPrChange w:id="664" w:author="Diego Barneche" w:date="2016-08-04T14:17:00Z">
              <w:tcPr>
                <w:tcW w:w="992" w:type="dxa"/>
                <w:tcBorders>
                  <w:top w:val="nil"/>
                  <w:left w:val="nil"/>
                  <w:bottom w:val="single" w:sz="8" w:space="0" w:color="auto"/>
                  <w:right w:val="nil"/>
                </w:tcBorders>
                <w:shd w:val="clear" w:color="auto" w:fill="auto"/>
                <w:noWrap/>
                <w:vAlign w:val="center"/>
                <w:hideMark/>
              </w:tcPr>
            </w:tcPrChange>
          </w:tcPr>
          <w:p w14:paraId="003D1536" w14:textId="77777777" w:rsidR="00066B1B" w:rsidRPr="00066B1B" w:rsidRDefault="00066B1B" w:rsidP="004729B3">
            <w:pPr>
              <w:spacing w:line="480" w:lineRule="auto"/>
              <w:jc w:val="center"/>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SD</w:t>
            </w:r>
          </w:p>
        </w:tc>
        <w:tc>
          <w:tcPr>
            <w:tcW w:w="740" w:type="dxa"/>
            <w:tcBorders>
              <w:top w:val="nil"/>
              <w:left w:val="nil"/>
              <w:bottom w:val="single" w:sz="8" w:space="0" w:color="auto"/>
              <w:right w:val="nil"/>
            </w:tcBorders>
            <w:shd w:val="clear" w:color="auto" w:fill="auto"/>
            <w:noWrap/>
            <w:vAlign w:val="center"/>
            <w:hideMark/>
            <w:tcPrChange w:id="665" w:author="Diego Barneche" w:date="2016-08-04T14:17:00Z">
              <w:tcPr>
                <w:tcW w:w="740" w:type="dxa"/>
                <w:tcBorders>
                  <w:top w:val="nil"/>
                  <w:left w:val="nil"/>
                  <w:bottom w:val="single" w:sz="8" w:space="0" w:color="auto"/>
                  <w:right w:val="nil"/>
                </w:tcBorders>
                <w:shd w:val="clear" w:color="auto" w:fill="auto"/>
                <w:noWrap/>
                <w:vAlign w:val="center"/>
                <w:hideMark/>
              </w:tcPr>
            </w:tcPrChange>
          </w:tcPr>
          <w:p w14:paraId="42636BCB" w14:textId="77777777" w:rsidR="00066B1B" w:rsidRPr="00066B1B" w:rsidRDefault="00066B1B" w:rsidP="004729B3">
            <w:pPr>
              <w:spacing w:line="480" w:lineRule="auto"/>
              <w:jc w:val="center"/>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 xml:space="preserve">Min </w:t>
            </w:r>
          </w:p>
        </w:tc>
        <w:tc>
          <w:tcPr>
            <w:tcW w:w="961" w:type="dxa"/>
            <w:tcBorders>
              <w:top w:val="nil"/>
              <w:left w:val="nil"/>
              <w:bottom w:val="single" w:sz="8" w:space="0" w:color="auto"/>
              <w:right w:val="nil"/>
            </w:tcBorders>
            <w:shd w:val="clear" w:color="auto" w:fill="auto"/>
            <w:noWrap/>
            <w:vAlign w:val="center"/>
            <w:hideMark/>
            <w:tcPrChange w:id="666" w:author="Diego Barneche" w:date="2016-08-04T14:17:00Z">
              <w:tcPr>
                <w:tcW w:w="961" w:type="dxa"/>
                <w:tcBorders>
                  <w:top w:val="nil"/>
                  <w:left w:val="nil"/>
                  <w:bottom w:val="single" w:sz="8" w:space="0" w:color="auto"/>
                  <w:right w:val="nil"/>
                </w:tcBorders>
                <w:shd w:val="clear" w:color="auto" w:fill="auto"/>
                <w:noWrap/>
                <w:vAlign w:val="center"/>
                <w:hideMark/>
              </w:tcPr>
            </w:tcPrChange>
          </w:tcPr>
          <w:p w14:paraId="7B2B26E8" w14:textId="77777777" w:rsidR="00066B1B" w:rsidRPr="00066B1B" w:rsidRDefault="00066B1B" w:rsidP="004729B3">
            <w:pPr>
              <w:spacing w:line="480" w:lineRule="auto"/>
              <w:jc w:val="center"/>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Max</w:t>
            </w:r>
          </w:p>
        </w:tc>
        <w:tc>
          <w:tcPr>
            <w:tcW w:w="850" w:type="dxa"/>
            <w:tcBorders>
              <w:top w:val="nil"/>
              <w:left w:val="nil"/>
              <w:bottom w:val="single" w:sz="8" w:space="0" w:color="auto"/>
              <w:right w:val="nil"/>
            </w:tcBorders>
            <w:shd w:val="clear" w:color="auto" w:fill="auto"/>
            <w:noWrap/>
            <w:vAlign w:val="center"/>
            <w:hideMark/>
            <w:tcPrChange w:id="667" w:author="Diego Barneche" w:date="2016-08-04T14:17:00Z">
              <w:tcPr>
                <w:tcW w:w="850" w:type="dxa"/>
                <w:tcBorders>
                  <w:top w:val="nil"/>
                  <w:left w:val="nil"/>
                  <w:bottom w:val="single" w:sz="8" w:space="0" w:color="auto"/>
                  <w:right w:val="nil"/>
                </w:tcBorders>
                <w:shd w:val="clear" w:color="auto" w:fill="auto"/>
                <w:noWrap/>
                <w:vAlign w:val="center"/>
                <w:hideMark/>
              </w:tcPr>
            </w:tcPrChange>
          </w:tcPr>
          <w:p w14:paraId="41808A8B" w14:textId="77777777" w:rsidR="00066B1B" w:rsidRPr="00066B1B" w:rsidRDefault="00066B1B" w:rsidP="004729B3">
            <w:pPr>
              <w:spacing w:line="480" w:lineRule="auto"/>
              <w:jc w:val="center"/>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Space</w:t>
            </w:r>
          </w:p>
        </w:tc>
        <w:tc>
          <w:tcPr>
            <w:tcW w:w="709" w:type="dxa"/>
            <w:tcBorders>
              <w:top w:val="nil"/>
              <w:left w:val="nil"/>
              <w:bottom w:val="single" w:sz="8" w:space="0" w:color="auto"/>
              <w:right w:val="nil"/>
            </w:tcBorders>
            <w:shd w:val="clear" w:color="auto" w:fill="auto"/>
            <w:noWrap/>
            <w:vAlign w:val="center"/>
            <w:hideMark/>
            <w:tcPrChange w:id="668" w:author="Diego Barneche" w:date="2016-08-04T14:17:00Z">
              <w:tcPr>
                <w:tcW w:w="709" w:type="dxa"/>
                <w:tcBorders>
                  <w:top w:val="nil"/>
                  <w:left w:val="nil"/>
                  <w:bottom w:val="single" w:sz="8" w:space="0" w:color="auto"/>
                  <w:right w:val="nil"/>
                </w:tcBorders>
                <w:shd w:val="clear" w:color="auto" w:fill="auto"/>
                <w:noWrap/>
                <w:vAlign w:val="center"/>
                <w:hideMark/>
              </w:tcPr>
            </w:tcPrChange>
          </w:tcPr>
          <w:p w14:paraId="7B4FBE80" w14:textId="77777777" w:rsidR="00066B1B" w:rsidRPr="00066B1B" w:rsidRDefault="00066B1B" w:rsidP="004729B3">
            <w:pPr>
              <w:spacing w:line="480" w:lineRule="auto"/>
              <w:jc w:val="center"/>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 xml:space="preserve">Time </w:t>
            </w:r>
          </w:p>
        </w:tc>
        <w:tc>
          <w:tcPr>
            <w:tcW w:w="709" w:type="dxa"/>
            <w:tcBorders>
              <w:top w:val="nil"/>
              <w:left w:val="nil"/>
              <w:bottom w:val="single" w:sz="8" w:space="0" w:color="auto"/>
              <w:right w:val="nil"/>
            </w:tcBorders>
            <w:shd w:val="clear" w:color="auto" w:fill="auto"/>
            <w:noWrap/>
            <w:vAlign w:val="center"/>
            <w:hideMark/>
            <w:tcPrChange w:id="669" w:author="Diego Barneche" w:date="2016-08-04T14:17:00Z">
              <w:tcPr>
                <w:tcW w:w="709" w:type="dxa"/>
                <w:tcBorders>
                  <w:top w:val="nil"/>
                  <w:left w:val="nil"/>
                  <w:bottom w:val="single" w:sz="8" w:space="0" w:color="auto"/>
                  <w:right w:val="nil"/>
                </w:tcBorders>
                <w:shd w:val="clear" w:color="auto" w:fill="auto"/>
                <w:noWrap/>
                <w:vAlign w:val="center"/>
                <w:hideMark/>
              </w:tcPr>
            </w:tcPrChange>
          </w:tcPr>
          <w:p w14:paraId="3D4C23B2" w14:textId="77777777" w:rsidR="00066B1B" w:rsidRPr="00066B1B" w:rsidRDefault="00066B1B" w:rsidP="004729B3">
            <w:pPr>
              <w:spacing w:line="480" w:lineRule="auto"/>
              <w:jc w:val="center"/>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Error</w:t>
            </w:r>
          </w:p>
        </w:tc>
      </w:tr>
      <w:tr w:rsidR="00066B1B" w:rsidRPr="00066B1B" w14:paraId="0B43D846" w14:textId="77777777" w:rsidTr="00066B1B">
        <w:trPr>
          <w:trHeight w:val="300"/>
          <w:jc w:val="center"/>
          <w:trPrChange w:id="670" w:author="Diego Barneche" w:date="2016-08-04T14:17:00Z">
            <w:trPr>
              <w:trHeight w:val="300"/>
              <w:jc w:val="center"/>
            </w:trPr>
          </w:trPrChange>
        </w:trPr>
        <w:tc>
          <w:tcPr>
            <w:tcW w:w="2142" w:type="dxa"/>
            <w:tcBorders>
              <w:top w:val="nil"/>
              <w:left w:val="nil"/>
              <w:bottom w:val="nil"/>
              <w:right w:val="nil"/>
            </w:tcBorders>
            <w:shd w:val="clear" w:color="auto" w:fill="auto"/>
            <w:noWrap/>
            <w:vAlign w:val="center"/>
            <w:hideMark/>
            <w:tcPrChange w:id="671" w:author="Diego Barneche" w:date="2016-08-04T14:17:00Z">
              <w:tcPr>
                <w:tcW w:w="2142" w:type="dxa"/>
                <w:tcBorders>
                  <w:top w:val="nil"/>
                  <w:left w:val="nil"/>
                  <w:bottom w:val="nil"/>
                  <w:right w:val="nil"/>
                </w:tcBorders>
                <w:shd w:val="clear" w:color="auto" w:fill="auto"/>
                <w:noWrap/>
                <w:vAlign w:val="center"/>
                <w:hideMark/>
              </w:tcPr>
            </w:tcPrChange>
          </w:tcPr>
          <w:p w14:paraId="476EED05" w14:textId="77777777" w:rsidR="00066B1B" w:rsidRPr="00066B1B" w:rsidRDefault="00066B1B" w:rsidP="004729B3">
            <w:pPr>
              <w:spacing w:line="480" w:lineRule="auto"/>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Saint Kilda</w:t>
            </w:r>
          </w:p>
        </w:tc>
        <w:tc>
          <w:tcPr>
            <w:tcW w:w="992" w:type="dxa"/>
            <w:tcBorders>
              <w:top w:val="nil"/>
              <w:left w:val="nil"/>
              <w:bottom w:val="nil"/>
              <w:right w:val="nil"/>
            </w:tcBorders>
            <w:shd w:val="clear" w:color="auto" w:fill="auto"/>
            <w:noWrap/>
            <w:vAlign w:val="center"/>
            <w:hideMark/>
            <w:tcPrChange w:id="672" w:author="Diego Barneche" w:date="2016-08-04T14:17:00Z">
              <w:tcPr>
                <w:tcW w:w="992" w:type="dxa"/>
                <w:tcBorders>
                  <w:top w:val="nil"/>
                  <w:left w:val="nil"/>
                  <w:bottom w:val="nil"/>
                  <w:right w:val="nil"/>
                </w:tcBorders>
                <w:shd w:val="clear" w:color="auto" w:fill="auto"/>
                <w:noWrap/>
                <w:vAlign w:val="center"/>
                <w:hideMark/>
              </w:tcPr>
            </w:tcPrChange>
          </w:tcPr>
          <w:p w14:paraId="0587C517"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77.02</w:t>
            </w:r>
          </w:p>
        </w:tc>
        <w:tc>
          <w:tcPr>
            <w:tcW w:w="992" w:type="dxa"/>
            <w:tcBorders>
              <w:top w:val="nil"/>
              <w:left w:val="nil"/>
              <w:bottom w:val="nil"/>
              <w:right w:val="nil"/>
            </w:tcBorders>
            <w:shd w:val="clear" w:color="auto" w:fill="auto"/>
            <w:noWrap/>
            <w:vAlign w:val="center"/>
            <w:hideMark/>
            <w:tcPrChange w:id="673" w:author="Diego Barneche" w:date="2016-08-04T14:17:00Z">
              <w:tcPr>
                <w:tcW w:w="992" w:type="dxa"/>
                <w:tcBorders>
                  <w:top w:val="nil"/>
                  <w:left w:val="nil"/>
                  <w:bottom w:val="nil"/>
                  <w:right w:val="nil"/>
                </w:tcBorders>
                <w:shd w:val="clear" w:color="auto" w:fill="auto"/>
                <w:noWrap/>
                <w:vAlign w:val="center"/>
                <w:hideMark/>
              </w:tcPr>
            </w:tcPrChange>
          </w:tcPr>
          <w:p w14:paraId="44A0C8E4"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26.57</w:t>
            </w:r>
          </w:p>
        </w:tc>
        <w:tc>
          <w:tcPr>
            <w:tcW w:w="740" w:type="dxa"/>
            <w:tcBorders>
              <w:top w:val="nil"/>
              <w:left w:val="nil"/>
              <w:bottom w:val="nil"/>
              <w:right w:val="nil"/>
            </w:tcBorders>
            <w:shd w:val="clear" w:color="auto" w:fill="auto"/>
            <w:noWrap/>
            <w:vAlign w:val="center"/>
            <w:hideMark/>
            <w:tcPrChange w:id="674" w:author="Diego Barneche" w:date="2016-08-04T14:17:00Z">
              <w:tcPr>
                <w:tcW w:w="740" w:type="dxa"/>
                <w:tcBorders>
                  <w:top w:val="nil"/>
                  <w:left w:val="nil"/>
                  <w:bottom w:val="nil"/>
                  <w:right w:val="nil"/>
                </w:tcBorders>
                <w:shd w:val="clear" w:color="auto" w:fill="auto"/>
                <w:noWrap/>
                <w:vAlign w:val="center"/>
                <w:hideMark/>
              </w:tcPr>
            </w:tcPrChange>
          </w:tcPr>
          <w:p w14:paraId="67479BE2"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0.00</w:t>
            </w:r>
          </w:p>
        </w:tc>
        <w:tc>
          <w:tcPr>
            <w:tcW w:w="961" w:type="dxa"/>
            <w:tcBorders>
              <w:top w:val="nil"/>
              <w:left w:val="nil"/>
              <w:bottom w:val="nil"/>
              <w:right w:val="nil"/>
            </w:tcBorders>
            <w:shd w:val="clear" w:color="auto" w:fill="auto"/>
            <w:noWrap/>
            <w:vAlign w:val="center"/>
            <w:hideMark/>
            <w:tcPrChange w:id="675" w:author="Diego Barneche" w:date="2016-08-04T14:17:00Z">
              <w:tcPr>
                <w:tcW w:w="961" w:type="dxa"/>
                <w:tcBorders>
                  <w:top w:val="nil"/>
                  <w:left w:val="nil"/>
                  <w:bottom w:val="nil"/>
                  <w:right w:val="nil"/>
                </w:tcBorders>
                <w:shd w:val="clear" w:color="auto" w:fill="auto"/>
                <w:noWrap/>
                <w:vAlign w:val="center"/>
                <w:hideMark/>
              </w:tcPr>
            </w:tcPrChange>
          </w:tcPr>
          <w:p w14:paraId="41340AC3"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103.00</w:t>
            </w:r>
          </w:p>
        </w:tc>
        <w:tc>
          <w:tcPr>
            <w:tcW w:w="850" w:type="dxa"/>
            <w:tcBorders>
              <w:top w:val="nil"/>
              <w:left w:val="nil"/>
              <w:bottom w:val="nil"/>
              <w:right w:val="nil"/>
            </w:tcBorders>
            <w:shd w:val="clear" w:color="auto" w:fill="auto"/>
            <w:noWrap/>
            <w:vAlign w:val="center"/>
            <w:hideMark/>
            <w:tcPrChange w:id="676" w:author="Diego Barneche" w:date="2016-08-04T14:17:00Z">
              <w:tcPr>
                <w:tcW w:w="850" w:type="dxa"/>
                <w:tcBorders>
                  <w:top w:val="nil"/>
                  <w:left w:val="nil"/>
                  <w:bottom w:val="nil"/>
                  <w:right w:val="nil"/>
                </w:tcBorders>
                <w:shd w:val="clear" w:color="auto" w:fill="auto"/>
                <w:noWrap/>
                <w:vAlign w:val="center"/>
                <w:hideMark/>
              </w:tcPr>
            </w:tcPrChange>
          </w:tcPr>
          <w:p w14:paraId="048DB6A2" w14:textId="312C7566" w:rsidR="00066B1B" w:rsidRPr="00066B1B" w:rsidRDefault="00066B1B" w:rsidP="004729B3">
            <w:pPr>
              <w:spacing w:line="480" w:lineRule="auto"/>
              <w:jc w:val="right"/>
              <w:rPr>
                <w:rFonts w:ascii="Calibri" w:eastAsia="Times New Roman" w:hAnsi="Calibri" w:cs="Times New Roman"/>
                <w:color w:val="000000"/>
                <w:sz w:val="22"/>
                <w:szCs w:val="22"/>
                <w:lang w:val="en-AU"/>
              </w:rPr>
            </w:pPr>
            <w:r>
              <w:rPr>
                <w:rFonts w:ascii="Calibri" w:eastAsia="Times New Roman" w:hAnsi="Calibri" w:cs="Times New Roman"/>
                <w:color w:val="000000"/>
                <w:sz w:val="22"/>
                <w:szCs w:val="22"/>
                <w:lang w:val="en-AU"/>
              </w:rPr>
              <w:t>0</w:t>
            </w:r>
          </w:p>
        </w:tc>
        <w:tc>
          <w:tcPr>
            <w:tcW w:w="709" w:type="dxa"/>
            <w:tcBorders>
              <w:top w:val="nil"/>
              <w:left w:val="nil"/>
              <w:bottom w:val="nil"/>
              <w:right w:val="nil"/>
            </w:tcBorders>
            <w:shd w:val="clear" w:color="auto" w:fill="auto"/>
            <w:noWrap/>
            <w:vAlign w:val="center"/>
            <w:hideMark/>
            <w:tcPrChange w:id="677" w:author="Diego Barneche" w:date="2016-08-04T14:17:00Z">
              <w:tcPr>
                <w:tcW w:w="709" w:type="dxa"/>
                <w:tcBorders>
                  <w:top w:val="nil"/>
                  <w:left w:val="nil"/>
                  <w:bottom w:val="nil"/>
                  <w:right w:val="nil"/>
                </w:tcBorders>
                <w:shd w:val="clear" w:color="auto" w:fill="auto"/>
                <w:noWrap/>
                <w:vAlign w:val="center"/>
                <w:hideMark/>
              </w:tcPr>
            </w:tcPrChange>
          </w:tcPr>
          <w:p w14:paraId="4BA40585" w14:textId="77711FB8"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1</w:t>
            </w:r>
          </w:p>
        </w:tc>
        <w:tc>
          <w:tcPr>
            <w:tcW w:w="709" w:type="dxa"/>
            <w:tcBorders>
              <w:top w:val="nil"/>
              <w:left w:val="nil"/>
              <w:bottom w:val="nil"/>
              <w:right w:val="nil"/>
            </w:tcBorders>
            <w:shd w:val="clear" w:color="auto" w:fill="auto"/>
            <w:noWrap/>
            <w:vAlign w:val="center"/>
            <w:hideMark/>
            <w:tcPrChange w:id="678" w:author="Diego Barneche" w:date="2016-08-04T14:17:00Z">
              <w:tcPr>
                <w:tcW w:w="709" w:type="dxa"/>
                <w:tcBorders>
                  <w:top w:val="nil"/>
                  <w:left w:val="nil"/>
                  <w:bottom w:val="nil"/>
                  <w:right w:val="nil"/>
                </w:tcBorders>
                <w:shd w:val="clear" w:color="auto" w:fill="auto"/>
                <w:noWrap/>
                <w:vAlign w:val="center"/>
                <w:hideMark/>
              </w:tcPr>
            </w:tcPrChange>
          </w:tcPr>
          <w:p w14:paraId="6E74A0A5" w14:textId="63BB4598"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99</w:t>
            </w:r>
            <w:r w:rsidRPr="00066B1B">
              <w:rPr>
                <w:rFonts w:ascii="Cambria" w:eastAsia="Times New Roman" w:hAnsi="Cambria" w:cs="Times New Roman"/>
                <w:color w:val="000000"/>
                <w:sz w:val="16"/>
                <w:szCs w:val="16"/>
                <w:lang w:val="en-AU"/>
              </w:rPr>
              <w:t> </w:t>
            </w:r>
          </w:p>
        </w:tc>
      </w:tr>
      <w:tr w:rsidR="00066B1B" w:rsidRPr="00066B1B" w14:paraId="28C5E75C" w14:textId="77777777" w:rsidTr="00066B1B">
        <w:trPr>
          <w:trHeight w:val="300"/>
          <w:jc w:val="center"/>
          <w:trPrChange w:id="679" w:author="Diego Barneche" w:date="2016-08-04T14:17:00Z">
            <w:trPr>
              <w:trHeight w:val="300"/>
              <w:jc w:val="center"/>
            </w:trPr>
          </w:trPrChange>
        </w:trPr>
        <w:tc>
          <w:tcPr>
            <w:tcW w:w="2142" w:type="dxa"/>
            <w:tcBorders>
              <w:top w:val="nil"/>
              <w:left w:val="nil"/>
              <w:bottom w:val="nil"/>
              <w:right w:val="nil"/>
            </w:tcBorders>
            <w:shd w:val="clear" w:color="auto" w:fill="auto"/>
            <w:noWrap/>
            <w:vAlign w:val="center"/>
            <w:hideMark/>
            <w:tcPrChange w:id="680" w:author="Diego Barneche" w:date="2016-08-04T14:17:00Z">
              <w:tcPr>
                <w:tcW w:w="2142" w:type="dxa"/>
                <w:tcBorders>
                  <w:top w:val="nil"/>
                  <w:left w:val="nil"/>
                  <w:bottom w:val="nil"/>
                  <w:right w:val="nil"/>
                </w:tcBorders>
                <w:shd w:val="clear" w:color="auto" w:fill="auto"/>
                <w:noWrap/>
                <w:vAlign w:val="center"/>
                <w:hideMark/>
              </w:tcPr>
            </w:tcPrChange>
          </w:tcPr>
          <w:p w14:paraId="44CCB27F" w14:textId="77777777" w:rsidR="00066B1B" w:rsidRPr="00066B1B" w:rsidRDefault="00066B1B" w:rsidP="004729B3">
            <w:pPr>
              <w:spacing w:line="480" w:lineRule="auto"/>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Brighton</w:t>
            </w:r>
          </w:p>
        </w:tc>
        <w:tc>
          <w:tcPr>
            <w:tcW w:w="992" w:type="dxa"/>
            <w:tcBorders>
              <w:top w:val="nil"/>
              <w:left w:val="nil"/>
              <w:bottom w:val="nil"/>
              <w:right w:val="nil"/>
            </w:tcBorders>
            <w:shd w:val="clear" w:color="auto" w:fill="auto"/>
            <w:noWrap/>
            <w:vAlign w:val="center"/>
            <w:hideMark/>
            <w:tcPrChange w:id="681" w:author="Diego Barneche" w:date="2016-08-04T14:17:00Z">
              <w:tcPr>
                <w:tcW w:w="992" w:type="dxa"/>
                <w:tcBorders>
                  <w:top w:val="nil"/>
                  <w:left w:val="nil"/>
                  <w:bottom w:val="nil"/>
                  <w:right w:val="nil"/>
                </w:tcBorders>
                <w:shd w:val="clear" w:color="auto" w:fill="auto"/>
                <w:noWrap/>
                <w:vAlign w:val="center"/>
                <w:hideMark/>
              </w:tcPr>
            </w:tcPrChange>
          </w:tcPr>
          <w:p w14:paraId="7BE88D65"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80.08</w:t>
            </w:r>
          </w:p>
        </w:tc>
        <w:tc>
          <w:tcPr>
            <w:tcW w:w="992" w:type="dxa"/>
            <w:tcBorders>
              <w:top w:val="nil"/>
              <w:left w:val="nil"/>
              <w:bottom w:val="nil"/>
              <w:right w:val="nil"/>
            </w:tcBorders>
            <w:shd w:val="clear" w:color="auto" w:fill="auto"/>
            <w:noWrap/>
            <w:vAlign w:val="center"/>
            <w:hideMark/>
            <w:tcPrChange w:id="682" w:author="Diego Barneche" w:date="2016-08-04T14:17:00Z">
              <w:tcPr>
                <w:tcW w:w="992" w:type="dxa"/>
                <w:tcBorders>
                  <w:top w:val="nil"/>
                  <w:left w:val="nil"/>
                  <w:bottom w:val="nil"/>
                  <w:right w:val="nil"/>
                </w:tcBorders>
                <w:shd w:val="clear" w:color="auto" w:fill="auto"/>
                <w:noWrap/>
                <w:vAlign w:val="center"/>
                <w:hideMark/>
              </w:tcPr>
            </w:tcPrChange>
          </w:tcPr>
          <w:p w14:paraId="23856509"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21.50</w:t>
            </w:r>
          </w:p>
        </w:tc>
        <w:tc>
          <w:tcPr>
            <w:tcW w:w="740" w:type="dxa"/>
            <w:tcBorders>
              <w:top w:val="nil"/>
              <w:left w:val="nil"/>
              <w:bottom w:val="nil"/>
              <w:right w:val="nil"/>
            </w:tcBorders>
            <w:shd w:val="clear" w:color="auto" w:fill="auto"/>
            <w:noWrap/>
            <w:vAlign w:val="center"/>
            <w:hideMark/>
            <w:tcPrChange w:id="683" w:author="Diego Barneche" w:date="2016-08-04T14:17:00Z">
              <w:tcPr>
                <w:tcW w:w="740" w:type="dxa"/>
                <w:tcBorders>
                  <w:top w:val="nil"/>
                  <w:left w:val="nil"/>
                  <w:bottom w:val="nil"/>
                  <w:right w:val="nil"/>
                </w:tcBorders>
                <w:shd w:val="clear" w:color="auto" w:fill="auto"/>
                <w:noWrap/>
                <w:vAlign w:val="center"/>
                <w:hideMark/>
              </w:tcPr>
            </w:tcPrChange>
          </w:tcPr>
          <w:p w14:paraId="4F81E229"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0.65</w:t>
            </w:r>
          </w:p>
        </w:tc>
        <w:tc>
          <w:tcPr>
            <w:tcW w:w="961" w:type="dxa"/>
            <w:tcBorders>
              <w:top w:val="nil"/>
              <w:left w:val="nil"/>
              <w:bottom w:val="nil"/>
              <w:right w:val="nil"/>
            </w:tcBorders>
            <w:shd w:val="clear" w:color="auto" w:fill="auto"/>
            <w:noWrap/>
            <w:vAlign w:val="center"/>
            <w:hideMark/>
            <w:tcPrChange w:id="684" w:author="Diego Barneche" w:date="2016-08-04T14:17:00Z">
              <w:tcPr>
                <w:tcW w:w="961" w:type="dxa"/>
                <w:tcBorders>
                  <w:top w:val="nil"/>
                  <w:left w:val="nil"/>
                  <w:bottom w:val="nil"/>
                  <w:right w:val="nil"/>
                </w:tcBorders>
                <w:shd w:val="clear" w:color="auto" w:fill="auto"/>
                <w:noWrap/>
                <w:vAlign w:val="center"/>
                <w:hideMark/>
              </w:tcPr>
            </w:tcPrChange>
          </w:tcPr>
          <w:p w14:paraId="44CE1B35"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111.00</w:t>
            </w:r>
          </w:p>
        </w:tc>
        <w:tc>
          <w:tcPr>
            <w:tcW w:w="850" w:type="dxa"/>
            <w:tcBorders>
              <w:top w:val="nil"/>
              <w:left w:val="nil"/>
              <w:bottom w:val="nil"/>
              <w:right w:val="nil"/>
            </w:tcBorders>
            <w:shd w:val="clear" w:color="auto" w:fill="auto"/>
            <w:noWrap/>
            <w:vAlign w:val="center"/>
            <w:hideMark/>
            <w:tcPrChange w:id="685" w:author="Diego Barneche" w:date="2016-08-04T14:17:00Z">
              <w:tcPr>
                <w:tcW w:w="850" w:type="dxa"/>
                <w:tcBorders>
                  <w:top w:val="nil"/>
                  <w:left w:val="nil"/>
                  <w:bottom w:val="nil"/>
                  <w:right w:val="nil"/>
                </w:tcBorders>
                <w:shd w:val="clear" w:color="auto" w:fill="auto"/>
                <w:noWrap/>
                <w:vAlign w:val="center"/>
                <w:hideMark/>
              </w:tcPr>
            </w:tcPrChange>
          </w:tcPr>
          <w:p w14:paraId="31F691B4" w14:textId="7A27A673"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10</w:t>
            </w:r>
          </w:p>
        </w:tc>
        <w:tc>
          <w:tcPr>
            <w:tcW w:w="709" w:type="dxa"/>
            <w:tcBorders>
              <w:top w:val="nil"/>
              <w:left w:val="nil"/>
              <w:bottom w:val="nil"/>
              <w:right w:val="nil"/>
            </w:tcBorders>
            <w:shd w:val="clear" w:color="auto" w:fill="auto"/>
            <w:noWrap/>
            <w:vAlign w:val="center"/>
            <w:hideMark/>
            <w:tcPrChange w:id="686" w:author="Diego Barneche" w:date="2016-08-04T14:17:00Z">
              <w:tcPr>
                <w:tcW w:w="709" w:type="dxa"/>
                <w:tcBorders>
                  <w:top w:val="nil"/>
                  <w:left w:val="nil"/>
                  <w:bottom w:val="nil"/>
                  <w:right w:val="nil"/>
                </w:tcBorders>
                <w:shd w:val="clear" w:color="auto" w:fill="auto"/>
                <w:noWrap/>
                <w:vAlign w:val="center"/>
                <w:hideMark/>
              </w:tcPr>
            </w:tcPrChange>
          </w:tcPr>
          <w:p w14:paraId="5B406AE0" w14:textId="48533EE6"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2</w:t>
            </w:r>
          </w:p>
        </w:tc>
        <w:tc>
          <w:tcPr>
            <w:tcW w:w="709" w:type="dxa"/>
            <w:tcBorders>
              <w:top w:val="nil"/>
              <w:left w:val="nil"/>
              <w:bottom w:val="nil"/>
              <w:right w:val="nil"/>
            </w:tcBorders>
            <w:shd w:val="clear" w:color="auto" w:fill="auto"/>
            <w:noWrap/>
            <w:vAlign w:val="center"/>
            <w:hideMark/>
            <w:tcPrChange w:id="687" w:author="Diego Barneche" w:date="2016-08-04T14:17:00Z">
              <w:tcPr>
                <w:tcW w:w="709" w:type="dxa"/>
                <w:tcBorders>
                  <w:top w:val="nil"/>
                  <w:left w:val="nil"/>
                  <w:bottom w:val="nil"/>
                  <w:right w:val="nil"/>
                </w:tcBorders>
                <w:shd w:val="clear" w:color="auto" w:fill="auto"/>
                <w:noWrap/>
                <w:vAlign w:val="center"/>
                <w:hideMark/>
              </w:tcPr>
            </w:tcPrChange>
          </w:tcPr>
          <w:p w14:paraId="5150EDF6" w14:textId="12A28BD3"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88</w:t>
            </w:r>
          </w:p>
        </w:tc>
      </w:tr>
      <w:tr w:rsidR="00066B1B" w:rsidRPr="00066B1B" w14:paraId="39A94575" w14:textId="77777777" w:rsidTr="00066B1B">
        <w:trPr>
          <w:trHeight w:val="320"/>
          <w:jc w:val="center"/>
          <w:trPrChange w:id="688" w:author="Diego Barneche" w:date="2016-08-04T14:17:00Z">
            <w:trPr>
              <w:trHeight w:val="320"/>
              <w:jc w:val="center"/>
            </w:trPr>
          </w:trPrChange>
        </w:trPr>
        <w:tc>
          <w:tcPr>
            <w:tcW w:w="2142" w:type="dxa"/>
            <w:tcBorders>
              <w:top w:val="nil"/>
              <w:left w:val="nil"/>
              <w:bottom w:val="nil"/>
              <w:right w:val="nil"/>
            </w:tcBorders>
            <w:shd w:val="clear" w:color="auto" w:fill="auto"/>
            <w:noWrap/>
            <w:vAlign w:val="center"/>
            <w:hideMark/>
            <w:tcPrChange w:id="689" w:author="Diego Barneche" w:date="2016-08-04T14:17:00Z">
              <w:tcPr>
                <w:tcW w:w="2142" w:type="dxa"/>
                <w:tcBorders>
                  <w:top w:val="nil"/>
                  <w:left w:val="nil"/>
                  <w:bottom w:val="nil"/>
                  <w:right w:val="nil"/>
                </w:tcBorders>
                <w:shd w:val="clear" w:color="auto" w:fill="auto"/>
                <w:noWrap/>
                <w:vAlign w:val="center"/>
                <w:hideMark/>
              </w:tcPr>
            </w:tcPrChange>
          </w:tcPr>
          <w:p w14:paraId="4B498AF7" w14:textId="77777777" w:rsidR="00066B1B" w:rsidRPr="00066B1B" w:rsidRDefault="00066B1B" w:rsidP="004729B3">
            <w:pPr>
              <w:spacing w:line="480" w:lineRule="auto"/>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Queenscliff Harbour</w:t>
            </w:r>
          </w:p>
        </w:tc>
        <w:tc>
          <w:tcPr>
            <w:tcW w:w="992" w:type="dxa"/>
            <w:tcBorders>
              <w:top w:val="nil"/>
              <w:left w:val="nil"/>
              <w:bottom w:val="nil"/>
              <w:right w:val="nil"/>
            </w:tcBorders>
            <w:shd w:val="clear" w:color="auto" w:fill="auto"/>
            <w:noWrap/>
            <w:vAlign w:val="center"/>
            <w:hideMark/>
            <w:tcPrChange w:id="690" w:author="Diego Barneche" w:date="2016-08-04T14:17:00Z">
              <w:tcPr>
                <w:tcW w:w="992" w:type="dxa"/>
                <w:tcBorders>
                  <w:top w:val="nil"/>
                  <w:left w:val="nil"/>
                  <w:bottom w:val="nil"/>
                  <w:right w:val="nil"/>
                </w:tcBorders>
                <w:shd w:val="clear" w:color="auto" w:fill="auto"/>
                <w:noWrap/>
                <w:vAlign w:val="center"/>
                <w:hideMark/>
              </w:tcPr>
            </w:tcPrChange>
          </w:tcPr>
          <w:p w14:paraId="5F64F7B3"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89.76</w:t>
            </w:r>
          </w:p>
        </w:tc>
        <w:tc>
          <w:tcPr>
            <w:tcW w:w="992" w:type="dxa"/>
            <w:tcBorders>
              <w:top w:val="nil"/>
              <w:left w:val="nil"/>
              <w:bottom w:val="nil"/>
              <w:right w:val="nil"/>
            </w:tcBorders>
            <w:shd w:val="clear" w:color="auto" w:fill="auto"/>
            <w:noWrap/>
            <w:vAlign w:val="center"/>
            <w:hideMark/>
            <w:tcPrChange w:id="691" w:author="Diego Barneche" w:date="2016-08-04T14:17:00Z">
              <w:tcPr>
                <w:tcW w:w="992" w:type="dxa"/>
                <w:tcBorders>
                  <w:top w:val="nil"/>
                  <w:left w:val="nil"/>
                  <w:bottom w:val="nil"/>
                  <w:right w:val="nil"/>
                </w:tcBorders>
                <w:shd w:val="clear" w:color="auto" w:fill="auto"/>
                <w:noWrap/>
                <w:vAlign w:val="center"/>
                <w:hideMark/>
              </w:tcPr>
            </w:tcPrChange>
          </w:tcPr>
          <w:p w14:paraId="3F7F834A"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15.87</w:t>
            </w:r>
          </w:p>
        </w:tc>
        <w:tc>
          <w:tcPr>
            <w:tcW w:w="740" w:type="dxa"/>
            <w:tcBorders>
              <w:top w:val="nil"/>
              <w:left w:val="nil"/>
              <w:bottom w:val="nil"/>
              <w:right w:val="nil"/>
            </w:tcBorders>
            <w:shd w:val="clear" w:color="auto" w:fill="auto"/>
            <w:noWrap/>
            <w:vAlign w:val="center"/>
            <w:hideMark/>
            <w:tcPrChange w:id="692" w:author="Diego Barneche" w:date="2016-08-04T14:17:00Z">
              <w:tcPr>
                <w:tcW w:w="740" w:type="dxa"/>
                <w:tcBorders>
                  <w:top w:val="nil"/>
                  <w:left w:val="nil"/>
                  <w:bottom w:val="nil"/>
                  <w:right w:val="nil"/>
                </w:tcBorders>
                <w:shd w:val="clear" w:color="auto" w:fill="auto"/>
                <w:noWrap/>
                <w:vAlign w:val="center"/>
                <w:hideMark/>
              </w:tcPr>
            </w:tcPrChange>
          </w:tcPr>
          <w:p w14:paraId="19DC91FD"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0.36</w:t>
            </w:r>
          </w:p>
        </w:tc>
        <w:tc>
          <w:tcPr>
            <w:tcW w:w="961" w:type="dxa"/>
            <w:tcBorders>
              <w:top w:val="nil"/>
              <w:left w:val="nil"/>
              <w:bottom w:val="nil"/>
              <w:right w:val="nil"/>
            </w:tcBorders>
            <w:shd w:val="clear" w:color="auto" w:fill="auto"/>
            <w:noWrap/>
            <w:vAlign w:val="center"/>
            <w:hideMark/>
            <w:tcPrChange w:id="693" w:author="Diego Barneche" w:date="2016-08-04T14:17:00Z">
              <w:tcPr>
                <w:tcW w:w="961" w:type="dxa"/>
                <w:tcBorders>
                  <w:top w:val="nil"/>
                  <w:left w:val="nil"/>
                  <w:bottom w:val="nil"/>
                  <w:right w:val="nil"/>
                </w:tcBorders>
                <w:shd w:val="clear" w:color="auto" w:fill="auto"/>
                <w:noWrap/>
                <w:vAlign w:val="center"/>
                <w:hideMark/>
              </w:tcPr>
            </w:tcPrChange>
          </w:tcPr>
          <w:p w14:paraId="3DD96429"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137.00</w:t>
            </w:r>
          </w:p>
        </w:tc>
        <w:tc>
          <w:tcPr>
            <w:tcW w:w="850" w:type="dxa"/>
            <w:tcBorders>
              <w:top w:val="nil"/>
              <w:left w:val="nil"/>
              <w:bottom w:val="nil"/>
              <w:right w:val="nil"/>
            </w:tcBorders>
            <w:shd w:val="clear" w:color="auto" w:fill="auto"/>
            <w:noWrap/>
            <w:vAlign w:val="center"/>
            <w:hideMark/>
            <w:tcPrChange w:id="694" w:author="Diego Barneche" w:date="2016-08-04T14:17:00Z">
              <w:tcPr>
                <w:tcW w:w="850" w:type="dxa"/>
                <w:tcBorders>
                  <w:top w:val="nil"/>
                  <w:left w:val="nil"/>
                  <w:bottom w:val="nil"/>
                  <w:right w:val="nil"/>
                </w:tcBorders>
                <w:shd w:val="clear" w:color="auto" w:fill="auto"/>
                <w:noWrap/>
                <w:vAlign w:val="center"/>
                <w:hideMark/>
              </w:tcPr>
            </w:tcPrChange>
          </w:tcPr>
          <w:p w14:paraId="57E45D26" w14:textId="7F941006"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4</w:t>
            </w:r>
          </w:p>
        </w:tc>
        <w:tc>
          <w:tcPr>
            <w:tcW w:w="709" w:type="dxa"/>
            <w:tcBorders>
              <w:top w:val="nil"/>
              <w:left w:val="nil"/>
              <w:bottom w:val="nil"/>
              <w:right w:val="nil"/>
            </w:tcBorders>
            <w:shd w:val="clear" w:color="auto" w:fill="auto"/>
            <w:noWrap/>
            <w:vAlign w:val="center"/>
            <w:hideMark/>
            <w:tcPrChange w:id="695" w:author="Diego Barneche" w:date="2016-08-04T14:17:00Z">
              <w:tcPr>
                <w:tcW w:w="709" w:type="dxa"/>
                <w:tcBorders>
                  <w:top w:val="nil"/>
                  <w:left w:val="nil"/>
                  <w:bottom w:val="nil"/>
                  <w:right w:val="nil"/>
                </w:tcBorders>
                <w:shd w:val="clear" w:color="auto" w:fill="auto"/>
                <w:noWrap/>
                <w:vAlign w:val="center"/>
                <w:hideMark/>
              </w:tcPr>
            </w:tcPrChange>
          </w:tcPr>
          <w:p w14:paraId="6ED655FD" w14:textId="0DB464F5"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14</w:t>
            </w:r>
          </w:p>
        </w:tc>
        <w:tc>
          <w:tcPr>
            <w:tcW w:w="709" w:type="dxa"/>
            <w:tcBorders>
              <w:top w:val="nil"/>
              <w:left w:val="nil"/>
              <w:bottom w:val="nil"/>
              <w:right w:val="nil"/>
            </w:tcBorders>
            <w:shd w:val="clear" w:color="auto" w:fill="auto"/>
            <w:noWrap/>
            <w:vAlign w:val="center"/>
            <w:hideMark/>
            <w:tcPrChange w:id="696" w:author="Diego Barneche" w:date="2016-08-04T14:17:00Z">
              <w:tcPr>
                <w:tcW w:w="709" w:type="dxa"/>
                <w:tcBorders>
                  <w:top w:val="nil"/>
                  <w:left w:val="nil"/>
                  <w:bottom w:val="nil"/>
                  <w:right w:val="nil"/>
                </w:tcBorders>
                <w:shd w:val="clear" w:color="auto" w:fill="auto"/>
                <w:noWrap/>
                <w:vAlign w:val="center"/>
                <w:hideMark/>
              </w:tcPr>
            </w:tcPrChange>
          </w:tcPr>
          <w:p w14:paraId="2FADCD49" w14:textId="07613E86"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83</w:t>
            </w:r>
          </w:p>
        </w:tc>
      </w:tr>
      <w:tr w:rsidR="00066B1B" w:rsidRPr="00066B1B" w14:paraId="27C135FC" w14:textId="77777777" w:rsidTr="00066B1B">
        <w:trPr>
          <w:trHeight w:val="300"/>
          <w:jc w:val="center"/>
          <w:trPrChange w:id="697" w:author="Diego Barneche" w:date="2016-08-04T14:17:00Z">
            <w:trPr>
              <w:trHeight w:val="300"/>
              <w:jc w:val="center"/>
            </w:trPr>
          </w:trPrChange>
        </w:trPr>
        <w:tc>
          <w:tcPr>
            <w:tcW w:w="2142" w:type="dxa"/>
            <w:tcBorders>
              <w:top w:val="nil"/>
              <w:left w:val="nil"/>
              <w:bottom w:val="nil"/>
              <w:right w:val="nil"/>
            </w:tcBorders>
            <w:shd w:val="clear" w:color="auto" w:fill="auto"/>
            <w:noWrap/>
            <w:vAlign w:val="center"/>
            <w:hideMark/>
            <w:tcPrChange w:id="698" w:author="Diego Barneche" w:date="2016-08-04T14:17:00Z">
              <w:tcPr>
                <w:tcW w:w="2142" w:type="dxa"/>
                <w:tcBorders>
                  <w:top w:val="nil"/>
                  <w:left w:val="nil"/>
                  <w:bottom w:val="nil"/>
                  <w:right w:val="nil"/>
                </w:tcBorders>
                <w:shd w:val="clear" w:color="auto" w:fill="auto"/>
                <w:noWrap/>
                <w:vAlign w:val="center"/>
                <w:hideMark/>
              </w:tcPr>
            </w:tcPrChange>
          </w:tcPr>
          <w:p w14:paraId="2DDA6E79" w14:textId="77777777" w:rsidR="00066B1B" w:rsidRPr="00066B1B" w:rsidRDefault="00066B1B" w:rsidP="004729B3">
            <w:pPr>
              <w:spacing w:line="480" w:lineRule="auto"/>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Blairgowrie</w:t>
            </w:r>
          </w:p>
        </w:tc>
        <w:tc>
          <w:tcPr>
            <w:tcW w:w="992" w:type="dxa"/>
            <w:tcBorders>
              <w:top w:val="nil"/>
              <w:left w:val="nil"/>
              <w:bottom w:val="nil"/>
              <w:right w:val="nil"/>
            </w:tcBorders>
            <w:shd w:val="clear" w:color="auto" w:fill="auto"/>
            <w:noWrap/>
            <w:vAlign w:val="center"/>
            <w:hideMark/>
            <w:tcPrChange w:id="699" w:author="Diego Barneche" w:date="2016-08-04T14:17:00Z">
              <w:tcPr>
                <w:tcW w:w="992" w:type="dxa"/>
                <w:tcBorders>
                  <w:top w:val="nil"/>
                  <w:left w:val="nil"/>
                  <w:bottom w:val="nil"/>
                  <w:right w:val="nil"/>
                </w:tcBorders>
                <w:shd w:val="clear" w:color="auto" w:fill="auto"/>
                <w:noWrap/>
                <w:vAlign w:val="center"/>
                <w:hideMark/>
              </w:tcPr>
            </w:tcPrChange>
          </w:tcPr>
          <w:p w14:paraId="2FCCF10C"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84.37</w:t>
            </w:r>
          </w:p>
        </w:tc>
        <w:tc>
          <w:tcPr>
            <w:tcW w:w="992" w:type="dxa"/>
            <w:tcBorders>
              <w:top w:val="nil"/>
              <w:left w:val="nil"/>
              <w:bottom w:val="nil"/>
              <w:right w:val="nil"/>
            </w:tcBorders>
            <w:shd w:val="clear" w:color="auto" w:fill="auto"/>
            <w:noWrap/>
            <w:vAlign w:val="center"/>
            <w:hideMark/>
            <w:tcPrChange w:id="700" w:author="Diego Barneche" w:date="2016-08-04T14:17:00Z">
              <w:tcPr>
                <w:tcW w:w="992" w:type="dxa"/>
                <w:tcBorders>
                  <w:top w:val="nil"/>
                  <w:left w:val="nil"/>
                  <w:bottom w:val="nil"/>
                  <w:right w:val="nil"/>
                </w:tcBorders>
                <w:shd w:val="clear" w:color="auto" w:fill="auto"/>
                <w:noWrap/>
                <w:vAlign w:val="center"/>
                <w:hideMark/>
              </w:tcPr>
            </w:tcPrChange>
          </w:tcPr>
          <w:p w14:paraId="64483213"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24.50</w:t>
            </w:r>
          </w:p>
        </w:tc>
        <w:tc>
          <w:tcPr>
            <w:tcW w:w="740" w:type="dxa"/>
            <w:tcBorders>
              <w:top w:val="nil"/>
              <w:left w:val="nil"/>
              <w:bottom w:val="nil"/>
              <w:right w:val="nil"/>
            </w:tcBorders>
            <w:shd w:val="clear" w:color="auto" w:fill="auto"/>
            <w:noWrap/>
            <w:vAlign w:val="center"/>
            <w:hideMark/>
            <w:tcPrChange w:id="701" w:author="Diego Barneche" w:date="2016-08-04T14:17:00Z">
              <w:tcPr>
                <w:tcW w:w="740" w:type="dxa"/>
                <w:tcBorders>
                  <w:top w:val="nil"/>
                  <w:left w:val="nil"/>
                  <w:bottom w:val="nil"/>
                  <w:right w:val="nil"/>
                </w:tcBorders>
                <w:shd w:val="clear" w:color="auto" w:fill="auto"/>
                <w:noWrap/>
                <w:vAlign w:val="center"/>
                <w:hideMark/>
              </w:tcPr>
            </w:tcPrChange>
          </w:tcPr>
          <w:p w14:paraId="40B5DF24"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0.32</w:t>
            </w:r>
          </w:p>
        </w:tc>
        <w:tc>
          <w:tcPr>
            <w:tcW w:w="961" w:type="dxa"/>
            <w:tcBorders>
              <w:top w:val="nil"/>
              <w:left w:val="nil"/>
              <w:bottom w:val="nil"/>
              <w:right w:val="nil"/>
            </w:tcBorders>
            <w:shd w:val="clear" w:color="auto" w:fill="auto"/>
            <w:noWrap/>
            <w:vAlign w:val="center"/>
            <w:hideMark/>
            <w:tcPrChange w:id="702" w:author="Diego Barneche" w:date="2016-08-04T14:17:00Z">
              <w:tcPr>
                <w:tcW w:w="961" w:type="dxa"/>
                <w:tcBorders>
                  <w:top w:val="nil"/>
                  <w:left w:val="nil"/>
                  <w:bottom w:val="nil"/>
                  <w:right w:val="nil"/>
                </w:tcBorders>
                <w:shd w:val="clear" w:color="auto" w:fill="auto"/>
                <w:noWrap/>
                <w:vAlign w:val="center"/>
                <w:hideMark/>
              </w:tcPr>
            </w:tcPrChange>
          </w:tcPr>
          <w:p w14:paraId="1C3E328F"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118.00</w:t>
            </w:r>
          </w:p>
        </w:tc>
        <w:tc>
          <w:tcPr>
            <w:tcW w:w="850" w:type="dxa"/>
            <w:tcBorders>
              <w:top w:val="nil"/>
              <w:left w:val="nil"/>
              <w:bottom w:val="nil"/>
              <w:right w:val="nil"/>
            </w:tcBorders>
            <w:shd w:val="clear" w:color="auto" w:fill="auto"/>
            <w:noWrap/>
            <w:vAlign w:val="center"/>
            <w:hideMark/>
            <w:tcPrChange w:id="703" w:author="Diego Barneche" w:date="2016-08-04T14:17:00Z">
              <w:tcPr>
                <w:tcW w:w="850" w:type="dxa"/>
                <w:tcBorders>
                  <w:top w:val="nil"/>
                  <w:left w:val="nil"/>
                  <w:bottom w:val="nil"/>
                  <w:right w:val="nil"/>
                </w:tcBorders>
                <w:shd w:val="clear" w:color="auto" w:fill="auto"/>
                <w:noWrap/>
                <w:vAlign w:val="center"/>
                <w:hideMark/>
              </w:tcPr>
            </w:tcPrChange>
          </w:tcPr>
          <w:p w14:paraId="1926608F" w14:textId="09626904"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2</w:t>
            </w:r>
          </w:p>
        </w:tc>
        <w:tc>
          <w:tcPr>
            <w:tcW w:w="709" w:type="dxa"/>
            <w:tcBorders>
              <w:top w:val="nil"/>
              <w:left w:val="nil"/>
              <w:bottom w:val="nil"/>
              <w:right w:val="nil"/>
            </w:tcBorders>
            <w:shd w:val="clear" w:color="auto" w:fill="auto"/>
            <w:noWrap/>
            <w:vAlign w:val="center"/>
            <w:hideMark/>
            <w:tcPrChange w:id="704" w:author="Diego Barneche" w:date="2016-08-04T14:17:00Z">
              <w:tcPr>
                <w:tcW w:w="709" w:type="dxa"/>
                <w:tcBorders>
                  <w:top w:val="nil"/>
                  <w:left w:val="nil"/>
                  <w:bottom w:val="nil"/>
                  <w:right w:val="nil"/>
                </w:tcBorders>
                <w:shd w:val="clear" w:color="auto" w:fill="auto"/>
                <w:noWrap/>
                <w:vAlign w:val="center"/>
                <w:hideMark/>
              </w:tcPr>
            </w:tcPrChange>
          </w:tcPr>
          <w:p w14:paraId="705301CC" w14:textId="211F35B2"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18</w:t>
            </w:r>
          </w:p>
        </w:tc>
        <w:tc>
          <w:tcPr>
            <w:tcW w:w="709" w:type="dxa"/>
            <w:tcBorders>
              <w:top w:val="nil"/>
              <w:left w:val="nil"/>
              <w:bottom w:val="nil"/>
              <w:right w:val="nil"/>
            </w:tcBorders>
            <w:shd w:val="clear" w:color="auto" w:fill="auto"/>
            <w:noWrap/>
            <w:vAlign w:val="center"/>
            <w:hideMark/>
            <w:tcPrChange w:id="705" w:author="Diego Barneche" w:date="2016-08-04T14:17:00Z">
              <w:tcPr>
                <w:tcW w:w="709" w:type="dxa"/>
                <w:tcBorders>
                  <w:top w:val="nil"/>
                  <w:left w:val="nil"/>
                  <w:bottom w:val="nil"/>
                  <w:right w:val="nil"/>
                </w:tcBorders>
                <w:shd w:val="clear" w:color="auto" w:fill="auto"/>
                <w:noWrap/>
                <w:vAlign w:val="center"/>
                <w:hideMark/>
              </w:tcPr>
            </w:tcPrChange>
          </w:tcPr>
          <w:p w14:paraId="3B78E3A0" w14:textId="4E9B472D"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79</w:t>
            </w:r>
          </w:p>
        </w:tc>
      </w:tr>
      <w:tr w:rsidR="00066B1B" w:rsidRPr="00066B1B" w14:paraId="1477F22B" w14:textId="77777777" w:rsidTr="00066B1B">
        <w:trPr>
          <w:trHeight w:val="320"/>
          <w:jc w:val="center"/>
          <w:trPrChange w:id="706" w:author="Diego Barneche" w:date="2016-08-04T14:17:00Z">
            <w:trPr>
              <w:trHeight w:val="320"/>
              <w:jc w:val="center"/>
            </w:trPr>
          </w:trPrChange>
        </w:trPr>
        <w:tc>
          <w:tcPr>
            <w:tcW w:w="2142" w:type="dxa"/>
            <w:tcBorders>
              <w:top w:val="nil"/>
              <w:left w:val="nil"/>
              <w:bottom w:val="single" w:sz="8" w:space="0" w:color="auto"/>
              <w:right w:val="nil"/>
            </w:tcBorders>
            <w:shd w:val="clear" w:color="auto" w:fill="auto"/>
            <w:noWrap/>
            <w:vAlign w:val="center"/>
            <w:hideMark/>
            <w:tcPrChange w:id="707" w:author="Diego Barneche" w:date="2016-08-04T14:17:00Z">
              <w:tcPr>
                <w:tcW w:w="2142" w:type="dxa"/>
                <w:tcBorders>
                  <w:top w:val="nil"/>
                  <w:left w:val="nil"/>
                  <w:bottom w:val="single" w:sz="8" w:space="0" w:color="auto"/>
                  <w:right w:val="nil"/>
                </w:tcBorders>
                <w:shd w:val="clear" w:color="auto" w:fill="auto"/>
                <w:noWrap/>
                <w:vAlign w:val="center"/>
                <w:hideMark/>
              </w:tcPr>
            </w:tcPrChange>
          </w:tcPr>
          <w:p w14:paraId="3A40DB9D" w14:textId="77777777" w:rsidR="00066B1B" w:rsidRPr="00066B1B" w:rsidRDefault="00066B1B" w:rsidP="004729B3">
            <w:pPr>
              <w:spacing w:line="480" w:lineRule="auto"/>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 xml:space="preserve">Queenscliff Pier </w:t>
            </w:r>
          </w:p>
        </w:tc>
        <w:tc>
          <w:tcPr>
            <w:tcW w:w="992" w:type="dxa"/>
            <w:tcBorders>
              <w:top w:val="nil"/>
              <w:left w:val="nil"/>
              <w:bottom w:val="single" w:sz="8" w:space="0" w:color="auto"/>
              <w:right w:val="nil"/>
            </w:tcBorders>
            <w:shd w:val="clear" w:color="auto" w:fill="auto"/>
            <w:noWrap/>
            <w:vAlign w:val="center"/>
            <w:hideMark/>
            <w:tcPrChange w:id="708" w:author="Diego Barneche" w:date="2016-08-04T14:17:00Z">
              <w:tcPr>
                <w:tcW w:w="992" w:type="dxa"/>
                <w:tcBorders>
                  <w:top w:val="nil"/>
                  <w:left w:val="nil"/>
                  <w:bottom w:val="single" w:sz="8" w:space="0" w:color="auto"/>
                  <w:right w:val="nil"/>
                </w:tcBorders>
                <w:shd w:val="clear" w:color="auto" w:fill="auto"/>
                <w:noWrap/>
                <w:vAlign w:val="center"/>
                <w:hideMark/>
              </w:tcPr>
            </w:tcPrChange>
          </w:tcPr>
          <w:p w14:paraId="6535F26B"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100.61</w:t>
            </w:r>
          </w:p>
        </w:tc>
        <w:tc>
          <w:tcPr>
            <w:tcW w:w="992" w:type="dxa"/>
            <w:tcBorders>
              <w:top w:val="nil"/>
              <w:left w:val="nil"/>
              <w:bottom w:val="single" w:sz="8" w:space="0" w:color="auto"/>
              <w:right w:val="nil"/>
            </w:tcBorders>
            <w:shd w:val="clear" w:color="auto" w:fill="auto"/>
            <w:noWrap/>
            <w:vAlign w:val="center"/>
            <w:hideMark/>
            <w:tcPrChange w:id="709" w:author="Diego Barneche" w:date="2016-08-04T14:17:00Z">
              <w:tcPr>
                <w:tcW w:w="992" w:type="dxa"/>
                <w:tcBorders>
                  <w:top w:val="nil"/>
                  <w:left w:val="nil"/>
                  <w:bottom w:val="single" w:sz="8" w:space="0" w:color="auto"/>
                  <w:right w:val="nil"/>
                </w:tcBorders>
                <w:shd w:val="clear" w:color="auto" w:fill="auto"/>
                <w:noWrap/>
                <w:vAlign w:val="center"/>
                <w:hideMark/>
              </w:tcPr>
            </w:tcPrChange>
          </w:tcPr>
          <w:p w14:paraId="61A1F1A6"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6.85</w:t>
            </w:r>
          </w:p>
        </w:tc>
        <w:tc>
          <w:tcPr>
            <w:tcW w:w="740" w:type="dxa"/>
            <w:tcBorders>
              <w:top w:val="nil"/>
              <w:left w:val="nil"/>
              <w:bottom w:val="single" w:sz="8" w:space="0" w:color="auto"/>
              <w:right w:val="nil"/>
            </w:tcBorders>
            <w:shd w:val="clear" w:color="auto" w:fill="auto"/>
            <w:noWrap/>
            <w:vAlign w:val="center"/>
            <w:hideMark/>
            <w:tcPrChange w:id="710" w:author="Diego Barneche" w:date="2016-08-04T14:17:00Z">
              <w:tcPr>
                <w:tcW w:w="740" w:type="dxa"/>
                <w:tcBorders>
                  <w:top w:val="nil"/>
                  <w:left w:val="nil"/>
                  <w:bottom w:val="single" w:sz="8" w:space="0" w:color="auto"/>
                  <w:right w:val="nil"/>
                </w:tcBorders>
                <w:shd w:val="clear" w:color="auto" w:fill="auto"/>
                <w:noWrap/>
                <w:vAlign w:val="center"/>
                <w:hideMark/>
              </w:tcPr>
            </w:tcPrChange>
          </w:tcPr>
          <w:p w14:paraId="1CC05409"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62.72</w:t>
            </w:r>
          </w:p>
        </w:tc>
        <w:tc>
          <w:tcPr>
            <w:tcW w:w="961" w:type="dxa"/>
            <w:tcBorders>
              <w:top w:val="nil"/>
              <w:left w:val="nil"/>
              <w:bottom w:val="single" w:sz="8" w:space="0" w:color="auto"/>
              <w:right w:val="nil"/>
            </w:tcBorders>
            <w:shd w:val="clear" w:color="auto" w:fill="auto"/>
            <w:noWrap/>
            <w:vAlign w:val="center"/>
            <w:hideMark/>
            <w:tcPrChange w:id="711" w:author="Diego Barneche" w:date="2016-08-04T14:17:00Z">
              <w:tcPr>
                <w:tcW w:w="961" w:type="dxa"/>
                <w:tcBorders>
                  <w:top w:val="nil"/>
                  <w:left w:val="nil"/>
                  <w:bottom w:val="single" w:sz="8" w:space="0" w:color="auto"/>
                  <w:right w:val="nil"/>
                </w:tcBorders>
                <w:shd w:val="clear" w:color="auto" w:fill="auto"/>
                <w:noWrap/>
                <w:vAlign w:val="center"/>
                <w:hideMark/>
              </w:tcPr>
            </w:tcPrChange>
          </w:tcPr>
          <w:p w14:paraId="196491DF"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113.00</w:t>
            </w:r>
          </w:p>
        </w:tc>
        <w:tc>
          <w:tcPr>
            <w:tcW w:w="850" w:type="dxa"/>
            <w:tcBorders>
              <w:top w:val="nil"/>
              <w:left w:val="nil"/>
              <w:bottom w:val="single" w:sz="8" w:space="0" w:color="auto"/>
              <w:right w:val="nil"/>
            </w:tcBorders>
            <w:shd w:val="clear" w:color="auto" w:fill="auto"/>
            <w:noWrap/>
            <w:vAlign w:val="center"/>
            <w:hideMark/>
            <w:tcPrChange w:id="712" w:author="Diego Barneche" w:date="2016-08-04T14:17:00Z">
              <w:tcPr>
                <w:tcW w:w="850" w:type="dxa"/>
                <w:tcBorders>
                  <w:top w:val="nil"/>
                  <w:left w:val="nil"/>
                  <w:bottom w:val="single" w:sz="8" w:space="0" w:color="auto"/>
                  <w:right w:val="nil"/>
                </w:tcBorders>
                <w:shd w:val="clear" w:color="auto" w:fill="auto"/>
                <w:noWrap/>
                <w:vAlign w:val="center"/>
                <w:hideMark/>
              </w:tcPr>
            </w:tcPrChange>
          </w:tcPr>
          <w:p w14:paraId="423CDF1E" w14:textId="36576A01"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35</w:t>
            </w:r>
          </w:p>
        </w:tc>
        <w:tc>
          <w:tcPr>
            <w:tcW w:w="709" w:type="dxa"/>
            <w:tcBorders>
              <w:top w:val="nil"/>
              <w:left w:val="nil"/>
              <w:bottom w:val="single" w:sz="8" w:space="0" w:color="auto"/>
              <w:right w:val="nil"/>
            </w:tcBorders>
            <w:shd w:val="clear" w:color="auto" w:fill="auto"/>
            <w:noWrap/>
            <w:vAlign w:val="center"/>
            <w:hideMark/>
            <w:tcPrChange w:id="713" w:author="Diego Barneche" w:date="2016-08-04T14:17:00Z">
              <w:tcPr>
                <w:tcW w:w="709" w:type="dxa"/>
                <w:tcBorders>
                  <w:top w:val="nil"/>
                  <w:left w:val="nil"/>
                  <w:bottom w:val="single" w:sz="8" w:space="0" w:color="auto"/>
                  <w:right w:val="nil"/>
                </w:tcBorders>
                <w:shd w:val="clear" w:color="auto" w:fill="auto"/>
                <w:noWrap/>
                <w:vAlign w:val="center"/>
                <w:hideMark/>
              </w:tcPr>
            </w:tcPrChange>
          </w:tcPr>
          <w:p w14:paraId="34486A33" w14:textId="30CAA4FD"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2</w:t>
            </w:r>
          </w:p>
        </w:tc>
        <w:tc>
          <w:tcPr>
            <w:tcW w:w="709" w:type="dxa"/>
            <w:tcBorders>
              <w:top w:val="nil"/>
              <w:left w:val="nil"/>
              <w:bottom w:val="single" w:sz="8" w:space="0" w:color="auto"/>
              <w:right w:val="nil"/>
            </w:tcBorders>
            <w:shd w:val="clear" w:color="auto" w:fill="auto"/>
            <w:noWrap/>
            <w:vAlign w:val="center"/>
            <w:hideMark/>
            <w:tcPrChange w:id="714" w:author="Diego Barneche" w:date="2016-08-04T14:17:00Z">
              <w:tcPr>
                <w:tcW w:w="709" w:type="dxa"/>
                <w:tcBorders>
                  <w:top w:val="nil"/>
                  <w:left w:val="nil"/>
                  <w:bottom w:val="single" w:sz="8" w:space="0" w:color="auto"/>
                  <w:right w:val="nil"/>
                </w:tcBorders>
                <w:shd w:val="clear" w:color="auto" w:fill="auto"/>
                <w:noWrap/>
                <w:vAlign w:val="center"/>
                <w:hideMark/>
              </w:tcPr>
            </w:tcPrChange>
          </w:tcPr>
          <w:p w14:paraId="591EFA5F" w14:textId="393007F6"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63</w:t>
            </w:r>
          </w:p>
        </w:tc>
      </w:tr>
    </w:tbl>
    <w:p w14:paraId="61484772" w14:textId="77777777" w:rsidR="00A0559F" w:rsidRPr="00741A11" w:rsidRDefault="00A0559F" w:rsidP="004729B3">
      <w:pPr>
        <w:spacing w:line="480" w:lineRule="auto"/>
        <w:rPr>
          <w:rFonts w:ascii="Times New Roman" w:hAnsi="Times New Roman" w:cs="Times New Roman"/>
        </w:rPr>
      </w:pPr>
    </w:p>
    <w:p w14:paraId="2CE9CFE9" w14:textId="77777777" w:rsidR="00A0559F" w:rsidRPr="00741A11" w:rsidRDefault="00A0559F" w:rsidP="004729B3">
      <w:pPr>
        <w:spacing w:line="480" w:lineRule="auto"/>
        <w:rPr>
          <w:rFonts w:ascii="Times New Roman" w:hAnsi="Times New Roman" w:cs="Times New Roman"/>
        </w:rPr>
      </w:pPr>
    </w:p>
    <w:p w14:paraId="20D9DBEA" w14:textId="77777777" w:rsidR="00A0559F" w:rsidRPr="00741A11" w:rsidRDefault="00A0559F" w:rsidP="004729B3">
      <w:pPr>
        <w:spacing w:line="480" w:lineRule="auto"/>
        <w:rPr>
          <w:rFonts w:ascii="Times New Roman" w:hAnsi="Times New Roman" w:cs="Times New Roman"/>
        </w:rPr>
      </w:pPr>
      <w:r w:rsidRPr="00741A11">
        <w:rPr>
          <w:rFonts w:ascii="Times New Roman" w:hAnsi="Times New Roman" w:cs="Times New Roman"/>
        </w:rPr>
        <w:br w:type="page"/>
      </w:r>
    </w:p>
    <w:p w14:paraId="1F90B8E3" w14:textId="77083421" w:rsidR="00771936" w:rsidRDefault="00512914">
      <w:pPr>
        <w:spacing w:line="480" w:lineRule="auto"/>
        <w:rPr>
          <w:rFonts w:ascii="Times New Roman" w:hAnsi="Times New Roman" w:cs="Times New Roman"/>
        </w:rPr>
        <w:pPrChange w:id="715" w:author="Diego Barneche" w:date="2016-08-04T14:17:00Z">
          <w:pPr/>
        </w:pPrChange>
      </w:pPr>
      <w:del w:id="716" w:author="Diego Barneche" w:date="2016-08-04T14:17:00Z">
        <w:r>
          <w:rPr>
            <w:rFonts w:ascii="Times New Roman" w:hAnsi="Times New Roman" w:cs="Times New Roman"/>
            <w:noProof/>
            <w:rPrChange w:id="717" w:author="Unknown">
              <w:rPr>
                <w:noProof/>
              </w:rPr>
            </w:rPrChange>
          </w:rPr>
          <w:lastRenderedPageBreak/>
          <w:drawing>
            <wp:anchor distT="0" distB="0" distL="114300" distR="114300" simplePos="0" relativeHeight="251660288" behindDoc="0" locked="0" layoutInCell="1" allowOverlap="1" wp14:anchorId="125FC4B7" wp14:editId="474E66F2">
              <wp:simplePos x="0" y="0"/>
              <wp:positionH relativeFrom="column">
                <wp:posOffset>-605155</wp:posOffset>
              </wp:positionH>
              <wp:positionV relativeFrom="paragraph">
                <wp:posOffset>4146550</wp:posOffset>
              </wp:positionV>
              <wp:extent cx="6858635" cy="2221230"/>
              <wp:effectExtent l="7303" t="0" r="6667" b="6668"/>
              <wp:wrapSquare wrapText="bothSides"/>
              <wp:docPr id="2" name="Picture 2" descr="Macintosh HD:Users:marcelo:Desktop:Figures Diego :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marcelo:Desktop:Figures Diego :fig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6858635" cy="2221230"/>
                      </a:xfrm>
                      <a:prstGeom prst="rect">
                        <a:avLst/>
                      </a:prstGeom>
                      <a:noFill/>
                      <a:ln>
                        <a:noFill/>
                      </a:ln>
                    </pic:spPr>
                  </pic:pic>
                </a:graphicData>
              </a:graphic>
              <wp14:sizeRelH relativeFrom="margin">
                <wp14:pctWidth>0</wp14:pctWidth>
              </wp14:sizeRelH>
              <wp14:sizeRelV relativeFrom="margin">
                <wp14:pctHeight>0</wp14:pctHeight>
              </wp14:sizeRelV>
            </wp:anchor>
          </w:drawing>
        </w:r>
      </w:del>
      <w:commentRangeStart w:id="718"/>
      <w:ins w:id="719" w:author="Diego Barneche" w:date="2016-08-04T14:17:00Z">
        <w:r>
          <w:rPr>
            <w:rFonts w:ascii="Times New Roman" w:hAnsi="Times New Roman" w:cs="Times New Roman"/>
            <w:noProof/>
            <w:rPrChange w:id="720" w:author="Unknown">
              <w:rPr>
                <w:noProof/>
              </w:rPr>
            </w:rPrChange>
          </w:rPr>
          <w:drawing>
            <wp:anchor distT="0" distB="0" distL="114300" distR="114300" simplePos="0" relativeHeight="251658240" behindDoc="0" locked="0" layoutInCell="1" allowOverlap="1" wp14:anchorId="125FC4B7" wp14:editId="4235329D">
              <wp:simplePos x="0" y="0"/>
              <wp:positionH relativeFrom="column">
                <wp:posOffset>-663575</wp:posOffset>
              </wp:positionH>
              <wp:positionV relativeFrom="paragraph">
                <wp:posOffset>5290185</wp:posOffset>
              </wp:positionV>
              <wp:extent cx="6858635" cy="2221230"/>
              <wp:effectExtent l="0" t="0" r="0" b="0"/>
              <wp:wrapSquare wrapText="bothSides"/>
              <wp:docPr id="1" name="Picture 1" descr="Macintosh HD:Users:marcelo:Desktop:Figures Diego :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marcelo:Desktop:Figures Diego :fig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635" cy="222123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718"/>
        <w:r w:rsidR="00DE3647">
          <w:rPr>
            <w:rStyle w:val="CommentReference"/>
          </w:rPr>
          <w:commentReference w:id="718"/>
        </w:r>
      </w:ins>
      <w:r>
        <w:rPr>
          <w:rFonts w:ascii="Times New Roman" w:hAnsi="Times New Roman" w:cs="Times New Roman"/>
        </w:rPr>
        <w:t>FIGURE 1.</w:t>
      </w:r>
      <w:r w:rsidRPr="00741A11">
        <w:rPr>
          <w:rFonts w:ascii="Times New Roman" w:hAnsi="Times New Roman" w:cs="Times New Roman"/>
        </w:rPr>
        <w:t xml:space="preserve"> </w:t>
      </w:r>
      <w:r w:rsidRPr="00B13308">
        <w:rPr>
          <w:rFonts w:ascii="Times New Roman" w:hAnsi="Times New Roman"/>
        </w:rPr>
        <w:t xml:space="preserve">Distribution of oxygen level across five different marine sites. Field sites are </w:t>
      </w:r>
      <w:r>
        <w:rPr>
          <w:rFonts w:ascii="Times New Roman" w:hAnsi="Times New Roman"/>
        </w:rPr>
        <w:t>order</w:t>
      </w:r>
      <w:ins w:id="721" w:author="Diego Barneche" w:date="2016-08-04T14:10:00Z">
        <w:r w:rsidR="00033532">
          <w:rPr>
            <w:rFonts w:ascii="Times New Roman" w:hAnsi="Times New Roman"/>
          </w:rPr>
          <w:t>ed</w:t>
        </w:r>
      </w:ins>
      <w:r>
        <w:rPr>
          <w:rFonts w:ascii="Times New Roman" w:hAnsi="Times New Roman"/>
        </w:rPr>
        <w:t xml:space="preserve"> according to their ranking of their average water speed,</w:t>
      </w:r>
      <w:r w:rsidRPr="00B13308">
        <w:rPr>
          <w:rFonts w:ascii="Times New Roman" w:hAnsi="Times New Roman"/>
        </w:rPr>
        <w:t xml:space="preserve"> from slowest to fastest</w:t>
      </w:r>
      <w:r>
        <w:rPr>
          <w:rFonts w:ascii="Times New Roman" w:hAnsi="Times New Roman"/>
        </w:rPr>
        <w:t>. Left side of each plot represent frequency distribution of oxygen.</w:t>
      </w:r>
      <w:del w:id="722" w:author="Diego Barneche" w:date="2016-08-04T14:10:00Z">
        <w:r w:rsidDel="00033532">
          <w:rPr>
            <w:rFonts w:ascii="Times New Roman" w:hAnsi="Times New Roman"/>
          </w:rPr>
          <w:delText xml:space="preserve"> </w:delText>
        </w:r>
      </w:del>
      <w:r>
        <w:rPr>
          <w:rFonts w:ascii="Times New Roman" w:hAnsi="Times New Roman"/>
        </w:rPr>
        <w:t xml:space="preserve"> Right sides of the plots show</w:t>
      </w:r>
      <w:r w:rsidRPr="00730F11">
        <w:rPr>
          <w:rFonts w:ascii="Times New Roman" w:hAnsi="Times New Roman"/>
        </w:rPr>
        <w:t xml:space="preserve"> cumulative</w:t>
      </w:r>
      <w:r>
        <w:rPr>
          <w:rFonts w:ascii="Times New Roman" w:hAnsi="Times New Roman"/>
        </w:rPr>
        <w:t xml:space="preserve"> d</w:t>
      </w:r>
      <w:r w:rsidRPr="00730F11">
        <w:rPr>
          <w:rFonts w:ascii="Times New Roman" w:hAnsi="Times New Roman"/>
        </w:rPr>
        <w:t>ensity histograms of</w:t>
      </w:r>
      <w:r>
        <w:rPr>
          <w:rFonts w:ascii="Times New Roman" w:hAnsi="Times New Roman"/>
        </w:rPr>
        <w:t xml:space="preserve"> oxygen availability for each site. V</w:t>
      </w:r>
      <w:r w:rsidRPr="00730F11">
        <w:rPr>
          <w:rFonts w:ascii="Times New Roman" w:hAnsi="Times New Roman"/>
        </w:rPr>
        <w:t>ertical dashed line</w:t>
      </w:r>
      <w:r>
        <w:rPr>
          <w:rFonts w:ascii="Times New Roman" w:hAnsi="Times New Roman"/>
        </w:rPr>
        <w:t>s</w:t>
      </w:r>
      <w:r w:rsidRPr="00730F11">
        <w:rPr>
          <w:rFonts w:ascii="Times New Roman" w:hAnsi="Times New Roman"/>
        </w:rPr>
        <w:t xml:space="preserve"> indicate </w:t>
      </w:r>
      <w:r>
        <w:rPr>
          <w:rFonts w:ascii="Times New Roman" w:hAnsi="Times New Roman"/>
        </w:rPr>
        <w:t xml:space="preserve">the </w:t>
      </w:r>
      <w:ins w:id="723" w:author="Craig White" w:date="2016-08-04T14:17:00Z">
        <w:del w:id="724" w:author="Diego Barneche" w:date="2016-08-04T14:38:00Z">
          <w:r w:rsidR="006735A1" w:rsidDel="00CA0F4E">
            <w:rPr>
              <w:rFonts w:ascii="Times New Roman" w:hAnsi="Times New Roman"/>
            </w:rPr>
            <w:delText>level</w:delText>
          </w:r>
        </w:del>
      </w:ins>
      <w:ins w:id="725" w:author="Diego Barneche" w:date="2016-08-04T14:38:00Z">
        <w:r w:rsidR="00CA0F4E">
          <w:rPr>
            <w:rFonts w:ascii="Times New Roman" w:hAnsi="Times New Roman"/>
          </w:rPr>
          <w:t>level</w:t>
        </w:r>
      </w:ins>
      <w:ins w:id="726" w:author="Diego Barneche" w:date="2016-08-04T14:17:00Z">
        <w:r>
          <w:rPr>
            <w:rFonts w:ascii="Times New Roman" w:hAnsi="Times New Roman"/>
          </w:rPr>
          <w:t xml:space="preserve"> w</w:t>
        </w:r>
      </w:ins>
      <w:ins w:id="727" w:author="Diego Barneche" w:date="2016-08-04T14:10:00Z">
        <w:r w:rsidR="00033532">
          <w:rPr>
            <w:rFonts w:ascii="Times New Roman" w:hAnsi="Times New Roman"/>
          </w:rPr>
          <w:t>h</w:t>
        </w:r>
      </w:ins>
      <w:ins w:id="728" w:author="Diego Barneche" w:date="2016-08-04T14:17:00Z">
        <w:r>
          <w:rPr>
            <w:rFonts w:ascii="Times New Roman" w:hAnsi="Times New Roman"/>
          </w:rPr>
          <w:t>ere the</w:t>
        </w:r>
      </w:ins>
      <w:ins w:id="729" w:author="Diego Barneche" w:date="2016-08-04T14:38:00Z">
        <w:r w:rsidR="008521B4">
          <w:rPr>
            <w:rFonts w:ascii="Times New Roman" w:hAnsi="Times New Roman"/>
          </w:rPr>
          <w:t xml:space="preserve"> respiration rate of the animals</w:t>
        </w:r>
      </w:ins>
      <w:ins w:id="730" w:author="Diego Barneche" w:date="2016-08-04T14:17:00Z">
        <w:r>
          <w:rPr>
            <w:rFonts w:ascii="Times New Roman" w:hAnsi="Times New Roman"/>
          </w:rPr>
          <w:t xml:space="preserve"> </w:t>
        </w:r>
      </w:ins>
      <w:ins w:id="731" w:author="Diego Barneche" w:date="2016-08-04T14:38:00Z">
        <w:r w:rsidR="008521B4">
          <w:rPr>
            <w:rFonts w:ascii="Times New Roman" w:hAnsi="Times New Roman"/>
          </w:rPr>
          <w:t>start to decline</w:t>
        </w:r>
      </w:ins>
      <w:ins w:id="732" w:author="Diego Barneche" w:date="2016-08-04T14:11:00Z">
        <w:r w:rsidR="00033532">
          <w:rPr>
            <w:rFonts w:ascii="Times New Roman" w:hAnsi="Times New Roman"/>
          </w:rPr>
          <w:t xml:space="preserve"> (i.e. </w:t>
        </w:r>
        <w:r w:rsidR="00033532">
          <w:rPr>
            <w:rFonts w:ascii="Times New Roman" w:hAnsi="Times New Roman" w:cs="Times New Roman"/>
          </w:rPr>
          <w:t xml:space="preserve">the value of air saturation in which oxygen </w:t>
        </w:r>
      </w:ins>
      <w:ins w:id="733" w:author="Craig White" w:date="2016-08-04T14:17:00Z">
        <w:del w:id="734" w:author="Diego Barneche" w:date="2016-08-04T14:38:00Z">
          <w:r w:rsidR="004357E9" w:rsidDel="008521B4">
            <w:rPr>
              <w:rFonts w:ascii="Times New Roman" w:hAnsi="Times New Roman"/>
            </w:rPr>
            <w:delText>were</w:delText>
          </w:r>
          <w:r w:rsidDel="008521B4">
            <w:rPr>
              <w:rFonts w:ascii="Times New Roman" w:hAnsi="Times New Roman"/>
            </w:rPr>
            <w:delText xml:space="preserve"> the </w:delText>
          </w:r>
          <w:r w:rsidR="004357E9" w:rsidDel="008521B4">
            <w:rPr>
              <w:rFonts w:ascii="Times New Roman" w:hAnsi="Times New Roman"/>
            </w:rPr>
            <w:delText xml:space="preserve">respiration rate of </w:delText>
          </w:r>
          <w:r w:rsidR="006735A1" w:rsidDel="008521B4">
            <w:rPr>
              <w:rFonts w:ascii="Times New Roman" w:hAnsi="Times New Roman"/>
            </w:rPr>
            <w:delText>the animals start to decline</w:delText>
          </w:r>
          <w:r w:rsidDel="008521B4">
            <w:rPr>
              <w:rFonts w:ascii="Times New Roman" w:hAnsi="Times New Roman"/>
            </w:rPr>
            <w:delText>.</w:delText>
          </w:r>
        </w:del>
      </w:ins>
      <w:ins w:id="735" w:author="Diego Barneche" w:date="2016-08-04T14:11:00Z">
        <w:r w:rsidR="00033532">
          <w:rPr>
            <w:rFonts w:ascii="Times New Roman" w:hAnsi="Times New Roman" w:cs="Times New Roman"/>
          </w:rPr>
          <w:t>consumption is 5% lower than that at 100% air saturation)</w:t>
        </w:r>
      </w:ins>
      <w:ins w:id="736" w:author="Diego Barneche" w:date="2016-08-04T14:17:00Z">
        <w:r>
          <w:rPr>
            <w:rFonts w:ascii="Times New Roman" w:hAnsi="Times New Roman"/>
          </w:rPr>
          <w:t>.</w:t>
        </w:r>
      </w:ins>
      <w:r>
        <w:rPr>
          <w:rFonts w:ascii="Times New Roman" w:hAnsi="Times New Roman"/>
        </w:rPr>
        <w:t xml:space="preserve"> </w:t>
      </w:r>
      <w:r w:rsidRPr="00730F11">
        <w:rPr>
          <w:rFonts w:ascii="Times New Roman" w:hAnsi="Times New Roman"/>
        </w:rPr>
        <w:t>The horizontal lines correspond</w:t>
      </w:r>
      <w:r>
        <w:rPr>
          <w:rFonts w:ascii="Times New Roman" w:hAnsi="Times New Roman"/>
        </w:rPr>
        <w:t xml:space="preserve"> </w:t>
      </w:r>
      <w:r w:rsidRPr="00730F11">
        <w:rPr>
          <w:rFonts w:ascii="Times New Roman" w:hAnsi="Times New Roman"/>
        </w:rPr>
        <w:t xml:space="preserve">to the percentage of microsites that </w:t>
      </w:r>
      <w:r>
        <w:rPr>
          <w:rFonts w:ascii="Times New Roman" w:hAnsi="Times New Roman"/>
        </w:rPr>
        <w:t>represent physiology stress</w:t>
      </w:r>
      <w:r w:rsidRPr="00730F11">
        <w:rPr>
          <w:rFonts w:ascii="Times New Roman" w:hAnsi="Times New Roman"/>
        </w:rPr>
        <w:t xml:space="preserve"> </w:t>
      </w:r>
      <w:r>
        <w:rPr>
          <w:rFonts w:ascii="Times New Roman" w:hAnsi="Times New Roman"/>
        </w:rPr>
        <w:t xml:space="preserve">due to oxygen limitation for native and invasive species form </w:t>
      </w:r>
      <w:r w:rsidRPr="00730F11">
        <w:rPr>
          <w:rFonts w:ascii="Times New Roman" w:hAnsi="Times New Roman"/>
        </w:rPr>
        <w:t xml:space="preserve">each </w:t>
      </w:r>
      <w:r>
        <w:rPr>
          <w:rFonts w:ascii="Times New Roman" w:hAnsi="Times New Roman"/>
        </w:rPr>
        <w:t>site</w:t>
      </w:r>
      <w:r w:rsidRPr="00730F11">
        <w:rPr>
          <w:rFonts w:ascii="Times New Roman" w:hAnsi="Times New Roman"/>
        </w:rPr>
        <w:t>.</w:t>
      </w:r>
      <w:r>
        <w:rPr>
          <w:rFonts w:ascii="Times New Roman" w:hAnsi="Times New Roman"/>
        </w:rPr>
        <w:t xml:space="preserve"> Blue lines are for invasive organisms and red for natives</w:t>
      </w:r>
      <w:ins w:id="737" w:author="Diego Barneche" w:date="2016-08-04T14:11:00Z">
        <w:r w:rsidR="00932100">
          <w:rPr>
            <w:rFonts w:ascii="Times New Roman" w:hAnsi="Times New Roman"/>
          </w:rPr>
          <w:t>.</w:t>
        </w:r>
      </w:ins>
      <w:r w:rsidR="00771936">
        <w:rPr>
          <w:rFonts w:ascii="Times New Roman" w:hAnsi="Times New Roman" w:cs="Times New Roman"/>
        </w:rPr>
        <w:br w:type="page"/>
      </w:r>
    </w:p>
    <w:p w14:paraId="5146F046" w14:textId="461F2A49" w:rsidR="00512914" w:rsidRPr="00B13308" w:rsidRDefault="00512914" w:rsidP="00512914">
      <w:pPr>
        <w:spacing w:line="480" w:lineRule="auto"/>
        <w:rPr>
          <w:rFonts w:ascii="Times New Roman" w:hAnsi="Times New Roman"/>
        </w:rPr>
      </w:pPr>
      <w:r>
        <w:rPr>
          <w:rFonts w:ascii="Times New Roman" w:hAnsi="Times New Roman" w:cs="Times New Roman"/>
        </w:rPr>
        <w:lastRenderedPageBreak/>
        <w:t>FIGURE</w:t>
      </w:r>
      <w:r w:rsidRPr="00741A11">
        <w:rPr>
          <w:rFonts w:ascii="Times New Roman" w:hAnsi="Times New Roman" w:cs="Times New Roman"/>
        </w:rPr>
        <w:t xml:space="preserve"> 2</w:t>
      </w:r>
      <w:r>
        <w:rPr>
          <w:rFonts w:ascii="Times New Roman" w:hAnsi="Times New Roman" w:cs="Times New Roman"/>
        </w:rPr>
        <w:t>.</w:t>
      </w:r>
      <w:r w:rsidRPr="00741A11">
        <w:rPr>
          <w:rFonts w:ascii="Times New Roman" w:hAnsi="Times New Roman" w:cs="Times New Roman"/>
          <w:b/>
        </w:rPr>
        <w:t xml:space="preserve"> </w:t>
      </w:r>
      <w:r w:rsidRPr="00B13308">
        <w:rPr>
          <w:rFonts w:ascii="Times New Roman" w:hAnsi="Times New Roman"/>
        </w:rPr>
        <w:t>:</w:t>
      </w:r>
      <w:r w:rsidRPr="00B13308">
        <w:rPr>
          <w:rFonts w:ascii="Times New Roman" w:hAnsi="Times New Roman"/>
          <w:b/>
        </w:rPr>
        <w:t xml:space="preserve"> </w:t>
      </w:r>
      <w:r w:rsidRPr="00B13308">
        <w:rPr>
          <w:rFonts w:ascii="Times New Roman" w:hAnsi="Times New Roman"/>
        </w:rPr>
        <w:t xml:space="preserve">Differences in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B13308">
        <w:rPr>
          <w:rFonts w:ascii="Times New Roman" w:hAnsi="Times New Roman"/>
        </w:rPr>
        <w:t>between: A)</w:t>
      </w:r>
      <w:r w:rsidRPr="002F7145">
        <w:rPr>
          <w:rFonts w:ascii="Times New Roman" w:hAnsi="Times New Roman"/>
        </w:rPr>
        <w:t xml:space="preserve"> </w:t>
      </w:r>
      <w:del w:id="738" w:author="Diego Barneche" w:date="2016-08-04T14:12:00Z">
        <w:r w:rsidRPr="00B13308" w:rsidDel="00932100">
          <w:rPr>
            <w:rFonts w:ascii="Times New Roman" w:hAnsi="Times New Roman"/>
          </w:rPr>
          <w:delText xml:space="preserve">between </w:delText>
        </w:r>
      </w:del>
      <w:r w:rsidRPr="00B13308">
        <w:rPr>
          <w:rFonts w:ascii="Times New Roman" w:hAnsi="Times New Roman"/>
        </w:rPr>
        <w:t>species shape (erect and flat), and B)</w:t>
      </w:r>
      <w:r w:rsidRPr="002F7145">
        <w:rPr>
          <w:rFonts w:ascii="Times New Roman" w:hAnsi="Times New Roman"/>
        </w:rPr>
        <w:t xml:space="preserve"> </w:t>
      </w:r>
      <w:r w:rsidRPr="00B13308">
        <w:rPr>
          <w:rFonts w:ascii="Times New Roman" w:hAnsi="Times New Roman"/>
        </w:rPr>
        <w:t xml:space="preserve">species status (native and invasive). Each of the </w:t>
      </w:r>
      <w:ins w:id="739" w:author="Craig White" w:date="2016-08-04T14:17:00Z">
        <w:r w:rsidR="006735A1">
          <w:rPr>
            <w:rFonts w:ascii="Times New Roman" w:hAnsi="Times New Roman"/>
          </w:rPr>
          <w:t>6</w:t>
        </w:r>
      </w:ins>
      <w:r w:rsidRPr="00B13308">
        <w:rPr>
          <w:rFonts w:ascii="Times New Roman" w:hAnsi="Times New Roman"/>
        </w:rPr>
        <w:t xml:space="preserve">,000 circles for each category represents an average </w:t>
      </w:r>
      <w:r w:rsidRPr="00B13308">
        <w:rPr>
          <w:rFonts w:ascii="Times New Roman" w:hAnsi="Times New Roman"/>
          <w:lang w:val="en-AU"/>
        </w:rPr>
        <w:t xml:space="preserve">of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r>
          <w:rPr>
            <w:rFonts w:ascii="Cambria Math" w:hAnsi="Cambria Math" w:cs="Times New Roman"/>
          </w:rPr>
          <m:t xml:space="preserve"> </m:t>
        </m:r>
      </m:oMath>
      <w:r w:rsidRPr="00B13308">
        <w:rPr>
          <w:rFonts w:ascii="Times New Roman" w:hAnsi="Times New Roman"/>
        </w:rPr>
        <w:t xml:space="preserve">estimated by </w:t>
      </w:r>
      <w:ins w:id="740" w:author="Diego Barneche" w:date="2016-08-04T14:12:00Z">
        <w:r w:rsidR="00932100">
          <w:rPr>
            <w:rFonts w:ascii="Times New Roman" w:hAnsi="Times New Roman"/>
          </w:rPr>
          <w:t xml:space="preserve">an </w:t>
        </w:r>
      </w:ins>
      <w:r w:rsidRPr="00B13308">
        <w:rPr>
          <w:rFonts w:ascii="Times New Roman" w:hAnsi="Times New Roman"/>
        </w:rPr>
        <w:t>ANOVA</w:t>
      </w:r>
      <w:del w:id="741" w:author="Diego Barneche" w:date="2016-08-04T14:12:00Z">
        <w:r w:rsidRPr="00B13308" w:rsidDel="00932100">
          <w:rPr>
            <w:rFonts w:ascii="Times New Roman" w:hAnsi="Times New Roman"/>
          </w:rPr>
          <w:delText>’s</w:delText>
        </w:r>
      </w:del>
      <w:r w:rsidRPr="00B13308">
        <w:rPr>
          <w:rFonts w:ascii="Times New Roman" w:hAnsi="Times New Roman"/>
        </w:rPr>
        <w:t xml:space="preserve"> using species-specific </w:t>
      </w:r>
      <w:ins w:id="742" w:author="Diego Barneche" w:date="2016-08-04T14:12:00Z">
        <w:r w:rsidR="00932100">
          <w:rPr>
            <w:rFonts w:ascii="Times New Roman" w:hAnsi="Times New Roman"/>
          </w:rPr>
          <w:t xml:space="preserve">values </w:t>
        </w:r>
      </w:ins>
      <w:r w:rsidRPr="00B13308">
        <w:rPr>
          <w:rFonts w:ascii="Times New Roman" w:hAnsi="Times New Roman"/>
          <w:lang w:val="en-AU"/>
        </w:rPr>
        <w:t xml:space="preserve">of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r>
          <w:rPr>
            <w:rFonts w:ascii="Cambria Math" w:hAnsi="Cambria Math" w:cs="Times New Roman"/>
          </w:rPr>
          <m:t xml:space="preserve"> </m:t>
        </m:r>
      </m:oMath>
      <w:del w:id="743" w:author="Diego Barneche" w:date="2016-08-04T14:13:00Z">
        <w:r w:rsidRPr="00B13308" w:rsidDel="004C5652">
          <w:rPr>
            <w:rFonts w:ascii="Times New Roman" w:hAnsi="Times New Roman"/>
          </w:rPr>
          <w:delText xml:space="preserve">estimated </w:delText>
        </w:r>
      </w:del>
      <w:ins w:id="744" w:author="Diego Barneche" w:date="2016-08-04T14:13:00Z">
        <w:r w:rsidR="004C5652">
          <w:rPr>
            <w:rFonts w:ascii="Times New Roman" w:hAnsi="Times New Roman"/>
          </w:rPr>
          <w:t>drawn from MCMC samples</w:t>
        </w:r>
        <w:r w:rsidR="004C5652" w:rsidRPr="00B13308">
          <w:rPr>
            <w:rFonts w:ascii="Times New Roman" w:hAnsi="Times New Roman"/>
          </w:rPr>
          <w:t xml:space="preserve"> </w:t>
        </w:r>
      </w:ins>
      <w:del w:id="745" w:author="Diego Barneche" w:date="2016-08-04T14:12:00Z">
        <w:r w:rsidRPr="00B13308" w:rsidDel="004C5652">
          <w:rPr>
            <w:rFonts w:ascii="Times New Roman" w:hAnsi="Times New Roman"/>
          </w:rPr>
          <w:delText xml:space="preserve">using </w:delText>
        </w:r>
      </w:del>
      <w:ins w:id="746" w:author="Diego Barneche" w:date="2016-08-04T14:12:00Z">
        <w:r w:rsidR="004C5652">
          <w:rPr>
            <w:rFonts w:ascii="Times New Roman" w:hAnsi="Times New Roman"/>
          </w:rPr>
          <w:t>from</w:t>
        </w:r>
        <w:r w:rsidR="004C5652" w:rsidRPr="00B13308">
          <w:rPr>
            <w:rFonts w:ascii="Times New Roman" w:hAnsi="Times New Roman"/>
          </w:rPr>
          <w:t xml:space="preserve"> </w:t>
        </w:r>
      </w:ins>
      <w:r w:rsidRPr="00B13308">
        <w:rPr>
          <w:rFonts w:ascii="Times New Roman" w:hAnsi="Times New Roman"/>
        </w:rPr>
        <w:t>a Michaelis-Menten function</w:t>
      </w:r>
      <w:ins w:id="747" w:author="Diego Barneche" w:date="2016-08-04T14:12:00Z">
        <w:r w:rsidR="004C5652">
          <w:rPr>
            <w:rFonts w:ascii="Times New Roman" w:hAnsi="Times New Roman"/>
          </w:rPr>
          <w:t xml:space="preserve"> fitted</w:t>
        </w:r>
      </w:ins>
      <w:ins w:id="748" w:author="Diego Barneche" w:date="2016-08-04T14:17:00Z">
        <w:r w:rsidRPr="00B13308">
          <w:rPr>
            <w:rFonts w:ascii="Times New Roman" w:hAnsi="Times New Roman"/>
          </w:rPr>
          <w:t xml:space="preserve"> </w:t>
        </w:r>
      </w:ins>
      <w:r w:rsidRPr="00B13308">
        <w:rPr>
          <w:rFonts w:ascii="Times New Roman" w:hAnsi="Times New Roman"/>
        </w:rPr>
        <w:t xml:space="preserve">in </w:t>
      </w:r>
      <w:r w:rsidRPr="00B13308">
        <w:rPr>
          <w:rFonts w:ascii="Times New Roman" w:hAnsi="Times New Roman"/>
          <w:i/>
        </w:rPr>
        <w:t>JAGS</w:t>
      </w:r>
      <w:r w:rsidRPr="00B13308">
        <w:rPr>
          <w:rFonts w:ascii="Times New Roman" w:hAnsi="Times New Roman"/>
        </w:rPr>
        <w:t>.</w:t>
      </w:r>
    </w:p>
    <w:p w14:paraId="0570BC25" w14:textId="77777777" w:rsidR="00303134" w:rsidRDefault="00303134" w:rsidP="004729B3">
      <w:pPr>
        <w:spacing w:line="480" w:lineRule="auto"/>
        <w:rPr>
          <w:rFonts w:ascii="Times New Roman" w:hAnsi="Times New Roman" w:cs="Times New Roman"/>
        </w:rPr>
      </w:pPr>
    </w:p>
    <w:p w14:paraId="38964486" w14:textId="77777777" w:rsidR="00303134" w:rsidRDefault="00303134" w:rsidP="004729B3">
      <w:pPr>
        <w:spacing w:line="480" w:lineRule="auto"/>
        <w:rPr>
          <w:rFonts w:ascii="Times New Roman" w:hAnsi="Times New Roman" w:cs="Times New Roman"/>
        </w:rPr>
      </w:pPr>
      <w:r>
        <w:rPr>
          <w:rFonts w:ascii="Times New Roman" w:hAnsi="Times New Roman" w:cs="Times New Roman"/>
          <w:noProof/>
        </w:rPr>
        <w:drawing>
          <wp:inline distT="0" distB="0" distL="0" distR="0" wp14:anchorId="16A5DF0F" wp14:editId="17CE22A5">
            <wp:extent cx="5516880" cy="2580640"/>
            <wp:effectExtent l="0" t="0" r="0" b="10160"/>
            <wp:docPr id="6" name="Picture 6" descr="Macintosh HD:Users:marcelo:Desktop:Figures Diego :fi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rcelo:Desktop:Figures Diego :fig 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6880" cy="2580640"/>
                    </a:xfrm>
                    <a:prstGeom prst="rect">
                      <a:avLst/>
                    </a:prstGeom>
                    <a:noFill/>
                    <a:ln>
                      <a:noFill/>
                    </a:ln>
                  </pic:spPr>
                </pic:pic>
              </a:graphicData>
            </a:graphic>
          </wp:inline>
        </w:drawing>
      </w:r>
    </w:p>
    <w:p w14:paraId="71CC06C4" w14:textId="77777777" w:rsidR="00303134" w:rsidRDefault="00303134" w:rsidP="004729B3">
      <w:pPr>
        <w:spacing w:line="480" w:lineRule="auto"/>
        <w:rPr>
          <w:rFonts w:ascii="Times New Roman" w:hAnsi="Times New Roman" w:cs="Times New Roman"/>
        </w:rPr>
      </w:pPr>
    </w:p>
    <w:p w14:paraId="416D6AD5" w14:textId="77777777" w:rsidR="00303134" w:rsidRDefault="00303134" w:rsidP="004729B3">
      <w:pPr>
        <w:spacing w:line="480" w:lineRule="auto"/>
        <w:rPr>
          <w:rFonts w:ascii="Times New Roman" w:hAnsi="Times New Roman" w:cs="Times New Roman"/>
        </w:rPr>
      </w:pPr>
    </w:p>
    <w:p w14:paraId="3AC79A5F" w14:textId="77777777" w:rsidR="00303134" w:rsidRDefault="00303134" w:rsidP="004729B3">
      <w:pPr>
        <w:spacing w:line="480" w:lineRule="auto"/>
        <w:rPr>
          <w:rFonts w:ascii="Times New Roman" w:hAnsi="Times New Roman" w:cs="Times New Roman"/>
        </w:rPr>
      </w:pPr>
    </w:p>
    <w:p w14:paraId="5C42722B" w14:textId="77777777" w:rsidR="00303134" w:rsidRDefault="00303134" w:rsidP="004729B3">
      <w:pPr>
        <w:spacing w:line="480" w:lineRule="auto"/>
        <w:rPr>
          <w:rFonts w:ascii="Times New Roman" w:hAnsi="Times New Roman" w:cs="Times New Roman"/>
        </w:rPr>
      </w:pPr>
    </w:p>
    <w:p w14:paraId="0DBB2C4E" w14:textId="77777777" w:rsidR="00303134" w:rsidRDefault="00303134" w:rsidP="004729B3">
      <w:pPr>
        <w:spacing w:line="480" w:lineRule="auto"/>
        <w:rPr>
          <w:rFonts w:ascii="Times New Roman" w:hAnsi="Times New Roman" w:cs="Times New Roman"/>
        </w:rPr>
      </w:pPr>
    </w:p>
    <w:p w14:paraId="3A398012" w14:textId="77777777" w:rsidR="00303134" w:rsidRDefault="00303134" w:rsidP="004729B3">
      <w:pPr>
        <w:spacing w:line="480" w:lineRule="auto"/>
        <w:rPr>
          <w:rFonts w:ascii="Times New Roman" w:hAnsi="Times New Roman" w:cs="Times New Roman"/>
        </w:rPr>
      </w:pPr>
    </w:p>
    <w:p w14:paraId="354316FB" w14:textId="77777777" w:rsidR="00303134" w:rsidRDefault="00303134" w:rsidP="004729B3">
      <w:pPr>
        <w:spacing w:line="480" w:lineRule="auto"/>
        <w:rPr>
          <w:rFonts w:ascii="Times New Roman" w:hAnsi="Times New Roman" w:cs="Times New Roman"/>
        </w:rPr>
      </w:pPr>
    </w:p>
    <w:p w14:paraId="672FFC69" w14:textId="77777777" w:rsidR="00303134" w:rsidRDefault="00303134" w:rsidP="004729B3">
      <w:pPr>
        <w:spacing w:line="480" w:lineRule="auto"/>
        <w:rPr>
          <w:rFonts w:ascii="Times New Roman" w:hAnsi="Times New Roman" w:cs="Times New Roman"/>
        </w:rPr>
      </w:pPr>
    </w:p>
    <w:p w14:paraId="304F34A1" w14:textId="77777777" w:rsidR="00303134" w:rsidRDefault="00303134" w:rsidP="004729B3">
      <w:pPr>
        <w:spacing w:line="480" w:lineRule="auto"/>
        <w:rPr>
          <w:rFonts w:ascii="Times New Roman" w:hAnsi="Times New Roman" w:cs="Times New Roman"/>
        </w:rPr>
      </w:pPr>
    </w:p>
    <w:p w14:paraId="52204B58" w14:textId="77777777" w:rsidR="00303134" w:rsidRDefault="00303134" w:rsidP="004729B3">
      <w:pPr>
        <w:spacing w:line="480" w:lineRule="auto"/>
        <w:rPr>
          <w:rFonts w:ascii="Times New Roman" w:hAnsi="Times New Roman" w:cs="Times New Roman"/>
        </w:rPr>
      </w:pPr>
    </w:p>
    <w:p w14:paraId="50FCE89E" w14:textId="77777777" w:rsidR="00303134" w:rsidRDefault="00303134" w:rsidP="004729B3">
      <w:pPr>
        <w:spacing w:line="480" w:lineRule="auto"/>
        <w:rPr>
          <w:rFonts w:ascii="Times New Roman" w:hAnsi="Times New Roman" w:cs="Times New Roman"/>
        </w:rPr>
      </w:pPr>
    </w:p>
    <w:p w14:paraId="3E6B4DC2" w14:textId="77777777" w:rsidR="00303134" w:rsidRDefault="00303134" w:rsidP="004729B3">
      <w:pPr>
        <w:spacing w:line="480" w:lineRule="auto"/>
        <w:rPr>
          <w:rFonts w:ascii="Times New Roman" w:hAnsi="Times New Roman" w:cs="Times New Roman"/>
        </w:rPr>
      </w:pPr>
    </w:p>
    <w:p w14:paraId="26BFC3C2" w14:textId="11CF0672" w:rsidR="00512914" w:rsidRPr="00B13308" w:rsidRDefault="00512914" w:rsidP="00512914">
      <w:pPr>
        <w:spacing w:line="480" w:lineRule="auto"/>
        <w:rPr>
          <w:rFonts w:ascii="Times New Roman" w:hAnsi="Times New Roman"/>
        </w:rPr>
      </w:pPr>
      <w:r>
        <w:rPr>
          <w:rFonts w:ascii="Times New Roman" w:hAnsi="Times New Roman" w:cs="Times New Roman"/>
        </w:rPr>
        <w:lastRenderedPageBreak/>
        <w:t>FIGURE</w:t>
      </w:r>
      <w:r w:rsidRPr="00741A11">
        <w:rPr>
          <w:rFonts w:ascii="Times New Roman" w:hAnsi="Times New Roman" w:cs="Times New Roman"/>
        </w:rPr>
        <w:t xml:space="preserve"> 3. </w:t>
      </w:r>
      <w:r w:rsidRPr="00B13308">
        <w:rPr>
          <w:rFonts w:ascii="Times New Roman" w:hAnsi="Times New Roman"/>
        </w:rPr>
        <w:t>Differences in</w:t>
      </w:r>
      <w:r w:rsidRPr="00B13308">
        <w:rPr>
          <w:rFonts w:ascii="Times New Roman" w:hAnsi="Times New Roman"/>
          <w:lang w:val="en-AU"/>
        </w:rPr>
        <w:t xml:space="preserve"> of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r>
          <w:rPr>
            <w:rFonts w:ascii="Cambria Math" w:hAnsi="Cambria Math" w:cs="Times New Roman"/>
          </w:rPr>
          <m:t xml:space="preserve"> </m:t>
        </m:r>
      </m:oMath>
      <w:r w:rsidRPr="00B13308">
        <w:rPr>
          <w:rFonts w:ascii="Times New Roman" w:hAnsi="Times New Roman"/>
        </w:rPr>
        <w:t xml:space="preserve">between status (native and invasive) for </w:t>
      </w:r>
      <w:r w:rsidR="000557C3">
        <w:rPr>
          <w:rFonts w:ascii="Times New Roman" w:hAnsi="Times New Roman"/>
        </w:rPr>
        <w:t>“</w:t>
      </w:r>
      <w:r w:rsidRPr="00B13308">
        <w:rPr>
          <w:rFonts w:ascii="Times New Roman" w:hAnsi="Times New Roman"/>
        </w:rPr>
        <w:t xml:space="preserve">erect </w:t>
      </w:r>
      <w:r>
        <w:rPr>
          <w:rFonts w:ascii="Times New Roman" w:hAnsi="Times New Roman"/>
        </w:rPr>
        <w:t xml:space="preserve">shaped </w:t>
      </w:r>
      <w:r w:rsidRPr="00B13308">
        <w:rPr>
          <w:rFonts w:ascii="Times New Roman" w:hAnsi="Times New Roman"/>
        </w:rPr>
        <w:t>species</w:t>
      </w:r>
      <w:r w:rsidR="000557C3">
        <w:rPr>
          <w:rFonts w:ascii="Times New Roman" w:hAnsi="Times New Roman"/>
        </w:rPr>
        <w:t>”</w:t>
      </w:r>
      <w:r w:rsidRPr="00B13308">
        <w:rPr>
          <w:rFonts w:ascii="Times New Roman" w:hAnsi="Times New Roman"/>
        </w:rPr>
        <w:t xml:space="preserve"> only. </w:t>
      </w:r>
      <w:ins w:id="749" w:author="Diego Barneche" w:date="2016-08-04T14:13:00Z">
        <w:r w:rsidR="00360D88" w:rsidRPr="00B13308">
          <w:rPr>
            <w:rFonts w:ascii="Times New Roman" w:hAnsi="Times New Roman"/>
          </w:rPr>
          <w:t xml:space="preserve">Each of the </w:t>
        </w:r>
      </w:ins>
      <w:ins w:id="750" w:author="Craig White" w:date="2016-08-04T14:17:00Z">
        <w:r w:rsidR="006735A1">
          <w:rPr>
            <w:rFonts w:ascii="Times New Roman" w:hAnsi="Times New Roman"/>
          </w:rPr>
          <w:t>6</w:t>
        </w:r>
      </w:ins>
      <w:bookmarkStart w:id="751" w:name="_GoBack"/>
      <w:bookmarkEnd w:id="751"/>
      <w:ins w:id="752" w:author="Diego Barneche" w:date="2016-08-04T14:13:00Z">
        <w:r w:rsidR="00360D88" w:rsidRPr="00B13308">
          <w:rPr>
            <w:rFonts w:ascii="Times New Roman" w:hAnsi="Times New Roman"/>
          </w:rPr>
          <w:t xml:space="preserve">,000 circles for each category represents an average </w:t>
        </w:r>
        <w:r w:rsidR="00360D88" w:rsidRPr="00B13308">
          <w:rPr>
            <w:rFonts w:ascii="Times New Roman" w:hAnsi="Times New Roman"/>
            <w:lang w:val="en-AU"/>
          </w:rPr>
          <w:t xml:space="preserve">of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ins>
      <w:del w:id="753" w:author="Diego Barneche" w:date="2016-08-04T14:17:00Z">
        <w:r>
          <w:rPr>
            <w:rFonts w:ascii="Times New Roman" w:hAnsi="Times New Roman" w:cs="Times New Roman"/>
          </w:rPr>
          <w:delText xml:space="preserve"> </w:delText>
        </w:r>
      </w:del>
      <w:ins w:id="754" w:author="Diego Barneche" w:date="2016-08-04T14:13:00Z">
        <m:oMath>
          <m:r>
            <w:rPr>
              <w:rFonts w:ascii="Cambria Math" w:hAnsi="Cambria Math" w:cs="Times New Roman"/>
            </w:rPr>
            <m:t xml:space="preserve"> </m:t>
          </m:r>
        </m:oMath>
        <w:r w:rsidR="00360D88" w:rsidRPr="00B13308">
          <w:rPr>
            <w:rFonts w:ascii="Times New Roman" w:hAnsi="Times New Roman"/>
          </w:rPr>
          <w:t xml:space="preserve">estimated by </w:t>
        </w:r>
        <w:r w:rsidR="00360D88">
          <w:rPr>
            <w:rFonts w:ascii="Times New Roman" w:hAnsi="Times New Roman"/>
          </w:rPr>
          <w:t xml:space="preserve">an </w:t>
        </w:r>
        <w:r w:rsidR="00360D88" w:rsidRPr="00B13308">
          <w:rPr>
            <w:rFonts w:ascii="Times New Roman" w:hAnsi="Times New Roman"/>
          </w:rPr>
          <w:t xml:space="preserve">ANOVA using species-specific </w:t>
        </w:r>
        <w:r w:rsidR="00360D88">
          <w:rPr>
            <w:rFonts w:ascii="Times New Roman" w:hAnsi="Times New Roman"/>
          </w:rPr>
          <w:t xml:space="preserve">values </w:t>
        </w:r>
        <w:r w:rsidR="00360D88" w:rsidRPr="00B13308">
          <w:rPr>
            <w:rFonts w:ascii="Times New Roman" w:hAnsi="Times New Roman"/>
            <w:lang w:val="en-AU"/>
          </w:rPr>
          <w:t xml:space="preserve">of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r>
            <w:rPr>
              <w:rFonts w:ascii="Cambria Math" w:hAnsi="Cambria Math" w:cs="Times New Roman"/>
            </w:rPr>
            <m:t xml:space="preserve"> </m:t>
          </m:r>
        </m:oMath>
        <w:r w:rsidR="00360D88">
          <w:rPr>
            <w:rFonts w:ascii="Times New Roman" w:hAnsi="Times New Roman"/>
          </w:rPr>
          <w:t>drawn from MCMC samples</w:t>
        </w:r>
        <w:r w:rsidR="00360D88" w:rsidRPr="00B13308">
          <w:rPr>
            <w:rFonts w:ascii="Times New Roman" w:hAnsi="Times New Roman"/>
          </w:rPr>
          <w:t xml:space="preserve"> </w:t>
        </w:r>
        <w:r w:rsidR="00360D88">
          <w:rPr>
            <w:rFonts w:ascii="Times New Roman" w:hAnsi="Times New Roman"/>
          </w:rPr>
          <w:t>from</w:t>
        </w:r>
        <w:r w:rsidR="00360D88" w:rsidRPr="00B13308">
          <w:rPr>
            <w:rFonts w:ascii="Times New Roman" w:hAnsi="Times New Roman"/>
          </w:rPr>
          <w:t xml:space="preserve"> a Michaelis-Menten function</w:t>
        </w:r>
        <w:r w:rsidR="00360D88">
          <w:rPr>
            <w:rFonts w:ascii="Times New Roman" w:hAnsi="Times New Roman"/>
          </w:rPr>
          <w:t xml:space="preserve"> fitted</w:t>
        </w:r>
        <w:r w:rsidR="00360D88" w:rsidRPr="00B13308">
          <w:rPr>
            <w:rFonts w:ascii="Times New Roman" w:hAnsi="Times New Roman"/>
          </w:rPr>
          <w:t xml:space="preserve"> in </w:t>
        </w:r>
        <w:r w:rsidR="00360D88" w:rsidRPr="00B13308">
          <w:rPr>
            <w:rFonts w:ascii="Times New Roman" w:hAnsi="Times New Roman"/>
            <w:i/>
          </w:rPr>
          <w:t>JAGS</w:t>
        </w:r>
        <w:r w:rsidR="00360D88" w:rsidRPr="00B13308">
          <w:rPr>
            <w:rFonts w:ascii="Times New Roman" w:hAnsi="Times New Roman"/>
          </w:rPr>
          <w:t>.</w:t>
        </w:r>
      </w:ins>
      <w:del w:id="755" w:author="Diego Barneche" w:date="2016-08-04T14:13:00Z">
        <w:r w:rsidRPr="00B13308" w:rsidDel="00360D88">
          <w:rPr>
            <w:rFonts w:ascii="Times New Roman" w:hAnsi="Times New Roman"/>
          </w:rPr>
          <w:delText xml:space="preserve">Each of the 3,000 circles for each category represents an average </w:delText>
        </w:r>
        <w:r w:rsidRPr="00B13308" w:rsidDel="00360D88">
          <w:rPr>
            <w:rFonts w:ascii="Times New Roman" w:hAnsi="Times New Roman"/>
            <w:lang w:val="en-AU"/>
          </w:rPr>
          <w:delText xml:space="preserve">of </w:delTex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Del="00360D88">
          <w:rPr>
            <w:rFonts w:ascii="Times New Roman" w:hAnsi="Times New Roman" w:cs="Times New Roman"/>
          </w:rPr>
          <w:delText xml:space="preserve"> </w:delText>
        </w:r>
        <w:r w:rsidRPr="00B13308" w:rsidDel="00360D88">
          <w:rPr>
            <w:rFonts w:ascii="Times New Roman" w:hAnsi="Times New Roman"/>
          </w:rPr>
          <w:delText xml:space="preserve">estimated by ANOVA’s using species-specific </w:delText>
        </w:r>
        <w:r w:rsidRPr="00B13308" w:rsidDel="00360D88">
          <w:rPr>
            <w:rFonts w:ascii="Times New Roman" w:hAnsi="Times New Roman"/>
            <w:lang w:val="en-AU"/>
          </w:rPr>
          <w:delText xml:space="preserve">of </w:delTex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Del="00360D88">
          <w:rPr>
            <w:rFonts w:ascii="Times New Roman" w:hAnsi="Times New Roman" w:cs="Times New Roman"/>
          </w:rPr>
          <w:delText xml:space="preserve"> </w:delText>
        </w:r>
        <w:r w:rsidRPr="00B13308" w:rsidDel="00360D88">
          <w:rPr>
            <w:rFonts w:ascii="Times New Roman" w:hAnsi="Times New Roman"/>
          </w:rPr>
          <w:delText xml:space="preserve">estimated using a Michaelis-Menten function in </w:delText>
        </w:r>
        <w:r w:rsidRPr="00B13308" w:rsidDel="00360D88">
          <w:rPr>
            <w:rFonts w:ascii="Times New Roman" w:hAnsi="Times New Roman"/>
            <w:i/>
          </w:rPr>
          <w:delText>JAGS</w:delText>
        </w:r>
        <w:r w:rsidRPr="00B13308" w:rsidDel="00360D88">
          <w:rPr>
            <w:rFonts w:ascii="Times New Roman" w:hAnsi="Times New Roman"/>
          </w:rPr>
          <w:delText>.</w:delText>
        </w:r>
      </w:del>
    </w:p>
    <w:p w14:paraId="24F45610" w14:textId="77777777" w:rsidR="00512914" w:rsidRDefault="00512914" w:rsidP="004729B3">
      <w:pPr>
        <w:spacing w:line="480" w:lineRule="auto"/>
        <w:rPr>
          <w:rFonts w:ascii="Times New Roman" w:hAnsi="Times New Roman" w:cs="Times New Roman"/>
        </w:rPr>
      </w:pPr>
    </w:p>
    <w:p w14:paraId="00B11004" w14:textId="0796C445" w:rsidR="00303134" w:rsidRDefault="00303134" w:rsidP="00303134">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7158A8C0" wp14:editId="6226DA6F">
            <wp:extent cx="3576320" cy="3616960"/>
            <wp:effectExtent l="0" t="0" r="5080" b="0"/>
            <wp:docPr id="7" name="Picture 7" descr="Macintosh HD:Users:marcelo:Desktop:Figures Diego :fig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rcelo:Desktop:Figures Diego :fig 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6320" cy="3616960"/>
                    </a:xfrm>
                    <a:prstGeom prst="rect">
                      <a:avLst/>
                    </a:prstGeom>
                    <a:noFill/>
                    <a:ln>
                      <a:noFill/>
                    </a:ln>
                  </pic:spPr>
                </pic:pic>
              </a:graphicData>
            </a:graphic>
          </wp:inline>
        </w:drawing>
      </w:r>
    </w:p>
    <w:p w14:paraId="37CB3D06" w14:textId="77CF884A" w:rsidR="00771936" w:rsidRDefault="00771936" w:rsidP="004729B3">
      <w:pPr>
        <w:spacing w:line="480" w:lineRule="auto"/>
        <w:rPr>
          <w:rFonts w:ascii="Times New Roman" w:hAnsi="Times New Roman" w:cs="Times New Roman"/>
        </w:rPr>
      </w:pPr>
      <w:r>
        <w:rPr>
          <w:rFonts w:ascii="Times New Roman" w:hAnsi="Times New Roman" w:cs="Times New Roman"/>
        </w:rPr>
        <w:br w:type="page"/>
      </w:r>
    </w:p>
    <w:p w14:paraId="68A7AE9A" w14:textId="10102B5C" w:rsidR="004729B3" w:rsidRPr="00B13308" w:rsidRDefault="009C0126" w:rsidP="004729B3">
      <w:pPr>
        <w:widowControl w:val="0"/>
        <w:autoSpaceDE w:val="0"/>
        <w:autoSpaceDN w:val="0"/>
        <w:adjustRightInd w:val="0"/>
        <w:spacing w:line="480" w:lineRule="auto"/>
        <w:rPr>
          <w:rFonts w:ascii="Times New Roman" w:hAnsi="Times New Roman"/>
          <w:noProof/>
        </w:rPr>
      </w:pPr>
      <w:commentRangeStart w:id="756"/>
      <w:ins w:id="757" w:author="Craig White" w:date="2016-08-04T14:17:00Z">
        <w:r>
          <w:rPr>
            <w:rFonts w:eastAsia="Times New Roman" w:cs="Times New Roman"/>
          </w:rPr>
          <w:lastRenderedPageBreak/>
          <w:t>APPENDI</w:t>
        </w:r>
        <w:r w:rsidR="003F5810">
          <w:rPr>
            <w:rFonts w:eastAsia="Times New Roman" w:cs="Times New Roman"/>
          </w:rPr>
          <w:t>X</w:t>
        </w:r>
      </w:ins>
      <w:ins w:id="758" w:author="Diego Barneche" w:date="2016-08-04T14:17:00Z">
        <w:r>
          <w:rPr>
            <w:rFonts w:eastAsia="Times New Roman" w:cs="Times New Roman"/>
          </w:rPr>
          <w:t>APPENDICES</w:t>
        </w:r>
      </w:ins>
      <w:r>
        <w:rPr>
          <w:rFonts w:ascii="Times New Roman" w:hAnsi="Times New Roman" w:cs="Times New Roman"/>
        </w:rPr>
        <w:t>.</w:t>
      </w:r>
      <w:r w:rsidR="00F77CAA" w:rsidRPr="00741A11">
        <w:rPr>
          <w:rFonts w:ascii="Times New Roman" w:hAnsi="Times New Roman" w:cs="Times New Roman"/>
        </w:rPr>
        <w:t xml:space="preserve"> </w:t>
      </w:r>
      <w:r w:rsidR="004729B3" w:rsidRPr="00B13308">
        <w:rPr>
          <w:rFonts w:ascii="Times New Roman" w:hAnsi="Times New Roman"/>
        </w:rPr>
        <w:t xml:space="preserve">Plots of oxygen level (% air saturation) with </w:t>
      </w:r>
      <w:r w:rsidR="00303134">
        <w:rPr>
          <w:rFonts w:ascii="Times New Roman" w:hAnsi="Times New Roman"/>
        </w:rPr>
        <w:t>relative</w:t>
      </w:r>
      <w:del w:id="759" w:author="Diego Barneche" w:date="2016-08-04T14:13:00Z">
        <w:r w:rsidR="00303134" w:rsidDel="00362889">
          <w:rPr>
            <w:rFonts w:ascii="Times New Roman" w:hAnsi="Times New Roman"/>
          </w:rPr>
          <w:delText xml:space="preserve"> </w:delText>
        </w:r>
      </w:del>
      <w:r w:rsidR="004729B3" w:rsidRPr="00B13308">
        <w:rPr>
          <w:rFonts w:ascii="Times New Roman" w:hAnsi="Times New Roman"/>
        </w:rPr>
        <w:t xml:space="preserve"> respiration rate of each species measured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00303134">
        <w:rPr>
          <w:rFonts w:ascii="Times New Roman" w:hAnsi="Times New Roman"/>
        </w:rPr>
        <w:t xml:space="preserve">, </w:t>
      </w:r>
      <w:r w:rsidR="004729B3" w:rsidRPr="00B13308">
        <w:rPr>
          <w:rFonts w:ascii="Times New Roman" w:hAnsi="Times New Roman"/>
        </w:rPr>
        <w:t xml:space="preserve"> </w:t>
      </w:r>
      <w:r w:rsidR="00303134">
        <w:rPr>
          <w:rFonts w:ascii="Times New Roman" w:hAnsi="Times New Roman"/>
        </w:rPr>
        <w:t>0-1</w:t>
      </w:r>
      <w:r w:rsidR="004729B3" w:rsidRPr="00B13308">
        <w:rPr>
          <w:rFonts w:ascii="Times New Roman" w:hAnsi="Times New Roman"/>
        </w:rPr>
        <w:t xml:space="preserve">). The intersection of dashed lines with x-axis shows the calculated </w:t>
      </w:r>
      <w:r w:rsidR="002F7145" w:rsidRPr="009243ED">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004729B3" w:rsidRPr="00B13308">
        <w:rPr>
          <w:rFonts w:ascii="Times New Roman" w:hAnsi="Times New Roman"/>
        </w:rPr>
        <w:t>.</w:t>
      </w:r>
      <w:commentRangeEnd w:id="756"/>
      <w:r w:rsidR="006735A1">
        <w:rPr>
          <w:rStyle w:val="CommentReference"/>
        </w:rPr>
        <w:commentReference w:id="756"/>
      </w:r>
    </w:p>
    <w:p w14:paraId="17EC6412" w14:textId="29BC5BD4" w:rsidR="00BB0EED" w:rsidRDefault="00BB0EED" w:rsidP="004729B3">
      <w:pPr>
        <w:widowControl w:val="0"/>
        <w:autoSpaceDE w:val="0"/>
        <w:autoSpaceDN w:val="0"/>
        <w:adjustRightInd w:val="0"/>
        <w:spacing w:line="480" w:lineRule="auto"/>
        <w:rPr>
          <w:rFonts w:ascii="Times New Roman" w:hAnsi="Times New Roman" w:cs="Times New Roman"/>
          <w:sz w:val="20"/>
          <w:szCs w:val="20"/>
        </w:rPr>
      </w:pPr>
    </w:p>
    <w:p w14:paraId="220560EE" w14:textId="77777777" w:rsidR="00303134" w:rsidRDefault="00303134" w:rsidP="004729B3">
      <w:pPr>
        <w:widowControl w:val="0"/>
        <w:autoSpaceDE w:val="0"/>
        <w:autoSpaceDN w:val="0"/>
        <w:adjustRightInd w:val="0"/>
        <w:spacing w:line="480" w:lineRule="auto"/>
        <w:rPr>
          <w:rFonts w:ascii="Times New Roman" w:hAnsi="Times New Roman" w:cs="Times New Roman"/>
          <w:sz w:val="20"/>
          <w:szCs w:val="20"/>
        </w:rPr>
      </w:pPr>
    </w:p>
    <w:p w14:paraId="6DCC2F0B" w14:textId="46F8E925" w:rsidR="00303134" w:rsidRPr="00FD6632" w:rsidRDefault="00303134" w:rsidP="004729B3">
      <w:pPr>
        <w:widowControl w:val="0"/>
        <w:autoSpaceDE w:val="0"/>
        <w:autoSpaceDN w:val="0"/>
        <w:adjustRightInd w:val="0"/>
        <w:spacing w:line="480" w:lineRule="auto"/>
        <w:rPr>
          <w:rFonts w:ascii="Times New Roman" w:hAnsi="Times New Roman" w:cs="Times New Roman"/>
          <w:sz w:val="20"/>
          <w:szCs w:val="20"/>
        </w:rPr>
      </w:pPr>
    </w:p>
    <w:sectPr w:rsidR="00303134" w:rsidRPr="00FD6632" w:rsidSect="00E221A6">
      <w:headerReference w:type="default" r:id="rId13"/>
      <w:footerReference w:type="default" r:id="rId14"/>
      <w:pgSz w:w="11900" w:h="16840"/>
      <w:pgMar w:top="1440" w:right="1412" w:bottom="1440" w:left="1797"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iego Barneche" w:date="2016-08-03T08:38:00Z" w:initials="DB">
    <w:p w14:paraId="39AE6590" w14:textId="7AB94896" w:rsidR="00063472" w:rsidRDefault="00063472">
      <w:pPr>
        <w:pStyle w:val="CommentText"/>
      </w:pPr>
      <w:r>
        <w:rPr>
          <w:rStyle w:val="CommentReference"/>
        </w:rPr>
        <w:annotationRef/>
      </w:r>
      <w:r>
        <w:t>Marcelo, make sure that you standardize the row number font to the same as in the text.</w:t>
      </w:r>
    </w:p>
  </w:comment>
  <w:comment w:id="5" w:author="Marcelo Lagos" w:date="2016-07-27T17:53:00Z" w:initials="ML">
    <w:p w14:paraId="65514F8C" w14:textId="3EDA57B8" w:rsidR="00063472" w:rsidRDefault="00063472">
      <w:pPr>
        <w:pStyle w:val="CommentText"/>
      </w:pPr>
      <w:r>
        <w:rPr>
          <w:rStyle w:val="CommentReference"/>
        </w:rPr>
        <w:annotationRef/>
      </w:r>
      <w:r>
        <w:t>Crag, Do we still need to put UQ?</w:t>
      </w:r>
    </w:p>
  </w:comment>
  <w:comment w:id="6" w:author="Craig White" w:date="2016-08-03T09:52:00Z" w:initials="CW">
    <w:p w14:paraId="68C96353" w14:textId="659B173E" w:rsidR="00063472" w:rsidRDefault="00063472">
      <w:pPr>
        <w:pStyle w:val="CommentText"/>
      </w:pPr>
      <w:r>
        <w:rPr>
          <w:rStyle w:val="CommentReference"/>
        </w:rPr>
        <w:annotationRef/>
      </w:r>
      <w:r>
        <w:t>You could remove it from your affiliation, but it should stay as part of mine, since I overlapped across both unis.</w:t>
      </w:r>
    </w:p>
  </w:comment>
  <w:comment w:id="38" w:author="Craig White" w:date="2016-08-03T09:57:00Z" w:initials="CW">
    <w:p w14:paraId="1D0BA8CE" w14:textId="15F23F26" w:rsidR="00063472" w:rsidRDefault="00063472">
      <w:pPr>
        <w:pStyle w:val="CommentText"/>
      </w:pPr>
      <w:r>
        <w:rPr>
          <w:rStyle w:val="CommentReference"/>
        </w:rPr>
        <w:annotationRef/>
      </w:r>
      <w:r>
        <w:t>I don’t think that this apostrophe should be there, because this is a plural not a possessive.  But then mms looks weird also, and I can’t find any clear advice. Perhaps you could revise the sentence?</w:t>
      </w:r>
    </w:p>
    <w:p w14:paraId="692CD738" w14:textId="77777777" w:rsidR="00063472" w:rsidRDefault="00063472">
      <w:pPr>
        <w:pStyle w:val="CommentText"/>
      </w:pPr>
    </w:p>
    <w:p w14:paraId="181FB958" w14:textId="7F616C51" w:rsidR="00063472" w:rsidRDefault="00063472">
      <w:pPr>
        <w:pStyle w:val="CommentText"/>
      </w:pPr>
      <w:r>
        <w:rPr>
          <w:rFonts w:ascii="Times New Roman" w:hAnsi="Times New Roman"/>
        </w:rPr>
        <w:t>We</w:t>
      </w:r>
      <w:r w:rsidRPr="00B13308">
        <w:rPr>
          <w:rFonts w:ascii="Times New Roman" w:hAnsi="Times New Roman"/>
        </w:rPr>
        <w:t xml:space="preserve"> measured oxygen availability in</w:t>
      </w:r>
      <w:r>
        <w:rPr>
          <w:rFonts w:ascii="Times New Roman" w:hAnsi="Times New Roman"/>
        </w:rPr>
        <w:t xml:space="preserve"> marinas and piers at the scale of millimeters</w:t>
      </w:r>
      <w:r w:rsidRPr="00B13308">
        <w:rPr>
          <w:rFonts w:ascii="Times New Roman" w:hAnsi="Times New Roman"/>
        </w:rPr>
        <w:t xml:space="preserve"> relevant t</w:t>
      </w:r>
      <w:r>
        <w:rPr>
          <w:rFonts w:ascii="Times New Roman" w:hAnsi="Times New Roman"/>
        </w:rPr>
        <w:t>o sessile marine invertebrates</w:t>
      </w:r>
      <w:r>
        <w:rPr>
          <w:rStyle w:val="CommentReference"/>
        </w:rPr>
        <w:annotationRef/>
      </w:r>
      <w:r w:rsidRPr="00B13308">
        <w:rPr>
          <w:rFonts w:ascii="Times New Roman" w:hAnsi="Times New Roman"/>
        </w:rPr>
        <w:t>, as well as water flow velocities adjacent to these structures</w:t>
      </w:r>
    </w:p>
  </w:comment>
  <w:comment w:id="75" w:author="Diego Barneche" w:date="2016-08-03T09:03:00Z" w:initials="DB">
    <w:p w14:paraId="10E1A106" w14:textId="5BCEC139" w:rsidR="00063472" w:rsidRDefault="00063472">
      <w:pPr>
        <w:pStyle w:val="CommentText"/>
      </w:pPr>
      <w:r>
        <w:rPr>
          <w:rStyle w:val="CommentReference"/>
        </w:rPr>
        <w:annotationRef/>
      </w:r>
      <w:r>
        <w:t>This introduction is very thorough which is great. But it is also very long! What do you think about cutting it to ¾?</w:t>
      </w:r>
    </w:p>
  </w:comment>
  <w:comment w:id="80" w:author="Diego Barneche" w:date="2016-08-03T08:48:00Z" w:initials="DB">
    <w:p w14:paraId="58CF280F" w14:textId="0F23DE45" w:rsidR="00063472" w:rsidRDefault="00063472">
      <w:pPr>
        <w:pStyle w:val="CommentText"/>
      </w:pPr>
      <w:r>
        <w:rPr>
          <w:rStyle w:val="CommentReference"/>
        </w:rPr>
        <w:annotationRef/>
      </w:r>
      <w:r>
        <w:t xml:space="preserve">Shouldn’t we keep it consistent and always refer to these species as invasive? It’s always best to avoid acronyms in your text. </w:t>
      </w:r>
    </w:p>
  </w:comment>
  <w:comment w:id="93" w:author="Diego Barneche" w:date="2016-08-03T08:58:00Z" w:initials="DB">
    <w:p w14:paraId="3FE8969B" w14:textId="7D87784D" w:rsidR="00063472" w:rsidRDefault="00063472">
      <w:pPr>
        <w:pStyle w:val="CommentText"/>
      </w:pPr>
      <w:r>
        <w:rPr>
          <w:rStyle w:val="CommentReference"/>
        </w:rPr>
        <w:annotationRef/>
      </w:r>
      <w:r>
        <w:t>Is it large? Or is it better resource acquisition?</w:t>
      </w:r>
    </w:p>
  </w:comment>
  <w:comment w:id="132" w:author="Craig White" w:date="2016-08-03T11:13:00Z" w:initials="CRW">
    <w:p w14:paraId="075EDDEA" w14:textId="5C5FBD15" w:rsidR="00063472" w:rsidRDefault="00063472">
      <w:pPr>
        <w:pStyle w:val="CommentText"/>
      </w:pPr>
      <w:r>
        <w:rPr>
          <w:rStyle w:val="CommentReference"/>
        </w:rPr>
        <w:annotationRef/>
      </w:r>
      <w:r>
        <w:t>Can you add a little more here so that it is clear to the reader what the canopy is?  I can imagine that it will be clear what the canopy is for some species (e.g. arborescent bryozoans) but not for others (e.g. barnacles, tubeworms).</w:t>
      </w:r>
    </w:p>
  </w:comment>
  <w:comment w:id="192" w:author="Diego Barneche" w:date="2016-08-03T09:06:00Z" w:initials="DB">
    <w:p w14:paraId="7E454804" w14:textId="1A53CBBE" w:rsidR="00063472" w:rsidRDefault="00063472">
      <w:pPr>
        <w:pStyle w:val="CommentText"/>
      </w:pPr>
      <w:r>
        <w:rPr>
          <w:rStyle w:val="CommentReference"/>
        </w:rPr>
        <w:annotationRef/>
      </w:r>
      <w:r>
        <w:t>Again, be consistent. Use only erect/flat or arborescent/encrusting, or 2D/3D.</w:t>
      </w:r>
    </w:p>
  </w:comment>
  <w:comment w:id="200" w:author="Diego Barneche" w:date="2016-08-03T09:14:00Z" w:initials="DB">
    <w:p w14:paraId="762A35B2" w14:textId="70036449" w:rsidR="00063472" w:rsidRDefault="00063472">
      <w:pPr>
        <w:pStyle w:val="CommentText"/>
      </w:pPr>
      <w:r>
        <w:rPr>
          <w:rStyle w:val="CommentReference"/>
        </w:rPr>
        <w:annotationRef/>
      </w:r>
      <w:r>
        <w:t>Marcelo, we also need a few sentences about critical C_O2, I just realized that you never mention this issue before you get to the model in the methods.</w:t>
      </w:r>
    </w:p>
  </w:comment>
  <w:comment w:id="245" w:author="Diego Barneche" w:date="2016-08-03T09:11:00Z" w:initials="DB">
    <w:p w14:paraId="19B14DEF" w14:textId="5D391870" w:rsidR="00063472" w:rsidRDefault="00063472">
      <w:pPr>
        <w:pStyle w:val="CommentText"/>
      </w:pPr>
      <w:r>
        <w:rPr>
          <w:rStyle w:val="CommentReference"/>
        </w:rPr>
        <w:annotationRef/>
      </w:r>
      <w:r>
        <w:t>Where all individuals collected from the same site? If so, which one? This is an important information that needs to be provided.</w:t>
      </w:r>
    </w:p>
  </w:comment>
  <w:comment w:id="252" w:author="Diego Barneche" w:date="2016-08-03T09:26:00Z" w:initials="DB">
    <w:p w14:paraId="600FAC24" w14:textId="65FFC313" w:rsidR="00063472" w:rsidRDefault="00063472">
      <w:pPr>
        <w:pStyle w:val="CommentText"/>
      </w:pPr>
      <w:r>
        <w:rPr>
          <w:rStyle w:val="CommentReference"/>
        </w:rPr>
        <w:annotationRef/>
      </w:r>
      <w:r>
        <w:t>This is out of context, we need to introduce the problem gently in the introduction, so this assertion becomes straightforward to follow. At least define what CCO2 means here.</w:t>
      </w:r>
    </w:p>
  </w:comment>
  <w:comment w:id="264" w:author="Diego Barneche" w:date="2016-08-03T09:33:00Z" w:initials="DB">
    <w:p w14:paraId="5F9FF847" w14:textId="2A69C7B4" w:rsidR="00063472" w:rsidRDefault="00063472">
      <w:pPr>
        <w:pStyle w:val="CommentText"/>
      </w:pPr>
      <w:r>
        <w:rPr>
          <w:rStyle w:val="CommentReference"/>
        </w:rPr>
        <w:annotationRef/>
      </w:r>
      <w:r>
        <w:t>Any particular reason why not use the continuous water flow variable? This needs explanation.</w:t>
      </w:r>
    </w:p>
  </w:comment>
  <w:comment w:id="265" w:author="Diego Barneche" w:date="2016-08-03T12:24:00Z" w:initials="DB">
    <w:p w14:paraId="34EBEABD" w14:textId="29493A1A" w:rsidR="00063472" w:rsidRDefault="00063472">
      <w:pPr>
        <w:pStyle w:val="CommentText"/>
      </w:pPr>
      <w:r>
        <w:rPr>
          <w:rStyle w:val="CommentReference"/>
        </w:rPr>
        <w:annotationRef/>
      </w:r>
      <w:r>
        <w:t>In the results you talk about interaction, but here you do not fully describe your model.</w:t>
      </w:r>
    </w:p>
  </w:comment>
  <w:comment w:id="318" w:author="Diego Barneche" w:date="2016-08-03T12:23:00Z" w:initials="DB">
    <w:p w14:paraId="1C9AD1D8" w14:textId="243289EA" w:rsidR="00063472" w:rsidRDefault="00063472">
      <w:pPr>
        <w:pStyle w:val="CommentText"/>
      </w:pPr>
      <w:r>
        <w:rPr>
          <w:rStyle w:val="CommentReference"/>
        </w:rPr>
        <w:annotationRef/>
      </w:r>
      <w:r>
        <w:t>Marcelo, let’s revise these numbers. We want to be 100% sure that you got them right.</w:t>
      </w:r>
    </w:p>
  </w:comment>
  <w:comment w:id="383" w:author="Marcelo Lagos" w:date="2016-07-22T13:16:00Z" w:initials="ML">
    <w:p w14:paraId="3E809877" w14:textId="3639CF63" w:rsidR="00063472" w:rsidRDefault="00063472">
      <w:pPr>
        <w:pStyle w:val="CommentText"/>
      </w:pPr>
      <w:r>
        <w:rPr>
          <w:rStyle w:val="CommentReference"/>
        </w:rPr>
        <w:annotationRef/>
      </w:r>
      <w:r>
        <w:t>Insert values here</w:t>
      </w:r>
    </w:p>
  </w:comment>
  <w:comment w:id="388" w:author="Diego Barneche" w:date="2016-08-04T13:41:00Z" w:initials="DB">
    <w:p w14:paraId="59A19F46" w14:textId="22CFDB01" w:rsidR="00063472" w:rsidRDefault="00063472">
      <w:pPr>
        <w:pStyle w:val="CommentText"/>
      </w:pPr>
      <w:r>
        <w:rPr>
          <w:rStyle w:val="CommentReference"/>
        </w:rPr>
        <w:annotationRef/>
      </w:r>
      <w:r>
        <w:t>Again, we need to be very careful with the way we are wording things here. Habitat, microsite, sample? Be very clear and use only one after you define what it means.</w:t>
      </w:r>
    </w:p>
  </w:comment>
  <w:comment w:id="408" w:author="Diego Barneche" w:date="2016-08-04T13:48:00Z" w:initials="DB">
    <w:p w14:paraId="1510593B" w14:textId="7D883782" w:rsidR="00063472" w:rsidRDefault="00063472">
      <w:pPr>
        <w:pStyle w:val="CommentText"/>
      </w:pPr>
      <w:r>
        <w:rPr>
          <w:rStyle w:val="CommentReference"/>
        </w:rPr>
        <w:annotationRef/>
      </w:r>
      <w:r>
        <w:t>Not true, rethink this argument. We have two native flat species, Batrylloides sp and Celleporaria sp.</w:t>
      </w:r>
    </w:p>
  </w:comment>
  <w:comment w:id="654" w:author="Diego Barneche" w:date="2016-08-04T14:37:00Z" w:initials="DB">
    <w:p w14:paraId="4DE7B47A" w14:textId="1DE5213F" w:rsidR="00601255" w:rsidRDefault="00601255">
      <w:pPr>
        <w:pStyle w:val="CommentText"/>
      </w:pPr>
      <w:r>
        <w:rPr>
          <w:rStyle w:val="CommentReference"/>
        </w:rPr>
        <w:annotationRef/>
      </w:r>
      <w:r>
        <w:t xml:space="preserve">I need to see your model output. We have to be extremely sure this is correct. </w:t>
      </w:r>
    </w:p>
  </w:comment>
  <w:comment w:id="718" w:author="Diego Barneche" w:date="2016-08-04T14:08:00Z" w:initials="DB">
    <w:p w14:paraId="0FCC738F" w14:textId="4201839A" w:rsidR="00063472" w:rsidRDefault="00063472">
      <w:pPr>
        <w:pStyle w:val="CommentText"/>
      </w:pPr>
      <w:r>
        <w:rPr>
          <w:rStyle w:val="CommentReference"/>
        </w:rPr>
        <w:annotationRef/>
      </w:r>
      <w:r>
        <w:t>Marcelo, come and see me so we can fix these figures. If you really want different fonts and types of boxes, we should reproduce it 100% from code, not create something in R and then modify in Illustrator. That’s bad for two reasons: (1) it is not 100% reproducible from code, (2) we are both wasting our times on something silly.</w:t>
      </w:r>
    </w:p>
  </w:comment>
  <w:comment w:id="756" w:author="Marcelo Lagos" w:date="2016-07-26T10:50:00Z" w:initials="ML">
    <w:p w14:paraId="588B752E" w14:textId="362A0A3F" w:rsidR="00063472" w:rsidRDefault="00063472">
      <w:pPr>
        <w:pStyle w:val="CommentText"/>
      </w:pPr>
      <w:r>
        <w:rPr>
          <w:rStyle w:val="CommentReference"/>
        </w:rPr>
        <w:annotationRef/>
      </w:r>
      <w:r>
        <w:t>Diego has to fix something in this figure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AE6590" w15:done="0"/>
  <w15:commentEx w15:paraId="65514F8C" w15:done="0"/>
  <w15:commentEx w15:paraId="68C96353" w15:done="0"/>
  <w15:commentEx w15:paraId="181FB958" w15:done="0"/>
  <w15:commentEx w15:paraId="10E1A106" w15:done="0"/>
  <w15:commentEx w15:paraId="58CF280F" w15:done="0"/>
  <w15:commentEx w15:paraId="3FE8969B" w15:done="0"/>
  <w15:commentEx w15:paraId="075EDDEA" w15:done="0"/>
  <w15:commentEx w15:paraId="7E454804" w15:done="0"/>
  <w15:commentEx w15:paraId="762A35B2" w15:done="0"/>
  <w15:commentEx w15:paraId="19B14DEF" w15:done="0"/>
  <w15:commentEx w15:paraId="600FAC24" w15:done="0"/>
  <w15:commentEx w15:paraId="5F9FF847" w15:done="0"/>
  <w15:commentEx w15:paraId="34EBEABD" w15:done="0"/>
  <w15:commentEx w15:paraId="1C9AD1D8" w15:done="0"/>
  <w15:commentEx w15:paraId="3E809877" w15:done="0"/>
  <w15:commentEx w15:paraId="59A19F46" w15:done="0"/>
  <w15:commentEx w15:paraId="1510593B" w15:done="0"/>
  <w15:commentEx w15:paraId="4DE7B47A" w15:done="0"/>
  <w15:commentEx w15:paraId="0FCC738F" w15:done="0"/>
  <w15:commentEx w15:paraId="588B752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FE2FE7" w14:textId="77777777" w:rsidR="00292E20" w:rsidRDefault="00292E20" w:rsidP="00A8642E">
      <w:r>
        <w:separator/>
      </w:r>
    </w:p>
  </w:endnote>
  <w:endnote w:type="continuationSeparator" w:id="0">
    <w:p w14:paraId="7149FDD0" w14:textId="77777777" w:rsidR="00292E20" w:rsidRDefault="00292E20" w:rsidP="00A8642E">
      <w:r>
        <w:continuationSeparator/>
      </w:r>
    </w:p>
  </w:endnote>
  <w:endnote w:type="continuationNotice" w:id="1">
    <w:p w14:paraId="5C702C6E" w14:textId="77777777" w:rsidR="00292E20" w:rsidRDefault="00292E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46C581" w14:textId="77777777" w:rsidR="00063472" w:rsidRDefault="0006347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5B3B3F" w14:textId="77777777" w:rsidR="00292E20" w:rsidRDefault="00292E20" w:rsidP="00A8642E">
      <w:r>
        <w:separator/>
      </w:r>
    </w:p>
  </w:footnote>
  <w:footnote w:type="continuationSeparator" w:id="0">
    <w:p w14:paraId="14629246" w14:textId="77777777" w:rsidR="00292E20" w:rsidRDefault="00292E20" w:rsidP="00A8642E">
      <w:r>
        <w:continuationSeparator/>
      </w:r>
    </w:p>
  </w:footnote>
  <w:footnote w:type="continuationNotice" w:id="1">
    <w:p w14:paraId="18CB0961" w14:textId="77777777" w:rsidR="00292E20" w:rsidRDefault="00292E2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F6022" w14:textId="77777777" w:rsidR="00063472" w:rsidRDefault="000634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trackRevisions/>
  <w:doNotTrackMove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423299"/>
    <w:rsid w:val="00010EE4"/>
    <w:rsid w:val="00012AD2"/>
    <w:rsid w:val="000141BA"/>
    <w:rsid w:val="000144B5"/>
    <w:rsid w:val="0002091D"/>
    <w:rsid w:val="00020F3D"/>
    <w:rsid w:val="00021C53"/>
    <w:rsid w:val="00033532"/>
    <w:rsid w:val="00037C0E"/>
    <w:rsid w:val="0004167C"/>
    <w:rsid w:val="00041930"/>
    <w:rsid w:val="000424FB"/>
    <w:rsid w:val="00044695"/>
    <w:rsid w:val="00044CDE"/>
    <w:rsid w:val="000500B9"/>
    <w:rsid w:val="000502F2"/>
    <w:rsid w:val="00054403"/>
    <w:rsid w:val="000557C3"/>
    <w:rsid w:val="000557E9"/>
    <w:rsid w:val="00056D59"/>
    <w:rsid w:val="00057D03"/>
    <w:rsid w:val="00061876"/>
    <w:rsid w:val="00063472"/>
    <w:rsid w:val="00064B2A"/>
    <w:rsid w:val="00065F05"/>
    <w:rsid w:val="00066B1B"/>
    <w:rsid w:val="00070159"/>
    <w:rsid w:val="00070ED8"/>
    <w:rsid w:val="00072ED2"/>
    <w:rsid w:val="0007326B"/>
    <w:rsid w:val="000761E3"/>
    <w:rsid w:val="00077C6E"/>
    <w:rsid w:val="000842A1"/>
    <w:rsid w:val="00086584"/>
    <w:rsid w:val="000867B8"/>
    <w:rsid w:val="00087CEA"/>
    <w:rsid w:val="0009149C"/>
    <w:rsid w:val="000957DC"/>
    <w:rsid w:val="0009787F"/>
    <w:rsid w:val="000A09FE"/>
    <w:rsid w:val="000A24AC"/>
    <w:rsid w:val="000A3BBF"/>
    <w:rsid w:val="000A780E"/>
    <w:rsid w:val="000A7A69"/>
    <w:rsid w:val="000A7D3C"/>
    <w:rsid w:val="000B212B"/>
    <w:rsid w:val="000C0C0E"/>
    <w:rsid w:val="000C204E"/>
    <w:rsid w:val="000C64DB"/>
    <w:rsid w:val="000D0260"/>
    <w:rsid w:val="000D2B05"/>
    <w:rsid w:val="000D3484"/>
    <w:rsid w:val="000D4E72"/>
    <w:rsid w:val="000D70EB"/>
    <w:rsid w:val="000D7C56"/>
    <w:rsid w:val="000E071E"/>
    <w:rsid w:val="000E1535"/>
    <w:rsid w:val="000E2135"/>
    <w:rsid w:val="000E548F"/>
    <w:rsid w:val="000E7D67"/>
    <w:rsid w:val="000F01A4"/>
    <w:rsid w:val="00103361"/>
    <w:rsid w:val="00104C14"/>
    <w:rsid w:val="00106EE4"/>
    <w:rsid w:val="00107B83"/>
    <w:rsid w:val="0011398E"/>
    <w:rsid w:val="00113D97"/>
    <w:rsid w:val="00117FFD"/>
    <w:rsid w:val="0012054F"/>
    <w:rsid w:val="00123254"/>
    <w:rsid w:val="001236C4"/>
    <w:rsid w:val="00123840"/>
    <w:rsid w:val="0012521C"/>
    <w:rsid w:val="0012727D"/>
    <w:rsid w:val="00135BC7"/>
    <w:rsid w:val="00137651"/>
    <w:rsid w:val="00143978"/>
    <w:rsid w:val="001472AE"/>
    <w:rsid w:val="00151F91"/>
    <w:rsid w:val="0015360F"/>
    <w:rsid w:val="00154253"/>
    <w:rsid w:val="001559F9"/>
    <w:rsid w:val="00157EF5"/>
    <w:rsid w:val="00160C30"/>
    <w:rsid w:val="00166A12"/>
    <w:rsid w:val="00171341"/>
    <w:rsid w:val="00177848"/>
    <w:rsid w:val="001809E2"/>
    <w:rsid w:val="00181E84"/>
    <w:rsid w:val="00183A81"/>
    <w:rsid w:val="00191559"/>
    <w:rsid w:val="00191B0A"/>
    <w:rsid w:val="001A369A"/>
    <w:rsid w:val="001B0AC1"/>
    <w:rsid w:val="001B0ACC"/>
    <w:rsid w:val="001B1C45"/>
    <w:rsid w:val="001B5471"/>
    <w:rsid w:val="001B6418"/>
    <w:rsid w:val="001B7C16"/>
    <w:rsid w:val="001B7CA2"/>
    <w:rsid w:val="001C1E89"/>
    <w:rsid w:val="001C2E46"/>
    <w:rsid w:val="001D0113"/>
    <w:rsid w:val="001E0EC7"/>
    <w:rsid w:val="001E12AF"/>
    <w:rsid w:val="001E6997"/>
    <w:rsid w:val="001E753A"/>
    <w:rsid w:val="001F2A8C"/>
    <w:rsid w:val="001F41CD"/>
    <w:rsid w:val="001F4ADB"/>
    <w:rsid w:val="001F6E9D"/>
    <w:rsid w:val="00204A89"/>
    <w:rsid w:val="00212DAD"/>
    <w:rsid w:val="00213117"/>
    <w:rsid w:val="00215106"/>
    <w:rsid w:val="00224989"/>
    <w:rsid w:val="00230088"/>
    <w:rsid w:val="00230FC4"/>
    <w:rsid w:val="00235F89"/>
    <w:rsid w:val="00237EA6"/>
    <w:rsid w:val="00240BCF"/>
    <w:rsid w:val="0024433A"/>
    <w:rsid w:val="002462CC"/>
    <w:rsid w:val="00252451"/>
    <w:rsid w:val="00253BB3"/>
    <w:rsid w:val="002601C2"/>
    <w:rsid w:val="00260309"/>
    <w:rsid w:val="00261447"/>
    <w:rsid w:val="00261A10"/>
    <w:rsid w:val="00263AE3"/>
    <w:rsid w:val="00266F1A"/>
    <w:rsid w:val="002751CE"/>
    <w:rsid w:val="00275E41"/>
    <w:rsid w:val="00277DBC"/>
    <w:rsid w:val="002807F4"/>
    <w:rsid w:val="002823C5"/>
    <w:rsid w:val="00283986"/>
    <w:rsid w:val="00285049"/>
    <w:rsid w:val="00287E48"/>
    <w:rsid w:val="00292864"/>
    <w:rsid w:val="00292E20"/>
    <w:rsid w:val="002A1225"/>
    <w:rsid w:val="002A12AD"/>
    <w:rsid w:val="002A4715"/>
    <w:rsid w:val="002B3F11"/>
    <w:rsid w:val="002B5F05"/>
    <w:rsid w:val="002B6419"/>
    <w:rsid w:val="002C2E2F"/>
    <w:rsid w:val="002C36BB"/>
    <w:rsid w:val="002C75CA"/>
    <w:rsid w:val="002D34E1"/>
    <w:rsid w:val="002D5130"/>
    <w:rsid w:val="002D5350"/>
    <w:rsid w:val="002D6D0E"/>
    <w:rsid w:val="002D7639"/>
    <w:rsid w:val="002E488F"/>
    <w:rsid w:val="002E7CCB"/>
    <w:rsid w:val="002F25F3"/>
    <w:rsid w:val="002F2B45"/>
    <w:rsid w:val="002F7145"/>
    <w:rsid w:val="002F7B65"/>
    <w:rsid w:val="00301217"/>
    <w:rsid w:val="00301817"/>
    <w:rsid w:val="00303134"/>
    <w:rsid w:val="003032DF"/>
    <w:rsid w:val="0030364C"/>
    <w:rsid w:val="00306192"/>
    <w:rsid w:val="00306352"/>
    <w:rsid w:val="00307241"/>
    <w:rsid w:val="0031314C"/>
    <w:rsid w:val="003270FA"/>
    <w:rsid w:val="00336BEC"/>
    <w:rsid w:val="003403D2"/>
    <w:rsid w:val="003422C4"/>
    <w:rsid w:val="00344277"/>
    <w:rsid w:val="00345A1C"/>
    <w:rsid w:val="00347105"/>
    <w:rsid w:val="00347CB3"/>
    <w:rsid w:val="00352790"/>
    <w:rsid w:val="00360D88"/>
    <w:rsid w:val="00361A81"/>
    <w:rsid w:val="00362889"/>
    <w:rsid w:val="00363254"/>
    <w:rsid w:val="003733D6"/>
    <w:rsid w:val="00374D04"/>
    <w:rsid w:val="0038204C"/>
    <w:rsid w:val="003916F1"/>
    <w:rsid w:val="00395EEB"/>
    <w:rsid w:val="00396145"/>
    <w:rsid w:val="003B134B"/>
    <w:rsid w:val="003B32AF"/>
    <w:rsid w:val="003B3F3C"/>
    <w:rsid w:val="003B4D71"/>
    <w:rsid w:val="003C0FA1"/>
    <w:rsid w:val="003C334A"/>
    <w:rsid w:val="003C400D"/>
    <w:rsid w:val="003C40BE"/>
    <w:rsid w:val="003C66EA"/>
    <w:rsid w:val="003C7990"/>
    <w:rsid w:val="003D4AF2"/>
    <w:rsid w:val="003D6124"/>
    <w:rsid w:val="003D68B9"/>
    <w:rsid w:val="003E1A58"/>
    <w:rsid w:val="003E51F1"/>
    <w:rsid w:val="003E7887"/>
    <w:rsid w:val="003E78C6"/>
    <w:rsid w:val="003F1ED8"/>
    <w:rsid w:val="003F5810"/>
    <w:rsid w:val="003F5C35"/>
    <w:rsid w:val="00402232"/>
    <w:rsid w:val="004037DA"/>
    <w:rsid w:val="00405FA5"/>
    <w:rsid w:val="00411FF6"/>
    <w:rsid w:val="00420F62"/>
    <w:rsid w:val="00423299"/>
    <w:rsid w:val="00423C0C"/>
    <w:rsid w:val="00425327"/>
    <w:rsid w:val="00425B47"/>
    <w:rsid w:val="004357E9"/>
    <w:rsid w:val="004405EE"/>
    <w:rsid w:val="004406F4"/>
    <w:rsid w:val="004407D9"/>
    <w:rsid w:val="00440805"/>
    <w:rsid w:val="004438ED"/>
    <w:rsid w:val="00446419"/>
    <w:rsid w:val="00451780"/>
    <w:rsid w:val="0045395A"/>
    <w:rsid w:val="004579B2"/>
    <w:rsid w:val="00460E93"/>
    <w:rsid w:val="0046221C"/>
    <w:rsid w:val="00463B6F"/>
    <w:rsid w:val="00464873"/>
    <w:rsid w:val="00467DDE"/>
    <w:rsid w:val="004729B3"/>
    <w:rsid w:val="00475848"/>
    <w:rsid w:val="004759C2"/>
    <w:rsid w:val="00475B96"/>
    <w:rsid w:val="0047668A"/>
    <w:rsid w:val="00477D2A"/>
    <w:rsid w:val="004923AB"/>
    <w:rsid w:val="00493E49"/>
    <w:rsid w:val="00496325"/>
    <w:rsid w:val="00497B41"/>
    <w:rsid w:val="004A141A"/>
    <w:rsid w:val="004A1778"/>
    <w:rsid w:val="004A4B68"/>
    <w:rsid w:val="004A5A00"/>
    <w:rsid w:val="004A6D06"/>
    <w:rsid w:val="004A700C"/>
    <w:rsid w:val="004B0C77"/>
    <w:rsid w:val="004B0F96"/>
    <w:rsid w:val="004B1987"/>
    <w:rsid w:val="004B1DAC"/>
    <w:rsid w:val="004B2E72"/>
    <w:rsid w:val="004B41B9"/>
    <w:rsid w:val="004B4E32"/>
    <w:rsid w:val="004B7A00"/>
    <w:rsid w:val="004C0750"/>
    <w:rsid w:val="004C5652"/>
    <w:rsid w:val="004C57C2"/>
    <w:rsid w:val="004D1BE1"/>
    <w:rsid w:val="004D3535"/>
    <w:rsid w:val="004E0F99"/>
    <w:rsid w:val="004E1816"/>
    <w:rsid w:val="004E1858"/>
    <w:rsid w:val="004E28C4"/>
    <w:rsid w:val="004E4F00"/>
    <w:rsid w:val="004F0254"/>
    <w:rsid w:val="004F11D5"/>
    <w:rsid w:val="00501451"/>
    <w:rsid w:val="00501CA0"/>
    <w:rsid w:val="00501E4C"/>
    <w:rsid w:val="005040A6"/>
    <w:rsid w:val="00511CF6"/>
    <w:rsid w:val="00512914"/>
    <w:rsid w:val="005137C9"/>
    <w:rsid w:val="0051394A"/>
    <w:rsid w:val="00516D8C"/>
    <w:rsid w:val="00517D4F"/>
    <w:rsid w:val="00517DC6"/>
    <w:rsid w:val="00520696"/>
    <w:rsid w:val="00521B74"/>
    <w:rsid w:val="00526CCF"/>
    <w:rsid w:val="0053583F"/>
    <w:rsid w:val="00544C2B"/>
    <w:rsid w:val="0054524A"/>
    <w:rsid w:val="005465AA"/>
    <w:rsid w:val="00551D02"/>
    <w:rsid w:val="00556985"/>
    <w:rsid w:val="005607BB"/>
    <w:rsid w:val="00561C1C"/>
    <w:rsid w:val="00564B91"/>
    <w:rsid w:val="00566A11"/>
    <w:rsid w:val="005758D6"/>
    <w:rsid w:val="00584A5E"/>
    <w:rsid w:val="00585B17"/>
    <w:rsid w:val="005865C1"/>
    <w:rsid w:val="0059046B"/>
    <w:rsid w:val="00590DA6"/>
    <w:rsid w:val="00591365"/>
    <w:rsid w:val="00596E64"/>
    <w:rsid w:val="005B14E6"/>
    <w:rsid w:val="005B50AD"/>
    <w:rsid w:val="005B6212"/>
    <w:rsid w:val="005E0EF5"/>
    <w:rsid w:val="005E12A5"/>
    <w:rsid w:val="005E22A5"/>
    <w:rsid w:val="005E3E93"/>
    <w:rsid w:val="005E418A"/>
    <w:rsid w:val="005F282C"/>
    <w:rsid w:val="005F2E9A"/>
    <w:rsid w:val="005F3F56"/>
    <w:rsid w:val="005F6487"/>
    <w:rsid w:val="006009D9"/>
    <w:rsid w:val="00601255"/>
    <w:rsid w:val="006039C5"/>
    <w:rsid w:val="00604829"/>
    <w:rsid w:val="00607F5A"/>
    <w:rsid w:val="0061051C"/>
    <w:rsid w:val="00610BB5"/>
    <w:rsid w:val="00611C2B"/>
    <w:rsid w:val="00613BF1"/>
    <w:rsid w:val="0061543C"/>
    <w:rsid w:val="00616523"/>
    <w:rsid w:val="00617CDB"/>
    <w:rsid w:val="0062210E"/>
    <w:rsid w:val="00622FF4"/>
    <w:rsid w:val="006232FC"/>
    <w:rsid w:val="00627161"/>
    <w:rsid w:val="00634594"/>
    <w:rsid w:val="00635802"/>
    <w:rsid w:val="0063619F"/>
    <w:rsid w:val="00637492"/>
    <w:rsid w:val="006408CA"/>
    <w:rsid w:val="00643CB7"/>
    <w:rsid w:val="006475F7"/>
    <w:rsid w:val="0064794D"/>
    <w:rsid w:val="00653C05"/>
    <w:rsid w:val="0065730E"/>
    <w:rsid w:val="00657F52"/>
    <w:rsid w:val="00665B9F"/>
    <w:rsid w:val="00667705"/>
    <w:rsid w:val="00671703"/>
    <w:rsid w:val="006735A1"/>
    <w:rsid w:val="00676FCE"/>
    <w:rsid w:val="00677129"/>
    <w:rsid w:val="00682AF5"/>
    <w:rsid w:val="006903E3"/>
    <w:rsid w:val="0069174F"/>
    <w:rsid w:val="00693995"/>
    <w:rsid w:val="00694181"/>
    <w:rsid w:val="006946A6"/>
    <w:rsid w:val="00694F8A"/>
    <w:rsid w:val="006A2D4C"/>
    <w:rsid w:val="006A6AFA"/>
    <w:rsid w:val="006B20FE"/>
    <w:rsid w:val="006B23BB"/>
    <w:rsid w:val="006B3831"/>
    <w:rsid w:val="006B5159"/>
    <w:rsid w:val="006B7582"/>
    <w:rsid w:val="006C314E"/>
    <w:rsid w:val="006C7726"/>
    <w:rsid w:val="006D7CC6"/>
    <w:rsid w:val="006E27C1"/>
    <w:rsid w:val="006E281D"/>
    <w:rsid w:val="006E6576"/>
    <w:rsid w:val="006F1788"/>
    <w:rsid w:val="006F1BDD"/>
    <w:rsid w:val="006F2688"/>
    <w:rsid w:val="006F3E9E"/>
    <w:rsid w:val="006F714F"/>
    <w:rsid w:val="007003CC"/>
    <w:rsid w:val="00700E21"/>
    <w:rsid w:val="00702730"/>
    <w:rsid w:val="0070385A"/>
    <w:rsid w:val="00717ED4"/>
    <w:rsid w:val="007230E1"/>
    <w:rsid w:val="007234D9"/>
    <w:rsid w:val="00730F11"/>
    <w:rsid w:val="0073607E"/>
    <w:rsid w:val="00741A11"/>
    <w:rsid w:val="00743D37"/>
    <w:rsid w:val="0076322D"/>
    <w:rsid w:val="0076599B"/>
    <w:rsid w:val="00771936"/>
    <w:rsid w:val="0077392F"/>
    <w:rsid w:val="00780E6F"/>
    <w:rsid w:val="00784469"/>
    <w:rsid w:val="00790640"/>
    <w:rsid w:val="00791B12"/>
    <w:rsid w:val="00792807"/>
    <w:rsid w:val="00797D28"/>
    <w:rsid w:val="007A3A47"/>
    <w:rsid w:val="007A3DB1"/>
    <w:rsid w:val="007A4C2B"/>
    <w:rsid w:val="007B0D28"/>
    <w:rsid w:val="007B2F9E"/>
    <w:rsid w:val="007B4114"/>
    <w:rsid w:val="007B5CE2"/>
    <w:rsid w:val="007B6905"/>
    <w:rsid w:val="007B7C9A"/>
    <w:rsid w:val="007C11FA"/>
    <w:rsid w:val="007C1E80"/>
    <w:rsid w:val="007C3CE0"/>
    <w:rsid w:val="007D3E4B"/>
    <w:rsid w:val="007D5A0F"/>
    <w:rsid w:val="007D5C15"/>
    <w:rsid w:val="007D6755"/>
    <w:rsid w:val="007D6C8F"/>
    <w:rsid w:val="007D7FD3"/>
    <w:rsid w:val="007E0423"/>
    <w:rsid w:val="007E0EE7"/>
    <w:rsid w:val="007E41AF"/>
    <w:rsid w:val="007E52D3"/>
    <w:rsid w:val="007E681D"/>
    <w:rsid w:val="007F36BA"/>
    <w:rsid w:val="007F50F1"/>
    <w:rsid w:val="007F6F2D"/>
    <w:rsid w:val="007F77FE"/>
    <w:rsid w:val="008007BB"/>
    <w:rsid w:val="00801E9D"/>
    <w:rsid w:val="00803DDF"/>
    <w:rsid w:val="00805834"/>
    <w:rsid w:val="008063FC"/>
    <w:rsid w:val="008139F6"/>
    <w:rsid w:val="00814D91"/>
    <w:rsid w:val="00817615"/>
    <w:rsid w:val="00821029"/>
    <w:rsid w:val="00831C51"/>
    <w:rsid w:val="008414D8"/>
    <w:rsid w:val="00846BFC"/>
    <w:rsid w:val="008521B4"/>
    <w:rsid w:val="00856637"/>
    <w:rsid w:val="00857D92"/>
    <w:rsid w:val="00861366"/>
    <w:rsid w:val="00863C5A"/>
    <w:rsid w:val="0086421F"/>
    <w:rsid w:val="00866DF0"/>
    <w:rsid w:val="00867EBB"/>
    <w:rsid w:val="00870C17"/>
    <w:rsid w:val="0087181E"/>
    <w:rsid w:val="0087246F"/>
    <w:rsid w:val="00876117"/>
    <w:rsid w:val="008836F7"/>
    <w:rsid w:val="00883D62"/>
    <w:rsid w:val="00884CD6"/>
    <w:rsid w:val="0089749B"/>
    <w:rsid w:val="008A4B2F"/>
    <w:rsid w:val="008B08CE"/>
    <w:rsid w:val="008B63B1"/>
    <w:rsid w:val="008C0836"/>
    <w:rsid w:val="008C3153"/>
    <w:rsid w:val="008C4AA0"/>
    <w:rsid w:val="008C4E61"/>
    <w:rsid w:val="008C7DA0"/>
    <w:rsid w:val="008D3465"/>
    <w:rsid w:val="008D4783"/>
    <w:rsid w:val="008D6667"/>
    <w:rsid w:val="008D694E"/>
    <w:rsid w:val="008E06B1"/>
    <w:rsid w:val="008E2B74"/>
    <w:rsid w:val="008F01C1"/>
    <w:rsid w:val="008F3AE1"/>
    <w:rsid w:val="00905836"/>
    <w:rsid w:val="00916521"/>
    <w:rsid w:val="00921A2B"/>
    <w:rsid w:val="00932100"/>
    <w:rsid w:val="00934B67"/>
    <w:rsid w:val="00936BE0"/>
    <w:rsid w:val="00945634"/>
    <w:rsid w:val="00947CD5"/>
    <w:rsid w:val="009540C5"/>
    <w:rsid w:val="00955B86"/>
    <w:rsid w:val="00955D6C"/>
    <w:rsid w:val="00957EE6"/>
    <w:rsid w:val="009626C0"/>
    <w:rsid w:val="0096309E"/>
    <w:rsid w:val="00966E06"/>
    <w:rsid w:val="0097089A"/>
    <w:rsid w:val="00975141"/>
    <w:rsid w:val="00975514"/>
    <w:rsid w:val="009825AD"/>
    <w:rsid w:val="00982712"/>
    <w:rsid w:val="00982958"/>
    <w:rsid w:val="009838B8"/>
    <w:rsid w:val="009861DF"/>
    <w:rsid w:val="00986660"/>
    <w:rsid w:val="00987752"/>
    <w:rsid w:val="00987E55"/>
    <w:rsid w:val="009972EC"/>
    <w:rsid w:val="0099791A"/>
    <w:rsid w:val="009A2642"/>
    <w:rsid w:val="009A604D"/>
    <w:rsid w:val="009A766B"/>
    <w:rsid w:val="009A7DE6"/>
    <w:rsid w:val="009B62B0"/>
    <w:rsid w:val="009B68FF"/>
    <w:rsid w:val="009C0126"/>
    <w:rsid w:val="009C754F"/>
    <w:rsid w:val="009C7ADC"/>
    <w:rsid w:val="009D27F0"/>
    <w:rsid w:val="009D63DD"/>
    <w:rsid w:val="009D6B2D"/>
    <w:rsid w:val="009E0466"/>
    <w:rsid w:val="009E3CCD"/>
    <w:rsid w:val="009E5D6E"/>
    <w:rsid w:val="009F0C71"/>
    <w:rsid w:val="009F21E3"/>
    <w:rsid w:val="009F6720"/>
    <w:rsid w:val="009F7056"/>
    <w:rsid w:val="009F75DB"/>
    <w:rsid w:val="00A0559F"/>
    <w:rsid w:val="00A05D38"/>
    <w:rsid w:val="00A0694D"/>
    <w:rsid w:val="00A072E7"/>
    <w:rsid w:val="00A10B1D"/>
    <w:rsid w:val="00A22206"/>
    <w:rsid w:val="00A22F72"/>
    <w:rsid w:val="00A23F04"/>
    <w:rsid w:val="00A30209"/>
    <w:rsid w:val="00A31ED9"/>
    <w:rsid w:val="00A3380A"/>
    <w:rsid w:val="00A43E8B"/>
    <w:rsid w:val="00A44288"/>
    <w:rsid w:val="00A45BFD"/>
    <w:rsid w:val="00A4605B"/>
    <w:rsid w:val="00A514A6"/>
    <w:rsid w:val="00A546FF"/>
    <w:rsid w:val="00A60AE8"/>
    <w:rsid w:val="00A675C6"/>
    <w:rsid w:val="00A718EE"/>
    <w:rsid w:val="00A72B88"/>
    <w:rsid w:val="00A73ABA"/>
    <w:rsid w:val="00A7625A"/>
    <w:rsid w:val="00A80C97"/>
    <w:rsid w:val="00A82C59"/>
    <w:rsid w:val="00A84397"/>
    <w:rsid w:val="00A8642E"/>
    <w:rsid w:val="00A878A5"/>
    <w:rsid w:val="00A90CDF"/>
    <w:rsid w:val="00A92354"/>
    <w:rsid w:val="00AA0D28"/>
    <w:rsid w:val="00AA365D"/>
    <w:rsid w:val="00AA4C90"/>
    <w:rsid w:val="00AC2D9D"/>
    <w:rsid w:val="00AC5F25"/>
    <w:rsid w:val="00AD54DC"/>
    <w:rsid w:val="00AD56A5"/>
    <w:rsid w:val="00AE2D0A"/>
    <w:rsid w:val="00AE40A3"/>
    <w:rsid w:val="00AE727B"/>
    <w:rsid w:val="00AF0E1E"/>
    <w:rsid w:val="00AF35BA"/>
    <w:rsid w:val="00AF35CF"/>
    <w:rsid w:val="00AF3982"/>
    <w:rsid w:val="00AF5E39"/>
    <w:rsid w:val="00AF74F1"/>
    <w:rsid w:val="00B0426E"/>
    <w:rsid w:val="00B059D8"/>
    <w:rsid w:val="00B13599"/>
    <w:rsid w:val="00B15307"/>
    <w:rsid w:val="00B16169"/>
    <w:rsid w:val="00B22A9A"/>
    <w:rsid w:val="00B22E41"/>
    <w:rsid w:val="00B23213"/>
    <w:rsid w:val="00B23879"/>
    <w:rsid w:val="00B31576"/>
    <w:rsid w:val="00B319AE"/>
    <w:rsid w:val="00B32B73"/>
    <w:rsid w:val="00B36934"/>
    <w:rsid w:val="00B36E28"/>
    <w:rsid w:val="00B37F17"/>
    <w:rsid w:val="00B40CD0"/>
    <w:rsid w:val="00B413D2"/>
    <w:rsid w:val="00B436DE"/>
    <w:rsid w:val="00B43A6B"/>
    <w:rsid w:val="00B45661"/>
    <w:rsid w:val="00B50F8E"/>
    <w:rsid w:val="00B50FC6"/>
    <w:rsid w:val="00B5176C"/>
    <w:rsid w:val="00B54145"/>
    <w:rsid w:val="00B556D3"/>
    <w:rsid w:val="00B56B92"/>
    <w:rsid w:val="00B63E0F"/>
    <w:rsid w:val="00B65F93"/>
    <w:rsid w:val="00B66E12"/>
    <w:rsid w:val="00B73C92"/>
    <w:rsid w:val="00B73E6F"/>
    <w:rsid w:val="00B804FE"/>
    <w:rsid w:val="00B80EDF"/>
    <w:rsid w:val="00B817AF"/>
    <w:rsid w:val="00B84E70"/>
    <w:rsid w:val="00B86496"/>
    <w:rsid w:val="00B87E09"/>
    <w:rsid w:val="00B93994"/>
    <w:rsid w:val="00B93C3D"/>
    <w:rsid w:val="00B96E46"/>
    <w:rsid w:val="00BA4B07"/>
    <w:rsid w:val="00BB0EED"/>
    <w:rsid w:val="00BB1165"/>
    <w:rsid w:val="00BB1CB3"/>
    <w:rsid w:val="00BC3160"/>
    <w:rsid w:val="00BC36BE"/>
    <w:rsid w:val="00BC3DFE"/>
    <w:rsid w:val="00BC7A28"/>
    <w:rsid w:val="00BD1304"/>
    <w:rsid w:val="00BD1E03"/>
    <w:rsid w:val="00BD477D"/>
    <w:rsid w:val="00BE0CD7"/>
    <w:rsid w:val="00BE7C2D"/>
    <w:rsid w:val="00BF4FF3"/>
    <w:rsid w:val="00BF6589"/>
    <w:rsid w:val="00C00C45"/>
    <w:rsid w:val="00C00F46"/>
    <w:rsid w:val="00C0523C"/>
    <w:rsid w:val="00C06125"/>
    <w:rsid w:val="00C06253"/>
    <w:rsid w:val="00C070A8"/>
    <w:rsid w:val="00C11229"/>
    <w:rsid w:val="00C129D2"/>
    <w:rsid w:val="00C13735"/>
    <w:rsid w:val="00C172F8"/>
    <w:rsid w:val="00C24F46"/>
    <w:rsid w:val="00C25A67"/>
    <w:rsid w:val="00C3050E"/>
    <w:rsid w:val="00C309DB"/>
    <w:rsid w:val="00C34CA0"/>
    <w:rsid w:val="00C373FB"/>
    <w:rsid w:val="00C40386"/>
    <w:rsid w:val="00C425C3"/>
    <w:rsid w:val="00C47D44"/>
    <w:rsid w:val="00C568A9"/>
    <w:rsid w:val="00C60521"/>
    <w:rsid w:val="00C6108C"/>
    <w:rsid w:val="00C675FF"/>
    <w:rsid w:val="00C70FD1"/>
    <w:rsid w:val="00C7298F"/>
    <w:rsid w:val="00C73339"/>
    <w:rsid w:val="00C7493C"/>
    <w:rsid w:val="00C74E25"/>
    <w:rsid w:val="00C75B3C"/>
    <w:rsid w:val="00C76586"/>
    <w:rsid w:val="00C80D37"/>
    <w:rsid w:val="00C82469"/>
    <w:rsid w:val="00C8453E"/>
    <w:rsid w:val="00C850F8"/>
    <w:rsid w:val="00C8576B"/>
    <w:rsid w:val="00C8681F"/>
    <w:rsid w:val="00C8723E"/>
    <w:rsid w:val="00C97D3A"/>
    <w:rsid w:val="00CA0BD7"/>
    <w:rsid w:val="00CA0D1C"/>
    <w:rsid w:val="00CA0F4E"/>
    <w:rsid w:val="00CA15F0"/>
    <w:rsid w:val="00CA7343"/>
    <w:rsid w:val="00CB3345"/>
    <w:rsid w:val="00CB3F63"/>
    <w:rsid w:val="00CB58CD"/>
    <w:rsid w:val="00CB6FAA"/>
    <w:rsid w:val="00CC4E8A"/>
    <w:rsid w:val="00CC7E24"/>
    <w:rsid w:val="00CD1705"/>
    <w:rsid w:val="00CD5069"/>
    <w:rsid w:val="00CD6BD4"/>
    <w:rsid w:val="00CE28C8"/>
    <w:rsid w:val="00CE2C18"/>
    <w:rsid w:val="00CE3776"/>
    <w:rsid w:val="00CE5120"/>
    <w:rsid w:val="00CE7D50"/>
    <w:rsid w:val="00CF0551"/>
    <w:rsid w:val="00CF34FB"/>
    <w:rsid w:val="00CF40BD"/>
    <w:rsid w:val="00CF4CA2"/>
    <w:rsid w:val="00D01923"/>
    <w:rsid w:val="00D0217B"/>
    <w:rsid w:val="00D044D3"/>
    <w:rsid w:val="00D045FC"/>
    <w:rsid w:val="00D123B2"/>
    <w:rsid w:val="00D14F13"/>
    <w:rsid w:val="00D17EF0"/>
    <w:rsid w:val="00D21D31"/>
    <w:rsid w:val="00D24227"/>
    <w:rsid w:val="00D348E3"/>
    <w:rsid w:val="00D3722C"/>
    <w:rsid w:val="00D41DDA"/>
    <w:rsid w:val="00D516E7"/>
    <w:rsid w:val="00D52B77"/>
    <w:rsid w:val="00D53A0C"/>
    <w:rsid w:val="00D636AF"/>
    <w:rsid w:val="00D63FD8"/>
    <w:rsid w:val="00D6402D"/>
    <w:rsid w:val="00D66B48"/>
    <w:rsid w:val="00D81E52"/>
    <w:rsid w:val="00D82A2B"/>
    <w:rsid w:val="00D83562"/>
    <w:rsid w:val="00D84250"/>
    <w:rsid w:val="00D9565E"/>
    <w:rsid w:val="00DA1549"/>
    <w:rsid w:val="00DA2281"/>
    <w:rsid w:val="00DA4856"/>
    <w:rsid w:val="00DA7884"/>
    <w:rsid w:val="00DB12A6"/>
    <w:rsid w:val="00DB2F60"/>
    <w:rsid w:val="00DB6574"/>
    <w:rsid w:val="00DB71F3"/>
    <w:rsid w:val="00DC1A87"/>
    <w:rsid w:val="00DC3D9C"/>
    <w:rsid w:val="00DD108D"/>
    <w:rsid w:val="00DD2235"/>
    <w:rsid w:val="00DD50BF"/>
    <w:rsid w:val="00DD51DC"/>
    <w:rsid w:val="00DD6AC7"/>
    <w:rsid w:val="00DD7B08"/>
    <w:rsid w:val="00DE2290"/>
    <w:rsid w:val="00DE3647"/>
    <w:rsid w:val="00DE58AD"/>
    <w:rsid w:val="00DE6513"/>
    <w:rsid w:val="00DF0D20"/>
    <w:rsid w:val="00E0327D"/>
    <w:rsid w:val="00E05D6F"/>
    <w:rsid w:val="00E05EB5"/>
    <w:rsid w:val="00E05F8C"/>
    <w:rsid w:val="00E06C78"/>
    <w:rsid w:val="00E1117D"/>
    <w:rsid w:val="00E111FB"/>
    <w:rsid w:val="00E158FB"/>
    <w:rsid w:val="00E221A6"/>
    <w:rsid w:val="00E22D94"/>
    <w:rsid w:val="00E2576D"/>
    <w:rsid w:val="00E27E2F"/>
    <w:rsid w:val="00E31734"/>
    <w:rsid w:val="00E33105"/>
    <w:rsid w:val="00E37C2A"/>
    <w:rsid w:val="00E41FC3"/>
    <w:rsid w:val="00E43AC2"/>
    <w:rsid w:val="00E44931"/>
    <w:rsid w:val="00E46D5F"/>
    <w:rsid w:val="00E47C82"/>
    <w:rsid w:val="00E51891"/>
    <w:rsid w:val="00E56A96"/>
    <w:rsid w:val="00E61F2C"/>
    <w:rsid w:val="00E6315A"/>
    <w:rsid w:val="00E65737"/>
    <w:rsid w:val="00E658CC"/>
    <w:rsid w:val="00E6625D"/>
    <w:rsid w:val="00E66D51"/>
    <w:rsid w:val="00E674F9"/>
    <w:rsid w:val="00E70F0B"/>
    <w:rsid w:val="00E720EE"/>
    <w:rsid w:val="00E82A05"/>
    <w:rsid w:val="00E83B5B"/>
    <w:rsid w:val="00E85E0E"/>
    <w:rsid w:val="00E87399"/>
    <w:rsid w:val="00E908AF"/>
    <w:rsid w:val="00E9253B"/>
    <w:rsid w:val="00E93EC4"/>
    <w:rsid w:val="00E952E3"/>
    <w:rsid w:val="00E95D11"/>
    <w:rsid w:val="00E97247"/>
    <w:rsid w:val="00E97B2D"/>
    <w:rsid w:val="00E97DF4"/>
    <w:rsid w:val="00EA0B8A"/>
    <w:rsid w:val="00EA5440"/>
    <w:rsid w:val="00EB61D5"/>
    <w:rsid w:val="00EB78E7"/>
    <w:rsid w:val="00EB7CA0"/>
    <w:rsid w:val="00EC2D4B"/>
    <w:rsid w:val="00EC4799"/>
    <w:rsid w:val="00EC6201"/>
    <w:rsid w:val="00EC79E5"/>
    <w:rsid w:val="00ED0845"/>
    <w:rsid w:val="00ED4D29"/>
    <w:rsid w:val="00ED61FA"/>
    <w:rsid w:val="00EE2CAE"/>
    <w:rsid w:val="00EE305C"/>
    <w:rsid w:val="00EE6FE5"/>
    <w:rsid w:val="00EF1D2D"/>
    <w:rsid w:val="00EF3D31"/>
    <w:rsid w:val="00EF50DB"/>
    <w:rsid w:val="00EF6EA4"/>
    <w:rsid w:val="00EF7BCD"/>
    <w:rsid w:val="00EF7FF1"/>
    <w:rsid w:val="00F030E2"/>
    <w:rsid w:val="00F07A27"/>
    <w:rsid w:val="00F132D9"/>
    <w:rsid w:val="00F158F3"/>
    <w:rsid w:val="00F211D7"/>
    <w:rsid w:val="00F2135F"/>
    <w:rsid w:val="00F25EC1"/>
    <w:rsid w:val="00F302E0"/>
    <w:rsid w:val="00F30F4D"/>
    <w:rsid w:val="00F3281E"/>
    <w:rsid w:val="00F32E24"/>
    <w:rsid w:val="00F41ACE"/>
    <w:rsid w:val="00F41EB7"/>
    <w:rsid w:val="00F45A10"/>
    <w:rsid w:val="00F472C8"/>
    <w:rsid w:val="00F475B0"/>
    <w:rsid w:val="00F5482E"/>
    <w:rsid w:val="00F676B9"/>
    <w:rsid w:val="00F714D8"/>
    <w:rsid w:val="00F746B2"/>
    <w:rsid w:val="00F75D46"/>
    <w:rsid w:val="00F77CAA"/>
    <w:rsid w:val="00F80CD5"/>
    <w:rsid w:val="00F82BF8"/>
    <w:rsid w:val="00F84F23"/>
    <w:rsid w:val="00F86248"/>
    <w:rsid w:val="00F86DB1"/>
    <w:rsid w:val="00F920FF"/>
    <w:rsid w:val="00F937B0"/>
    <w:rsid w:val="00F95021"/>
    <w:rsid w:val="00F97243"/>
    <w:rsid w:val="00FA0307"/>
    <w:rsid w:val="00FA082A"/>
    <w:rsid w:val="00FA2611"/>
    <w:rsid w:val="00FA5F71"/>
    <w:rsid w:val="00FB0C3F"/>
    <w:rsid w:val="00FB1094"/>
    <w:rsid w:val="00FB2B04"/>
    <w:rsid w:val="00FC260B"/>
    <w:rsid w:val="00FC2F5F"/>
    <w:rsid w:val="00FC5FA6"/>
    <w:rsid w:val="00FC6D61"/>
    <w:rsid w:val="00FD2962"/>
    <w:rsid w:val="00FD2E68"/>
    <w:rsid w:val="00FD57FF"/>
    <w:rsid w:val="00FD6632"/>
    <w:rsid w:val="00FD6819"/>
    <w:rsid w:val="00FE15C8"/>
    <w:rsid w:val="00FE2438"/>
    <w:rsid w:val="00FE5955"/>
    <w:rsid w:val="00FF4E3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F79D9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5">
    <w:name w:val="heading 5"/>
    <w:basedOn w:val="Normal"/>
    <w:link w:val="Heading5Char"/>
    <w:uiPriority w:val="9"/>
    <w:qFormat/>
    <w:rsid w:val="005E22A5"/>
    <w:pPr>
      <w:spacing w:before="100" w:beforeAutospacing="1" w:after="100" w:afterAutospacing="1"/>
      <w:outlineLvl w:val="4"/>
    </w:pPr>
    <w:rPr>
      <w:rFonts w:ascii="Times" w:hAnsi="Times"/>
      <w:b/>
      <w:bCs/>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3160"/>
    <w:rPr>
      <w:color w:val="0000FF" w:themeColor="hyperlink"/>
      <w:u w:val="single"/>
    </w:rPr>
  </w:style>
  <w:style w:type="character" w:customStyle="1" w:styleId="st">
    <w:name w:val="st"/>
    <w:basedOn w:val="DefaultParagraphFont"/>
    <w:rsid w:val="00EF7BCD"/>
  </w:style>
  <w:style w:type="character" w:styleId="Emphasis">
    <w:name w:val="Emphasis"/>
    <w:basedOn w:val="DefaultParagraphFont"/>
    <w:uiPriority w:val="20"/>
    <w:qFormat/>
    <w:rsid w:val="00EF7BCD"/>
    <w:rPr>
      <w:i/>
      <w:iCs/>
    </w:rPr>
  </w:style>
  <w:style w:type="paragraph" w:styleId="HTMLPreformatted">
    <w:name w:val="HTML Preformatted"/>
    <w:basedOn w:val="Normal"/>
    <w:link w:val="HTMLPreformattedChar"/>
    <w:uiPriority w:val="99"/>
    <w:semiHidden/>
    <w:unhideWhenUsed/>
    <w:rsid w:val="005B6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AU"/>
    </w:rPr>
  </w:style>
  <w:style w:type="character" w:customStyle="1" w:styleId="HTMLPreformattedChar">
    <w:name w:val="HTML Preformatted Char"/>
    <w:basedOn w:val="DefaultParagraphFont"/>
    <w:link w:val="HTMLPreformatted"/>
    <w:uiPriority w:val="99"/>
    <w:semiHidden/>
    <w:rsid w:val="005B6212"/>
    <w:rPr>
      <w:rFonts w:ascii="Courier" w:hAnsi="Courier" w:cs="Courier"/>
      <w:sz w:val="20"/>
      <w:szCs w:val="20"/>
      <w:lang w:val="en-AU"/>
    </w:rPr>
  </w:style>
  <w:style w:type="character" w:styleId="CommentReference">
    <w:name w:val="annotation reference"/>
    <w:semiHidden/>
    <w:unhideWhenUsed/>
    <w:rsid w:val="00396145"/>
    <w:rPr>
      <w:sz w:val="16"/>
      <w:szCs w:val="16"/>
    </w:rPr>
  </w:style>
  <w:style w:type="paragraph" w:styleId="BalloonText">
    <w:name w:val="Balloon Text"/>
    <w:basedOn w:val="Normal"/>
    <w:link w:val="BalloonTextChar"/>
    <w:uiPriority w:val="99"/>
    <w:semiHidden/>
    <w:unhideWhenUsed/>
    <w:rsid w:val="006573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730E"/>
    <w:rPr>
      <w:rFonts w:ascii="Lucida Grande" w:hAnsi="Lucida Grande" w:cs="Lucida Grande"/>
      <w:sz w:val="18"/>
      <w:szCs w:val="18"/>
    </w:rPr>
  </w:style>
  <w:style w:type="paragraph" w:styleId="CommentText">
    <w:name w:val="annotation text"/>
    <w:basedOn w:val="Normal"/>
    <w:link w:val="CommentTextChar"/>
    <w:uiPriority w:val="99"/>
    <w:semiHidden/>
    <w:unhideWhenUsed/>
    <w:rsid w:val="009C754F"/>
    <w:rPr>
      <w:sz w:val="20"/>
      <w:szCs w:val="20"/>
    </w:rPr>
  </w:style>
  <w:style w:type="character" w:customStyle="1" w:styleId="CommentTextChar">
    <w:name w:val="Comment Text Char"/>
    <w:basedOn w:val="DefaultParagraphFont"/>
    <w:link w:val="CommentText"/>
    <w:uiPriority w:val="99"/>
    <w:semiHidden/>
    <w:rsid w:val="009C754F"/>
    <w:rPr>
      <w:sz w:val="20"/>
      <w:szCs w:val="20"/>
    </w:rPr>
  </w:style>
  <w:style w:type="paragraph" w:styleId="CommentSubject">
    <w:name w:val="annotation subject"/>
    <w:basedOn w:val="CommentText"/>
    <w:next w:val="CommentText"/>
    <w:link w:val="CommentSubjectChar"/>
    <w:uiPriority w:val="99"/>
    <w:semiHidden/>
    <w:unhideWhenUsed/>
    <w:rsid w:val="009C754F"/>
    <w:rPr>
      <w:b/>
      <w:bCs/>
    </w:rPr>
  </w:style>
  <w:style w:type="character" w:customStyle="1" w:styleId="CommentSubjectChar">
    <w:name w:val="Comment Subject Char"/>
    <w:basedOn w:val="CommentTextChar"/>
    <w:link w:val="CommentSubject"/>
    <w:uiPriority w:val="99"/>
    <w:semiHidden/>
    <w:rsid w:val="009C754F"/>
    <w:rPr>
      <w:b/>
      <w:bCs/>
      <w:sz w:val="20"/>
      <w:szCs w:val="20"/>
    </w:rPr>
  </w:style>
  <w:style w:type="paragraph" w:styleId="Revision">
    <w:name w:val="Revision"/>
    <w:hidden/>
    <w:uiPriority w:val="99"/>
    <w:semiHidden/>
    <w:rsid w:val="0076599B"/>
  </w:style>
  <w:style w:type="character" w:styleId="LineNumber">
    <w:name w:val="line number"/>
    <w:basedOn w:val="DefaultParagraphFont"/>
    <w:uiPriority w:val="99"/>
    <w:semiHidden/>
    <w:unhideWhenUsed/>
    <w:rsid w:val="00E221A6"/>
  </w:style>
  <w:style w:type="character" w:styleId="PlaceholderText">
    <w:name w:val="Placeholder Text"/>
    <w:basedOn w:val="DefaultParagraphFont"/>
    <w:uiPriority w:val="99"/>
    <w:semiHidden/>
    <w:rsid w:val="000A780E"/>
    <w:rPr>
      <w:color w:val="808080"/>
    </w:rPr>
  </w:style>
  <w:style w:type="character" w:customStyle="1" w:styleId="Heading5Char">
    <w:name w:val="Heading 5 Char"/>
    <w:basedOn w:val="DefaultParagraphFont"/>
    <w:link w:val="Heading5"/>
    <w:uiPriority w:val="9"/>
    <w:rsid w:val="005E22A5"/>
    <w:rPr>
      <w:rFonts w:ascii="Times" w:hAnsi="Times"/>
      <w:b/>
      <w:bCs/>
      <w:sz w:val="20"/>
      <w:szCs w:val="20"/>
      <w:lang w:val="en-AU"/>
    </w:rPr>
  </w:style>
  <w:style w:type="character" w:customStyle="1" w:styleId="publication-type">
    <w:name w:val="publication-type"/>
    <w:basedOn w:val="DefaultParagraphFont"/>
    <w:rsid w:val="005E22A5"/>
  </w:style>
  <w:style w:type="character" w:customStyle="1" w:styleId="publication-title">
    <w:name w:val="publication-title"/>
    <w:basedOn w:val="DefaultParagraphFont"/>
    <w:rsid w:val="005E22A5"/>
  </w:style>
  <w:style w:type="character" w:styleId="FollowedHyperlink">
    <w:name w:val="FollowedHyperlink"/>
    <w:basedOn w:val="DefaultParagraphFont"/>
    <w:uiPriority w:val="99"/>
    <w:semiHidden/>
    <w:unhideWhenUsed/>
    <w:rsid w:val="006009D9"/>
    <w:rPr>
      <w:color w:val="800080" w:themeColor="followedHyperlink"/>
      <w:u w:val="single"/>
    </w:rPr>
  </w:style>
  <w:style w:type="paragraph" w:styleId="Header">
    <w:name w:val="header"/>
    <w:basedOn w:val="Normal"/>
    <w:link w:val="HeaderChar"/>
    <w:uiPriority w:val="99"/>
    <w:unhideWhenUsed/>
    <w:rsid w:val="00A8642E"/>
    <w:pPr>
      <w:tabs>
        <w:tab w:val="center" w:pos="4320"/>
        <w:tab w:val="right" w:pos="8640"/>
      </w:tabs>
    </w:pPr>
  </w:style>
  <w:style w:type="character" w:customStyle="1" w:styleId="HeaderChar">
    <w:name w:val="Header Char"/>
    <w:basedOn w:val="DefaultParagraphFont"/>
    <w:link w:val="Header"/>
    <w:uiPriority w:val="99"/>
    <w:rsid w:val="00A8642E"/>
  </w:style>
  <w:style w:type="paragraph" w:styleId="Footer">
    <w:name w:val="footer"/>
    <w:basedOn w:val="Normal"/>
    <w:link w:val="FooterChar"/>
    <w:uiPriority w:val="99"/>
    <w:unhideWhenUsed/>
    <w:rsid w:val="00A8642E"/>
    <w:pPr>
      <w:tabs>
        <w:tab w:val="center" w:pos="4320"/>
        <w:tab w:val="right" w:pos="8640"/>
      </w:tabs>
    </w:pPr>
  </w:style>
  <w:style w:type="character" w:customStyle="1" w:styleId="FooterChar">
    <w:name w:val="Footer Char"/>
    <w:basedOn w:val="DefaultParagraphFont"/>
    <w:link w:val="Footer"/>
    <w:uiPriority w:val="99"/>
    <w:rsid w:val="00A8642E"/>
  </w:style>
  <w:style w:type="paragraph" w:customStyle="1" w:styleId="Compact">
    <w:name w:val="Compact"/>
    <w:basedOn w:val="Normal"/>
    <w:qFormat/>
    <w:rsid w:val="00395EEB"/>
    <w:pPr>
      <w:spacing w:before="36" w:after="36"/>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3600">
      <w:bodyDiv w:val="1"/>
      <w:marLeft w:val="0"/>
      <w:marRight w:val="0"/>
      <w:marTop w:val="0"/>
      <w:marBottom w:val="0"/>
      <w:divBdr>
        <w:top w:val="none" w:sz="0" w:space="0" w:color="auto"/>
        <w:left w:val="none" w:sz="0" w:space="0" w:color="auto"/>
        <w:bottom w:val="none" w:sz="0" w:space="0" w:color="auto"/>
        <w:right w:val="none" w:sz="0" w:space="0" w:color="auto"/>
      </w:divBdr>
    </w:div>
    <w:div w:id="21787331">
      <w:bodyDiv w:val="1"/>
      <w:marLeft w:val="0"/>
      <w:marRight w:val="0"/>
      <w:marTop w:val="0"/>
      <w:marBottom w:val="0"/>
      <w:divBdr>
        <w:top w:val="none" w:sz="0" w:space="0" w:color="auto"/>
        <w:left w:val="none" w:sz="0" w:space="0" w:color="auto"/>
        <w:bottom w:val="none" w:sz="0" w:space="0" w:color="auto"/>
        <w:right w:val="none" w:sz="0" w:space="0" w:color="auto"/>
      </w:divBdr>
    </w:div>
    <w:div w:id="60910966">
      <w:bodyDiv w:val="1"/>
      <w:marLeft w:val="0"/>
      <w:marRight w:val="0"/>
      <w:marTop w:val="0"/>
      <w:marBottom w:val="0"/>
      <w:divBdr>
        <w:top w:val="none" w:sz="0" w:space="0" w:color="auto"/>
        <w:left w:val="none" w:sz="0" w:space="0" w:color="auto"/>
        <w:bottom w:val="none" w:sz="0" w:space="0" w:color="auto"/>
        <w:right w:val="none" w:sz="0" w:space="0" w:color="auto"/>
      </w:divBdr>
    </w:div>
    <w:div w:id="119879788">
      <w:bodyDiv w:val="1"/>
      <w:marLeft w:val="0"/>
      <w:marRight w:val="0"/>
      <w:marTop w:val="0"/>
      <w:marBottom w:val="0"/>
      <w:divBdr>
        <w:top w:val="none" w:sz="0" w:space="0" w:color="auto"/>
        <w:left w:val="none" w:sz="0" w:space="0" w:color="auto"/>
        <w:bottom w:val="none" w:sz="0" w:space="0" w:color="auto"/>
        <w:right w:val="none" w:sz="0" w:space="0" w:color="auto"/>
      </w:divBdr>
    </w:div>
    <w:div w:id="183981114">
      <w:bodyDiv w:val="1"/>
      <w:marLeft w:val="0"/>
      <w:marRight w:val="0"/>
      <w:marTop w:val="0"/>
      <w:marBottom w:val="0"/>
      <w:divBdr>
        <w:top w:val="none" w:sz="0" w:space="0" w:color="auto"/>
        <w:left w:val="none" w:sz="0" w:space="0" w:color="auto"/>
        <w:bottom w:val="none" w:sz="0" w:space="0" w:color="auto"/>
        <w:right w:val="none" w:sz="0" w:space="0" w:color="auto"/>
      </w:divBdr>
    </w:div>
    <w:div w:id="229733746">
      <w:bodyDiv w:val="1"/>
      <w:marLeft w:val="0"/>
      <w:marRight w:val="0"/>
      <w:marTop w:val="0"/>
      <w:marBottom w:val="0"/>
      <w:divBdr>
        <w:top w:val="none" w:sz="0" w:space="0" w:color="auto"/>
        <w:left w:val="none" w:sz="0" w:space="0" w:color="auto"/>
        <w:bottom w:val="none" w:sz="0" w:space="0" w:color="auto"/>
        <w:right w:val="none" w:sz="0" w:space="0" w:color="auto"/>
      </w:divBdr>
      <w:divsChild>
        <w:div w:id="331759471">
          <w:marLeft w:val="0"/>
          <w:marRight w:val="0"/>
          <w:marTop w:val="0"/>
          <w:marBottom w:val="0"/>
          <w:divBdr>
            <w:top w:val="none" w:sz="0" w:space="0" w:color="auto"/>
            <w:left w:val="none" w:sz="0" w:space="0" w:color="auto"/>
            <w:bottom w:val="none" w:sz="0" w:space="0" w:color="auto"/>
            <w:right w:val="none" w:sz="0" w:space="0" w:color="auto"/>
          </w:divBdr>
        </w:div>
        <w:div w:id="363748679">
          <w:marLeft w:val="0"/>
          <w:marRight w:val="0"/>
          <w:marTop w:val="0"/>
          <w:marBottom w:val="0"/>
          <w:divBdr>
            <w:top w:val="none" w:sz="0" w:space="0" w:color="auto"/>
            <w:left w:val="none" w:sz="0" w:space="0" w:color="auto"/>
            <w:bottom w:val="none" w:sz="0" w:space="0" w:color="auto"/>
            <w:right w:val="none" w:sz="0" w:space="0" w:color="auto"/>
          </w:divBdr>
        </w:div>
      </w:divsChild>
    </w:div>
    <w:div w:id="399014441">
      <w:bodyDiv w:val="1"/>
      <w:marLeft w:val="0"/>
      <w:marRight w:val="0"/>
      <w:marTop w:val="0"/>
      <w:marBottom w:val="0"/>
      <w:divBdr>
        <w:top w:val="none" w:sz="0" w:space="0" w:color="auto"/>
        <w:left w:val="none" w:sz="0" w:space="0" w:color="auto"/>
        <w:bottom w:val="none" w:sz="0" w:space="0" w:color="auto"/>
        <w:right w:val="none" w:sz="0" w:space="0" w:color="auto"/>
      </w:divBdr>
    </w:div>
    <w:div w:id="546458506">
      <w:bodyDiv w:val="1"/>
      <w:marLeft w:val="0"/>
      <w:marRight w:val="0"/>
      <w:marTop w:val="0"/>
      <w:marBottom w:val="0"/>
      <w:divBdr>
        <w:top w:val="none" w:sz="0" w:space="0" w:color="auto"/>
        <w:left w:val="none" w:sz="0" w:space="0" w:color="auto"/>
        <w:bottom w:val="none" w:sz="0" w:space="0" w:color="auto"/>
        <w:right w:val="none" w:sz="0" w:space="0" w:color="auto"/>
      </w:divBdr>
    </w:div>
    <w:div w:id="566190203">
      <w:bodyDiv w:val="1"/>
      <w:marLeft w:val="0"/>
      <w:marRight w:val="0"/>
      <w:marTop w:val="0"/>
      <w:marBottom w:val="0"/>
      <w:divBdr>
        <w:top w:val="none" w:sz="0" w:space="0" w:color="auto"/>
        <w:left w:val="none" w:sz="0" w:space="0" w:color="auto"/>
        <w:bottom w:val="none" w:sz="0" w:space="0" w:color="auto"/>
        <w:right w:val="none" w:sz="0" w:space="0" w:color="auto"/>
      </w:divBdr>
    </w:div>
    <w:div w:id="601569767">
      <w:bodyDiv w:val="1"/>
      <w:marLeft w:val="0"/>
      <w:marRight w:val="0"/>
      <w:marTop w:val="0"/>
      <w:marBottom w:val="0"/>
      <w:divBdr>
        <w:top w:val="none" w:sz="0" w:space="0" w:color="auto"/>
        <w:left w:val="none" w:sz="0" w:space="0" w:color="auto"/>
        <w:bottom w:val="none" w:sz="0" w:space="0" w:color="auto"/>
        <w:right w:val="none" w:sz="0" w:space="0" w:color="auto"/>
      </w:divBdr>
    </w:div>
    <w:div w:id="713431041">
      <w:bodyDiv w:val="1"/>
      <w:marLeft w:val="0"/>
      <w:marRight w:val="0"/>
      <w:marTop w:val="0"/>
      <w:marBottom w:val="0"/>
      <w:divBdr>
        <w:top w:val="none" w:sz="0" w:space="0" w:color="auto"/>
        <w:left w:val="none" w:sz="0" w:space="0" w:color="auto"/>
        <w:bottom w:val="none" w:sz="0" w:space="0" w:color="auto"/>
        <w:right w:val="none" w:sz="0" w:space="0" w:color="auto"/>
      </w:divBdr>
    </w:div>
    <w:div w:id="728650652">
      <w:bodyDiv w:val="1"/>
      <w:marLeft w:val="0"/>
      <w:marRight w:val="0"/>
      <w:marTop w:val="0"/>
      <w:marBottom w:val="0"/>
      <w:divBdr>
        <w:top w:val="none" w:sz="0" w:space="0" w:color="auto"/>
        <w:left w:val="none" w:sz="0" w:space="0" w:color="auto"/>
        <w:bottom w:val="none" w:sz="0" w:space="0" w:color="auto"/>
        <w:right w:val="none" w:sz="0" w:space="0" w:color="auto"/>
      </w:divBdr>
    </w:div>
    <w:div w:id="733040580">
      <w:bodyDiv w:val="1"/>
      <w:marLeft w:val="0"/>
      <w:marRight w:val="0"/>
      <w:marTop w:val="0"/>
      <w:marBottom w:val="0"/>
      <w:divBdr>
        <w:top w:val="none" w:sz="0" w:space="0" w:color="auto"/>
        <w:left w:val="none" w:sz="0" w:space="0" w:color="auto"/>
        <w:bottom w:val="none" w:sz="0" w:space="0" w:color="auto"/>
        <w:right w:val="none" w:sz="0" w:space="0" w:color="auto"/>
      </w:divBdr>
    </w:div>
    <w:div w:id="735979458">
      <w:bodyDiv w:val="1"/>
      <w:marLeft w:val="0"/>
      <w:marRight w:val="0"/>
      <w:marTop w:val="0"/>
      <w:marBottom w:val="0"/>
      <w:divBdr>
        <w:top w:val="none" w:sz="0" w:space="0" w:color="auto"/>
        <w:left w:val="none" w:sz="0" w:space="0" w:color="auto"/>
        <w:bottom w:val="none" w:sz="0" w:space="0" w:color="auto"/>
        <w:right w:val="none" w:sz="0" w:space="0" w:color="auto"/>
      </w:divBdr>
    </w:div>
    <w:div w:id="741409545">
      <w:bodyDiv w:val="1"/>
      <w:marLeft w:val="0"/>
      <w:marRight w:val="0"/>
      <w:marTop w:val="0"/>
      <w:marBottom w:val="0"/>
      <w:divBdr>
        <w:top w:val="none" w:sz="0" w:space="0" w:color="auto"/>
        <w:left w:val="none" w:sz="0" w:space="0" w:color="auto"/>
        <w:bottom w:val="none" w:sz="0" w:space="0" w:color="auto"/>
        <w:right w:val="none" w:sz="0" w:space="0" w:color="auto"/>
      </w:divBdr>
    </w:div>
    <w:div w:id="783960761">
      <w:bodyDiv w:val="1"/>
      <w:marLeft w:val="0"/>
      <w:marRight w:val="0"/>
      <w:marTop w:val="0"/>
      <w:marBottom w:val="0"/>
      <w:divBdr>
        <w:top w:val="none" w:sz="0" w:space="0" w:color="auto"/>
        <w:left w:val="none" w:sz="0" w:space="0" w:color="auto"/>
        <w:bottom w:val="none" w:sz="0" w:space="0" w:color="auto"/>
        <w:right w:val="none" w:sz="0" w:space="0" w:color="auto"/>
      </w:divBdr>
    </w:div>
    <w:div w:id="813915849">
      <w:bodyDiv w:val="1"/>
      <w:marLeft w:val="0"/>
      <w:marRight w:val="0"/>
      <w:marTop w:val="0"/>
      <w:marBottom w:val="0"/>
      <w:divBdr>
        <w:top w:val="none" w:sz="0" w:space="0" w:color="auto"/>
        <w:left w:val="none" w:sz="0" w:space="0" w:color="auto"/>
        <w:bottom w:val="none" w:sz="0" w:space="0" w:color="auto"/>
        <w:right w:val="none" w:sz="0" w:space="0" w:color="auto"/>
      </w:divBdr>
    </w:div>
    <w:div w:id="872112143">
      <w:bodyDiv w:val="1"/>
      <w:marLeft w:val="0"/>
      <w:marRight w:val="0"/>
      <w:marTop w:val="0"/>
      <w:marBottom w:val="0"/>
      <w:divBdr>
        <w:top w:val="none" w:sz="0" w:space="0" w:color="auto"/>
        <w:left w:val="none" w:sz="0" w:space="0" w:color="auto"/>
        <w:bottom w:val="none" w:sz="0" w:space="0" w:color="auto"/>
        <w:right w:val="none" w:sz="0" w:space="0" w:color="auto"/>
      </w:divBdr>
    </w:div>
    <w:div w:id="897590384">
      <w:bodyDiv w:val="1"/>
      <w:marLeft w:val="0"/>
      <w:marRight w:val="0"/>
      <w:marTop w:val="0"/>
      <w:marBottom w:val="0"/>
      <w:divBdr>
        <w:top w:val="none" w:sz="0" w:space="0" w:color="auto"/>
        <w:left w:val="none" w:sz="0" w:space="0" w:color="auto"/>
        <w:bottom w:val="none" w:sz="0" w:space="0" w:color="auto"/>
        <w:right w:val="none" w:sz="0" w:space="0" w:color="auto"/>
      </w:divBdr>
    </w:div>
    <w:div w:id="902788650">
      <w:bodyDiv w:val="1"/>
      <w:marLeft w:val="0"/>
      <w:marRight w:val="0"/>
      <w:marTop w:val="0"/>
      <w:marBottom w:val="0"/>
      <w:divBdr>
        <w:top w:val="none" w:sz="0" w:space="0" w:color="auto"/>
        <w:left w:val="none" w:sz="0" w:space="0" w:color="auto"/>
        <w:bottom w:val="none" w:sz="0" w:space="0" w:color="auto"/>
        <w:right w:val="none" w:sz="0" w:space="0" w:color="auto"/>
      </w:divBdr>
    </w:div>
    <w:div w:id="1017074655">
      <w:bodyDiv w:val="1"/>
      <w:marLeft w:val="0"/>
      <w:marRight w:val="0"/>
      <w:marTop w:val="0"/>
      <w:marBottom w:val="0"/>
      <w:divBdr>
        <w:top w:val="none" w:sz="0" w:space="0" w:color="auto"/>
        <w:left w:val="none" w:sz="0" w:space="0" w:color="auto"/>
        <w:bottom w:val="none" w:sz="0" w:space="0" w:color="auto"/>
        <w:right w:val="none" w:sz="0" w:space="0" w:color="auto"/>
      </w:divBdr>
    </w:div>
    <w:div w:id="1115127680">
      <w:bodyDiv w:val="1"/>
      <w:marLeft w:val="0"/>
      <w:marRight w:val="0"/>
      <w:marTop w:val="0"/>
      <w:marBottom w:val="0"/>
      <w:divBdr>
        <w:top w:val="none" w:sz="0" w:space="0" w:color="auto"/>
        <w:left w:val="none" w:sz="0" w:space="0" w:color="auto"/>
        <w:bottom w:val="none" w:sz="0" w:space="0" w:color="auto"/>
        <w:right w:val="none" w:sz="0" w:space="0" w:color="auto"/>
      </w:divBdr>
    </w:div>
    <w:div w:id="1215044944">
      <w:bodyDiv w:val="1"/>
      <w:marLeft w:val="0"/>
      <w:marRight w:val="0"/>
      <w:marTop w:val="0"/>
      <w:marBottom w:val="0"/>
      <w:divBdr>
        <w:top w:val="none" w:sz="0" w:space="0" w:color="auto"/>
        <w:left w:val="none" w:sz="0" w:space="0" w:color="auto"/>
        <w:bottom w:val="none" w:sz="0" w:space="0" w:color="auto"/>
        <w:right w:val="none" w:sz="0" w:space="0" w:color="auto"/>
      </w:divBdr>
    </w:div>
    <w:div w:id="1367944113">
      <w:bodyDiv w:val="1"/>
      <w:marLeft w:val="0"/>
      <w:marRight w:val="0"/>
      <w:marTop w:val="0"/>
      <w:marBottom w:val="0"/>
      <w:divBdr>
        <w:top w:val="none" w:sz="0" w:space="0" w:color="auto"/>
        <w:left w:val="none" w:sz="0" w:space="0" w:color="auto"/>
        <w:bottom w:val="none" w:sz="0" w:space="0" w:color="auto"/>
        <w:right w:val="none" w:sz="0" w:space="0" w:color="auto"/>
      </w:divBdr>
    </w:div>
    <w:div w:id="1408503472">
      <w:bodyDiv w:val="1"/>
      <w:marLeft w:val="0"/>
      <w:marRight w:val="0"/>
      <w:marTop w:val="0"/>
      <w:marBottom w:val="0"/>
      <w:divBdr>
        <w:top w:val="none" w:sz="0" w:space="0" w:color="auto"/>
        <w:left w:val="none" w:sz="0" w:space="0" w:color="auto"/>
        <w:bottom w:val="none" w:sz="0" w:space="0" w:color="auto"/>
        <w:right w:val="none" w:sz="0" w:space="0" w:color="auto"/>
      </w:divBdr>
    </w:div>
    <w:div w:id="1427263813">
      <w:bodyDiv w:val="1"/>
      <w:marLeft w:val="0"/>
      <w:marRight w:val="0"/>
      <w:marTop w:val="0"/>
      <w:marBottom w:val="0"/>
      <w:divBdr>
        <w:top w:val="none" w:sz="0" w:space="0" w:color="auto"/>
        <w:left w:val="none" w:sz="0" w:space="0" w:color="auto"/>
        <w:bottom w:val="none" w:sz="0" w:space="0" w:color="auto"/>
        <w:right w:val="none" w:sz="0" w:space="0" w:color="auto"/>
      </w:divBdr>
    </w:div>
    <w:div w:id="1497964024">
      <w:bodyDiv w:val="1"/>
      <w:marLeft w:val="0"/>
      <w:marRight w:val="0"/>
      <w:marTop w:val="0"/>
      <w:marBottom w:val="0"/>
      <w:divBdr>
        <w:top w:val="none" w:sz="0" w:space="0" w:color="auto"/>
        <w:left w:val="none" w:sz="0" w:space="0" w:color="auto"/>
        <w:bottom w:val="none" w:sz="0" w:space="0" w:color="auto"/>
        <w:right w:val="none" w:sz="0" w:space="0" w:color="auto"/>
      </w:divBdr>
    </w:div>
    <w:div w:id="1498376942">
      <w:bodyDiv w:val="1"/>
      <w:marLeft w:val="0"/>
      <w:marRight w:val="0"/>
      <w:marTop w:val="0"/>
      <w:marBottom w:val="0"/>
      <w:divBdr>
        <w:top w:val="none" w:sz="0" w:space="0" w:color="auto"/>
        <w:left w:val="none" w:sz="0" w:space="0" w:color="auto"/>
        <w:bottom w:val="none" w:sz="0" w:space="0" w:color="auto"/>
        <w:right w:val="none" w:sz="0" w:space="0" w:color="auto"/>
      </w:divBdr>
    </w:div>
    <w:div w:id="1499033015">
      <w:bodyDiv w:val="1"/>
      <w:marLeft w:val="0"/>
      <w:marRight w:val="0"/>
      <w:marTop w:val="0"/>
      <w:marBottom w:val="0"/>
      <w:divBdr>
        <w:top w:val="none" w:sz="0" w:space="0" w:color="auto"/>
        <w:left w:val="none" w:sz="0" w:space="0" w:color="auto"/>
        <w:bottom w:val="none" w:sz="0" w:space="0" w:color="auto"/>
        <w:right w:val="none" w:sz="0" w:space="0" w:color="auto"/>
      </w:divBdr>
    </w:div>
    <w:div w:id="1514298958">
      <w:bodyDiv w:val="1"/>
      <w:marLeft w:val="0"/>
      <w:marRight w:val="0"/>
      <w:marTop w:val="0"/>
      <w:marBottom w:val="0"/>
      <w:divBdr>
        <w:top w:val="none" w:sz="0" w:space="0" w:color="auto"/>
        <w:left w:val="none" w:sz="0" w:space="0" w:color="auto"/>
        <w:bottom w:val="none" w:sz="0" w:space="0" w:color="auto"/>
        <w:right w:val="none" w:sz="0" w:space="0" w:color="auto"/>
      </w:divBdr>
    </w:div>
    <w:div w:id="1571039393">
      <w:bodyDiv w:val="1"/>
      <w:marLeft w:val="0"/>
      <w:marRight w:val="0"/>
      <w:marTop w:val="0"/>
      <w:marBottom w:val="0"/>
      <w:divBdr>
        <w:top w:val="none" w:sz="0" w:space="0" w:color="auto"/>
        <w:left w:val="none" w:sz="0" w:space="0" w:color="auto"/>
        <w:bottom w:val="none" w:sz="0" w:space="0" w:color="auto"/>
        <w:right w:val="none" w:sz="0" w:space="0" w:color="auto"/>
      </w:divBdr>
    </w:div>
    <w:div w:id="1808232910">
      <w:bodyDiv w:val="1"/>
      <w:marLeft w:val="0"/>
      <w:marRight w:val="0"/>
      <w:marTop w:val="0"/>
      <w:marBottom w:val="0"/>
      <w:divBdr>
        <w:top w:val="none" w:sz="0" w:space="0" w:color="auto"/>
        <w:left w:val="none" w:sz="0" w:space="0" w:color="auto"/>
        <w:bottom w:val="none" w:sz="0" w:space="0" w:color="auto"/>
        <w:right w:val="none" w:sz="0" w:space="0" w:color="auto"/>
      </w:divBdr>
    </w:div>
    <w:div w:id="1865946254">
      <w:bodyDiv w:val="1"/>
      <w:marLeft w:val="0"/>
      <w:marRight w:val="0"/>
      <w:marTop w:val="0"/>
      <w:marBottom w:val="0"/>
      <w:divBdr>
        <w:top w:val="none" w:sz="0" w:space="0" w:color="auto"/>
        <w:left w:val="none" w:sz="0" w:space="0" w:color="auto"/>
        <w:bottom w:val="none" w:sz="0" w:space="0" w:color="auto"/>
        <w:right w:val="none" w:sz="0" w:space="0" w:color="auto"/>
      </w:divBdr>
    </w:div>
    <w:div w:id="1905141820">
      <w:bodyDiv w:val="1"/>
      <w:marLeft w:val="0"/>
      <w:marRight w:val="0"/>
      <w:marTop w:val="0"/>
      <w:marBottom w:val="0"/>
      <w:divBdr>
        <w:top w:val="none" w:sz="0" w:space="0" w:color="auto"/>
        <w:left w:val="none" w:sz="0" w:space="0" w:color="auto"/>
        <w:bottom w:val="none" w:sz="0" w:space="0" w:color="auto"/>
        <w:right w:val="none" w:sz="0" w:space="0" w:color="auto"/>
      </w:divBdr>
    </w:div>
    <w:div w:id="1949854468">
      <w:bodyDiv w:val="1"/>
      <w:marLeft w:val="0"/>
      <w:marRight w:val="0"/>
      <w:marTop w:val="0"/>
      <w:marBottom w:val="0"/>
      <w:divBdr>
        <w:top w:val="none" w:sz="0" w:space="0" w:color="auto"/>
        <w:left w:val="none" w:sz="0" w:space="0" w:color="auto"/>
        <w:bottom w:val="none" w:sz="0" w:space="0" w:color="auto"/>
        <w:right w:val="none" w:sz="0" w:space="0" w:color="auto"/>
      </w:divBdr>
    </w:div>
    <w:div w:id="1969160664">
      <w:bodyDiv w:val="1"/>
      <w:marLeft w:val="0"/>
      <w:marRight w:val="0"/>
      <w:marTop w:val="0"/>
      <w:marBottom w:val="0"/>
      <w:divBdr>
        <w:top w:val="none" w:sz="0" w:space="0" w:color="auto"/>
        <w:left w:val="none" w:sz="0" w:space="0" w:color="auto"/>
        <w:bottom w:val="none" w:sz="0" w:space="0" w:color="auto"/>
        <w:right w:val="none" w:sz="0" w:space="0" w:color="auto"/>
      </w:divBdr>
    </w:div>
    <w:div w:id="2003511097">
      <w:bodyDiv w:val="1"/>
      <w:marLeft w:val="0"/>
      <w:marRight w:val="0"/>
      <w:marTop w:val="0"/>
      <w:marBottom w:val="0"/>
      <w:divBdr>
        <w:top w:val="none" w:sz="0" w:space="0" w:color="auto"/>
        <w:left w:val="none" w:sz="0" w:space="0" w:color="auto"/>
        <w:bottom w:val="none" w:sz="0" w:space="0" w:color="auto"/>
        <w:right w:val="none" w:sz="0" w:space="0" w:color="auto"/>
      </w:divBdr>
    </w:div>
    <w:div w:id="2143230514">
      <w:bodyDiv w:val="1"/>
      <w:marLeft w:val="0"/>
      <w:marRight w:val="0"/>
      <w:marTop w:val="0"/>
      <w:marBottom w:val="0"/>
      <w:divBdr>
        <w:top w:val="none" w:sz="0" w:space="0" w:color="auto"/>
        <w:left w:val="none" w:sz="0" w:space="0" w:color="auto"/>
        <w:bottom w:val="none" w:sz="0" w:space="0" w:color="auto"/>
        <w:right w:val="none" w:sz="0" w:space="0" w:color="auto"/>
      </w:divBdr>
    </w:div>
    <w:div w:id="21445431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5932B8-8896-C745-9087-3F701C867268}">
  <ds:schemaRefs>
    <ds:schemaRef ds:uri="http://schemas.openxmlformats.org/officeDocument/2006/bibliography"/>
  </ds:schemaRefs>
</ds:datastoreItem>
</file>

<file path=customXml/itemProps2.xml><?xml version="1.0" encoding="utf-8"?>
<ds:datastoreItem xmlns:ds="http://schemas.openxmlformats.org/officeDocument/2006/customXml" ds:itemID="{EEC60AC8-B02E-3840-9D54-66B12BD16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30</Pages>
  <Words>9692</Words>
  <Characters>55250</Characters>
  <Application>Microsoft Macintosh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Monash</Company>
  <LinksUpToDate>false</LinksUpToDate>
  <CharactersWithSpaces>64813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Lagos</dc:creator>
  <cp:lastModifiedBy>Diego Barneche</cp:lastModifiedBy>
  <cp:revision>15</cp:revision>
  <dcterms:created xsi:type="dcterms:W3CDTF">2016-07-18T22:54:00Z</dcterms:created>
  <dcterms:modified xsi:type="dcterms:W3CDTF">2016-08-04T04:39:00Z</dcterms:modified>
</cp:coreProperties>
</file>