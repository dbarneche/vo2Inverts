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3A515" w14:textId="77777777" w:rsidR="001E2FDE" w:rsidRDefault="001E2FDE" w:rsidP="001E2FDE">
      <w:pPr>
        <w:spacing w:line="360" w:lineRule="auto"/>
      </w:pPr>
      <w:r>
        <w:t xml:space="preserve">In contrast to what is observed for most vertebrates, where a clear </w:t>
      </w:r>
      <w:r w:rsidRPr="00C373FB">
        <w:rPr>
          <w:i/>
        </w:rPr>
        <w:t>P</w:t>
      </w:r>
      <w:r w:rsidRPr="00817615">
        <w:rPr>
          <w:i/>
          <w:sz w:val="20"/>
          <w:szCs w:val="20"/>
        </w:rPr>
        <w:t>CO</w:t>
      </w:r>
      <w:r w:rsidRPr="00817615">
        <w:rPr>
          <w:i/>
          <w:sz w:val="20"/>
          <w:szCs w:val="20"/>
          <w:vertAlign w:val="subscript"/>
        </w:rPr>
        <w:t>2</w:t>
      </w:r>
      <w:r>
        <w:rPr>
          <w:i/>
          <w:sz w:val="20"/>
          <w:szCs w:val="20"/>
          <w:vertAlign w:val="subscript"/>
        </w:rPr>
        <w:t xml:space="preserve"> </w:t>
      </w:r>
      <w:r>
        <w:t xml:space="preserve">can be discerned </w:t>
      </w:r>
      <w:r>
        <w:fldChar w:fldCharType="begin"/>
      </w:r>
      <w:r>
        <w:instrText xml:space="preserve"> ADDIN EN.CITE &lt;EndNote&gt;&lt;Cite&gt;&lt;Author&gt;Marshall&lt;/Author&gt;&lt;Year&gt;2013&lt;/Year&gt;&lt;RecNum&gt;193&lt;/RecNum&gt;&lt;DisplayText&gt;(Marshall et al. 2013)&lt;/DisplayText&gt;&lt;record&gt;&lt;rec-number&gt;193&lt;/rec-number&gt;&lt;foreign-keys&gt;&lt;key app="EN" db-id="wasapzp9xa0dr9etatnpvapgpavfsw25at0e"&gt;193&lt;/key&gt;&lt;/foreign-keys&gt;&lt;ref-type name="Journal Article"&gt;17&lt;/ref-type&gt;&lt;contributors&gt;&lt;authors&gt;&lt;author&gt;Marshall, Dustin J.&lt;/author&gt;&lt;author&gt;Bode, Michael&lt;/author&gt;&lt;author&gt;White, Craig R.&lt;/author&gt;&lt;/authors&gt;&lt;/contributors&gt;&lt;titles&gt;&lt;title&gt;Estimating physiological tolerances - a comparison of traditional approaches to nonlinear regression techniques&lt;/title&gt;&lt;secondary-title&gt;Journal of Experimental Biology&lt;/secondary-title&gt;&lt;/titles&gt;&lt;periodical&gt;&lt;full-title&gt;Journal of Experimental Biology&lt;/full-title&gt;&lt;/periodical&gt;&lt;pages&gt;2176&lt;/pages&gt;&lt;volume&gt;216&lt;/volume&gt;&lt;dates&gt;&lt;year&gt;2013&lt;/year&gt;&lt;/dates&gt;&lt;publisher&gt;Published for the Company of Biologists Ltd. by the Cambridge University Press&lt;/publisher&gt;&lt;isbn&gt;0022-0949&lt;/isbn&gt;&lt;urls&gt;&lt;/urls&gt;&lt;/record&gt;&lt;/Cite&gt;&lt;/EndNote&gt;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4" w:tooltip="Marshall, 2013 #193" w:history="1">
        <w:r>
          <w:rPr>
            <w:noProof/>
          </w:rPr>
          <w:t>Marshall et al. 2013</w:t>
        </w:r>
      </w:hyperlink>
      <w:r>
        <w:rPr>
          <w:noProof/>
        </w:rPr>
        <w:t>)</w:t>
      </w:r>
      <w:r>
        <w:fldChar w:fldCharType="end"/>
      </w:r>
      <w:r>
        <w:t xml:space="preserve">. Our </w:t>
      </w:r>
      <w:r w:rsidRPr="00D0217B">
        <w:rPr>
          <w:i/>
        </w:rPr>
        <w:t>V</w:t>
      </w:r>
      <w:r w:rsidRPr="00D0217B">
        <w:rPr>
          <w:i/>
          <w:sz w:val="20"/>
          <w:szCs w:val="20"/>
        </w:rPr>
        <w:t>O</w:t>
      </w:r>
      <w:r w:rsidRPr="00D0217B">
        <w:rPr>
          <w:i/>
          <w:sz w:val="20"/>
          <w:szCs w:val="20"/>
          <w:vertAlign w:val="subscript"/>
        </w:rPr>
        <w:t>2</w:t>
      </w:r>
      <w:r>
        <w:t xml:space="preserve"> data were curvilinear, such that there was no clear point where </w:t>
      </w:r>
      <w:bookmarkStart w:id="0" w:name="_GoBack"/>
      <w:bookmarkEnd w:id="0"/>
      <w:r>
        <w:t xml:space="preserve">the organisms transitioned from oxyregulator to oxyconformer. Instead we fit a Michaelis-Menten function to our </w:t>
      </w:r>
      <w:r w:rsidRPr="00D0217B">
        <w:rPr>
          <w:i/>
        </w:rPr>
        <w:t>V</w:t>
      </w:r>
      <w:r w:rsidRPr="00D0217B">
        <w:rPr>
          <w:i/>
          <w:sz w:val="20"/>
          <w:szCs w:val="20"/>
        </w:rPr>
        <w:t>O</w:t>
      </w:r>
      <w:r w:rsidRPr="00D0217B">
        <w:rPr>
          <w:i/>
          <w:sz w:val="20"/>
          <w:szCs w:val="20"/>
          <w:vertAlign w:val="subscript"/>
        </w:rPr>
        <w:t>2</w:t>
      </w:r>
      <w:r>
        <w:rPr>
          <w:vertAlign w:val="subscript"/>
        </w:rPr>
        <w:t xml:space="preserve">  </w:t>
      </w:r>
      <w:r>
        <w:t xml:space="preserve">consumption data:    </w:t>
      </w:r>
    </w:p>
    <w:p w14:paraId="2D20F8F0" w14:textId="77777777" w:rsidR="001E2FDE" w:rsidRDefault="001E2FDE" w:rsidP="001E2FDE">
      <w:pPr>
        <w:spacing w:line="360" w:lineRule="auto"/>
      </w:pPr>
    </w:p>
    <w:p w14:paraId="64FACEA6" w14:textId="77777777" w:rsidR="001E2FDE" w:rsidRDefault="001E2FDE" w:rsidP="001E2FDE">
      <w:pPr>
        <w:spacing w:line="360" w:lineRule="auto"/>
      </w:pPr>
      <w:r w:rsidRPr="00411FF6">
        <w:rPr>
          <w:i/>
          <w:sz w:val="20"/>
          <w:szCs w:val="20"/>
        </w:rPr>
        <w:t xml:space="preserve">             </w:t>
      </w:r>
      <w:r>
        <w:rPr>
          <w:i/>
          <w:sz w:val="20"/>
          <w:szCs w:val="20"/>
        </w:rPr>
        <w:t xml:space="preserve">                           </w:t>
      </w:r>
      <w:r w:rsidRPr="00411FF6">
        <w:rPr>
          <w:i/>
          <w:sz w:val="20"/>
          <w:szCs w:val="20"/>
        </w:rPr>
        <w:t>(1)</w:t>
      </w:r>
      <w:r>
        <w:rPr>
          <w:i/>
        </w:rPr>
        <w:t xml:space="preserve">         </w:t>
      </w:r>
      <w:r w:rsidRPr="00D0217B">
        <w:rPr>
          <w:i/>
        </w:rPr>
        <w:t>V</w:t>
      </w:r>
      <w:r w:rsidRPr="00D0217B">
        <w:rPr>
          <w:i/>
          <w:sz w:val="20"/>
          <w:szCs w:val="20"/>
        </w:rPr>
        <w:t>O</w:t>
      </w:r>
      <w:r w:rsidRPr="00D0217B">
        <w:rPr>
          <w:i/>
          <w:sz w:val="20"/>
          <w:szCs w:val="20"/>
          <w:vertAlign w:val="subscript"/>
        </w:rPr>
        <w:t>2</w:t>
      </w:r>
      <w:r>
        <w:rPr>
          <w:i/>
        </w:rPr>
        <w:t xml:space="preserve"> </w:t>
      </w:r>
      <w:r>
        <w:t>= (</w:t>
      </w:r>
      <w:r w:rsidRPr="000A780E">
        <w:rPr>
          <w:i/>
        </w:rPr>
        <w:t>V</w:t>
      </w:r>
      <w:r w:rsidRPr="00B50F8E">
        <w:rPr>
          <w:i/>
          <w:sz w:val="20"/>
          <w:szCs w:val="20"/>
        </w:rPr>
        <w:t>O</w:t>
      </w:r>
      <w:r w:rsidRPr="00B50F8E">
        <w:rPr>
          <w:i/>
          <w:sz w:val="20"/>
          <w:szCs w:val="20"/>
          <w:vertAlign w:val="subscript"/>
        </w:rPr>
        <w:t>2</w:t>
      </w:r>
      <w:r w:rsidRPr="000A780E">
        <w:rPr>
          <w:i/>
          <w:vertAlign w:val="subscript"/>
        </w:rPr>
        <w:t xml:space="preserve"> max</w:t>
      </w:r>
      <w:r>
        <w:t xml:space="preserve"> </w:t>
      </w:r>
      <w:r w:rsidRPr="000A780E">
        <w:t>×</w:t>
      </w:r>
      <w:r>
        <w:t xml:space="preserve"> </w:t>
      </w:r>
      <w:r>
        <w:rPr>
          <w:i/>
        </w:rPr>
        <w:t>C</w:t>
      </w:r>
      <w:r w:rsidRPr="00B50F8E">
        <w:rPr>
          <w:i/>
          <w:sz w:val="20"/>
          <w:szCs w:val="20"/>
        </w:rPr>
        <w:t>O</w:t>
      </w:r>
      <w:r w:rsidRPr="00B50F8E">
        <w:rPr>
          <w:i/>
          <w:sz w:val="20"/>
          <w:szCs w:val="20"/>
          <w:vertAlign w:val="subscript"/>
        </w:rPr>
        <w:t>2</w:t>
      </w:r>
      <w:r w:rsidRPr="000A780E">
        <w:t>)</w:t>
      </w:r>
      <w:r>
        <w:t>/</w:t>
      </w:r>
      <w:r w:rsidRPr="000A780E">
        <w:rPr>
          <w:i/>
        </w:rPr>
        <w:t xml:space="preserve"> </w:t>
      </w:r>
      <w:r w:rsidRPr="00EC79E5">
        <w:t>(</w:t>
      </w:r>
      <w:commentRangeStart w:id="1"/>
      <w:r w:rsidRPr="00D0217B">
        <w:rPr>
          <w:i/>
        </w:rPr>
        <w:t>V</w:t>
      </w:r>
      <w:r w:rsidRPr="00D0217B">
        <w:rPr>
          <w:i/>
          <w:sz w:val="20"/>
          <w:szCs w:val="20"/>
        </w:rPr>
        <w:t>O</w:t>
      </w:r>
      <w:r w:rsidRPr="00D0217B">
        <w:rPr>
          <w:i/>
          <w:sz w:val="20"/>
          <w:szCs w:val="20"/>
          <w:vertAlign w:val="subscript"/>
        </w:rPr>
        <w:t>2</w:t>
      </w:r>
      <w:r w:rsidRPr="00E47C82">
        <w:rPr>
          <w:i/>
          <w:sz w:val="20"/>
          <w:szCs w:val="20"/>
        </w:rPr>
        <w:t>-50</w:t>
      </w:r>
      <w:r>
        <w:t xml:space="preserve">% </w:t>
      </w:r>
      <w:commentRangeEnd w:id="1"/>
      <w:r w:rsidR="009764C2">
        <w:rPr>
          <w:rStyle w:val="CommentReference"/>
        </w:rPr>
        <w:commentReference w:id="1"/>
      </w:r>
      <w:r w:rsidRPr="000A780E">
        <w:t xml:space="preserve">+ </w:t>
      </w:r>
      <w:r>
        <w:rPr>
          <w:i/>
        </w:rPr>
        <w:t>C</w:t>
      </w:r>
      <w:r w:rsidRPr="00B50F8E">
        <w:rPr>
          <w:i/>
          <w:sz w:val="20"/>
          <w:szCs w:val="20"/>
        </w:rPr>
        <w:t>O</w:t>
      </w:r>
      <w:r w:rsidRPr="00B50F8E">
        <w:rPr>
          <w:i/>
          <w:sz w:val="20"/>
          <w:szCs w:val="20"/>
          <w:vertAlign w:val="subscript"/>
        </w:rPr>
        <w:t>2</w:t>
      </w:r>
      <w:r w:rsidRPr="000A780E">
        <w:t>)</w:t>
      </w:r>
      <w:r>
        <w:t xml:space="preserve"> </w:t>
      </w:r>
      <w:r w:rsidRPr="000A780E">
        <w:t xml:space="preserve"> </w:t>
      </w:r>
    </w:p>
    <w:p w14:paraId="04D6B0BE" w14:textId="77777777" w:rsidR="001E2FDE" w:rsidRDefault="001E2FDE" w:rsidP="001E2FDE">
      <w:pPr>
        <w:spacing w:line="360" w:lineRule="auto"/>
      </w:pPr>
    </w:p>
    <w:p w14:paraId="3B4714DB" w14:textId="77777777" w:rsidR="00420F62" w:rsidRDefault="001E2FDE" w:rsidP="001E2FDE">
      <w:pPr>
        <w:spacing w:line="360" w:lineRule="auto"/>
      </w:pPr>
      <w:commentRangeStart w:id="2"/>
      <w:r>
        <w:t xml:space="preserve">where  </w:t>
      </w:r>
      <w:r w:rsidRPr="00D0217B">
        <w:rPr>
          <w:i/>
        </w:rPr>
        <w:t>V</w:t>
      </w:r>
      <w:r w:rsidRPr="00D0217B">
        <w:rPr>
          <w:i/>
          <w:sz w:val="20"/>
          <w:szCs w:val="20"/>
        </w:rPr>
        <w:t>O</w:t>
      </w:r>
      <w:r w:rsidRPr="00D0217B">
        <w:rPr>
          <w:i/>
          <w:sz w:val="20"/>
          <w:szCs w:val="20"/>
          <w:vertAlign w:val="subscript"/>
        </w:rPr>
        <w:t>2</w:t>
      </w:r>
      <w:r w:rsidRPr="000A780E">
        <w:rPr>
          <w:i/>
          <w:vertAlign w:val="subscript"/>
        </w:rPr>
        <w:t xml:space="preserve"> max</w:t>
      </w:r>
      <w:r>
        <w:t xml:space="preserve"> is an asymptotic </w:t>
      </w:r>
      <w:r w:rsidRPr="00D0217B">
        <w:rPr>
          <w:i/>
        </w:rPr>
        <w:t>V</w:t>
      </w:r>
      <w:r w:rsidRPr="00D0217B">
        <w:rPr>
          <w:i/>
          <w:sz w:val="20"/>
          <w:szCs w:val="20"/>
        </w:rPr>
        <w:t>O</w:t>
      </w:r>
      <w:r w:rsidRPr="00D0217B">
        <w:rPr>
          <w:i/>
          <w:sz w:val="20"/>
          <w:szCs w:val="20"/>
          <w:vertAlign w:val="subscript"/>
        </w:rPr>
        <w:t>2</w:t>
      </w:r>
      <w:r>
        <w:t xml:space="preserve">, and </w:t>
      </w:r>
      <w:r w:rsidRPr="00D0217B">
        <w:rPr>
          <w:i/>
        </w:rPr>
        <w:t>V</w:t>
      </w:r>
      <w:r w:rsidRPr="00D0217B">
        <w:rPr>
          <w:i/>
          <w:sz w:val="20"/>
          <w:szCs w:val="20"/>
        </w:rPr>
        <w:t>O</w:t>
      </w:r>
      <w:r w:rsidRPr="00D0217B">
        <w:rPr>
          <w:i/>
          <w:sz w:val="20"/>
          <w:szCs w:val="20"/>
          <w:vertAlign w:val="subscript"/>
        </w:rPr>
        <w:t>2</w:t>
      </w:r>
      <w:r w:rsidRPr="00E47C82">
        <w:rPr>
          <w:i/>
          <w:sz w:val="20"/>
          <w:szCs w:val="20"/>
        </w:rPr>
        <w:t>-50</w:t>
      </w:r>
      <w:r>
        <w:t xml:space="preserve">% is the value of  </w:t>
      </w:r>
      <w:r>
        <w:rPr>
          <w:i/>
        </w:rPr>
        <w:t>C</w:t>
      </w:r>
      <w:r w:rsidRPr="00B50F8E">
        <w:rPr>
          <w:i/>
          <w:sz w:val="20"/>
          <w:szCs w:val="20"/>
        </w:rPr>
        <w:t>O</w:t>
      </w:r>
      <w:r w:rsidRPr="00B50F8E">
        <w:rPr>
          <w:i/>
          <w:sz w:val="20"/>
          <w:szCs w:val="20"/>
          <w:vertAlign w:val="subscript"/>
        </w:rPr>
        <w:t>2</w:t>
      </w:r>
      <w:r>
        <w:rPr>
          <w:i/>
        </w:rPr>
        <w:t xml:space="preserve"> </w:t>
      </w:r>
      <w:r w:rsidRPr="00C6108C">
        <w:t xml:space="preserve">(oxygen </w:t>
      </w:r>
      <w:r>
        <w:t>level</w:t>
      </w:r>
      <w:r w:rsidRPr="00C6108C">
        <w:t>)</w:t>
      </w:r>
      <w:r>
        <w:t xml:space="preserve"> where </w:t>
      </w:r>
      <w:ins w:id="3" w:author="Diego Barneche" w:date="2016-04-25T10:44:00Z">
        <w:r w:rsidR="009879DC" w:rsidRPr="00D0217B">
          <w:rPr>
            <w:i/>
          </w:rPr>
          <w:t>V</w:t>
        </w:r>
        <w:r w:rsidR="009879DC" w:rsidRPr="00D0217B">
          <w:rPr>
            <w:i/>
            <w:sz w:val="20"/>
            <w:szCs w:val="20"/>
          </w:rPr>
          <w:t>O</w:t>
        </w:r>
        <w:r w:rsidR="009879DC" w:rsidRPr="00D0217B">
          <w:rPr>
            <w:i/>
            <w:sz w:val="20"/>
            <w:szCs w:val="20"/>
            <w:vertAlign w:val="subscript"/>
          </w:rPr>
          <w:t>2</w:t>
        </w:r>
        <w:r w:rsidR="009879DC">
          <w:rPr>
            <w:i/>
          </w:rPr>
          <w:t xml:space="preserve"> = </w:t>
        </w:r>
      </w:ins>
      <w:r w:rsidRPr="00D0217B">
        <w:rPr>
          <w:i/>
        </w:rPr>
        <w:t>V</w:t>
      </w:r>
      <w:r w:rsidRPr="00D0217B">
        <w:rPr>
          <w:i/>
          <w:sz w:val="20"/>
          <w:szCs w:val="20"/>
        </w:rPr>
        <w:t>O</w:t>
      </w:r>
      <w:r w:rsidRPr="00D0217B">
        <w:rPr>
          <w:i/>
          <w:sz w:val="20"/>
          <w:szCs w:val="20"/>
          <w:vertAlign w:val="subscript"/>
        </w:rPr>
        <w:t>2</w:t>
      </w:r>
      <w:r w:rsidRPr="00D0217B">
        <w:rPr>
          <w:i/>
          <w:vertAlign w:val="subscript"/>
        </w:rPr>
        <w:t xml:space="preserve"> max</w:t>
      </w:r>
      <w:r>
        <w:t xml:space="preserve"> /2. Importantly, in order to a</w:t>
      </w:r>
      <w:commentRangeEnd w:id="2"/>
      <w:r>
        <w:rPr>
          <w:rStyle w:val="CommentReference"/>
        </w:rPr>
        <w:commentReference w:id="2"/>
      </w:r>
      <w:r>
        <w:t xml:space="preserve">chieve model convergence (see description of statistical methods below), we employ a two-step transformation to </w:t>
      </w:r>
      <w:r w:rsidRPr="00D0217B">
        <w:rPr>
          <w:i/>
        </w:rPr>
        <w:t>V</w:t>
      </w:r>
      <w:r w:rsidRPr="00D0217B">
        <w:rPr>
          <w:i/>
          <w:sz w:val="20"/>
          <w:szCs w:val="20"/>
        </w:rPr>
        <w:t>O</w:t>
      </w:r>
      <w:r w:rsidRPr="00D0217B">
        <w:rPr>
          <w:i/>
          <w:sz w:val="20"/>
          <w:szCs w:val="20"/>
          <w:vertAlign w:val="subscript"/>
        </w:rPr>
        <w:t>2</w:t>
      </w:r>
      <w:r>
        <w:t xml:space="preserve">. First, we transform </w:t>
      </w:r>
      <w:r w:rsidRPr="00D0217B">
        <w:rPr>
          <w:i/>
        </w:rPr>
        <w:t>V</w:t>
      </w:r>
      <w:r w:rsidRPr="00D0217B">
        <w:rPr>
          <w:i/>
          <w:sz w:val="20"/>
          <w:szCs w:val="20"/>
        </w:rPr>
        <w:t>O</w:t>
      </w:r>
      <w:r w:rsidRPr="00D0217B">
        <w:rPr>
          <w:i/>
          <w:sz w:val="20"/>
          <w:szCs w:val="20"/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to mass-specific </w:t>
      </w:r>
      <w:r w:rsidRPr="00D0217B">
        <w:rPr>
          <w:i/>
        </w:rPr>
        <w:t>V</w:t>
      </w:r>
      <w:r w:rsidRPr="00D0217B">
        <w:rPr>
          <w:i/>
          <w:sz w:val="20"/>
          <w:szCs w:val="20"/>
        </w:rPr>
        <w:t>O</w:t>
      </w:r>
      <w:r w:rsidRPr="00D0217B">
        <w:rPr>
          <w:i/>
          <w:sz w:val="20"/>
          <w:szCs w:val="20"/>
          <w:vertAlign w:val="subscript"/>
        </w:rPr>
        <w:t>2</w:t>
      </w:r>
      <w:r>
        <w:t xml:space="preserve"> (i.e.,  </w:t>
      </w:r>
      <w:r w:rsidRPr="00D0217B">
        <w:rPr>
          <w:i/>
        </w:rPr>
        <w:t>V</w:t>
      </w:r>
      <w:r w:rsidRPr="00D0217B">
        <w:rPr>
          <w:i/>
          <w:sz w:val="20"/>
          <w:szCs w:val="20"/>
        </w:rPr>
        <w:t>O</w:t>
      </w:r>
      <w:r w:rsidRPr="00D0217B">
        <w:rPr>
          <w:i/>
          <w:sz w:val="20"/>
          <w:szCs w:val="20"/>
          <w:vertAlign w:val="subscript"/>
        </w:rPr>
        <w:t>2</w:t>
      </w:r>
      <w:r>
        <w:t>/ M</w:t>
      </w:r>
      <w:r w:rsidRPr="00411FF6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where  M</w:t>
      </w:r>
      <w:r w:rsidRPr="00411FF6">
        <w:rPr>
          <w:vertAlign w:val="subscript"/>
        </w:rPr>
        <w:t>i</w:t>
      </w:r>
      <w:r>
        <w:t xml:space="preserve"> is individual mass in g) in order to reduce the discrepancy in </w:t>
      </w:r>
      <w:r w:rsidRPr="00D0217B">
        <w:rPr>
          <w:i/>
        </w:rPr>
        <w:t>V</w:t>
      </w:r>
      <w:r w:rsidRPr="00D0217B">
        <w:rPr>
          <w:i/>
          <w:sz w:val="20"/>
          <w:szCs w:val="20"/>
        </w:rPr>
        <w:t>O</w:t>
      </w:r>
      <w:r w:rsidRPr="00D0217B">
        <w:rPr>
          <w:i/>
          <w:sz w:val="20"/>
          <w:szCs w:val="20"/>
          <w:vertAlign w:val="subscript"/>
        </w:rPr>
        <w:t>2</w:t>
      </w:r>
      <w:r>
        <w:t xml:space="preserve"> between individuals. Second, for each individual, we standardize the mass-specific </w:t>
      </w:r>
      <w:r w:rsidRPr="00D0217B">
        <w:rPr>
          <w:i/>
        </w:rPr>
        <w:t>V</w:t>
      </w:r>
      <w:r w:rsidRPr="00D0217B">
        <w:rPr>
          <w:i/>
          <w:sz w:val="20"/>
          <w:szCs w:val="20"/>
        </w:rPr>
        <w:t>O</w:t>
      </w:r>
      <w:r w:rsidRPr="00D0217B">
        <w:rPr>
          <w:i/>
          <w:sz w:val="20"/>
          <w:szCs w:val="20"/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based on its maximum value, so all individuals present a relative mass-specific </w:t>
      </w:r>
      <w:r w:rsidRPr="00D0217B">
        <w:rPr>
          <w:i/>
        </w:rPr>
        <w:t>V</w:t>
      </w:r>
      <w:r w:rsidRPr="00D0217B">
        <w:rPr>
          <w:i/>
          <w:sz w:val="20"/>
          <w:szCs w:val="20"/>
        </w:rPr>
        <w:t>O</w:t>
      </w:r>
      <w:r w:rsidRPr="00D0217B">
        <w:rPr>
          <w:i/>
          <w:sz w:val="20"/>
          <w:szCs w:val="20"/>
          <w:vertAlign w:val="subscript"/>
        </w:rPr>
        <w:t>2</w:t>
      </w:r>
      <w:r>
        <w:t xml:space="preserve"> bounded between zero and one.</w:t>
      </w:r>
    </w:p>
    <w:sectPr w:rsidR="00420F62" w:rsidSect="00420F6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iego Barneche" w:date="2016-04-25T10:49:00Z" w:initials="DB">
    <w:p w14:paraId="5F61EBAA" w14:textId="077A13AC" w:rsidR="009764C2" w:rsidRDefault="009764C2">
      <w:pPr>
        <w:pStyle w:val="CommentText"/>
      </w:pPr>
      <w:r>
        <w:rPr>
          <w:rStyle w:val="CommentReference"/>
        </w:rPr>
        <w:annotationRef/>
      </w:r>
      <w:r>
        <w:t>This cannot be called VO2 because it is a value of CO2. That’s why I originally called it CPO2 because it refers to what we using as a proxy for critical PO2.</w:t>
      </w:r>
    </w:p>
  </w:comment>
  <w:comment w:id="2" w:author="Dustin Marshall" w:date="2016-04-21T17:31:00Z" w:initials="DM">
    <w:p w14:paraId="34263C87" w14:textId="77777777" w:rsidR="001E2FDE" w:rsidRDefault="001E2FDE" w:rsidP="001E2FDE">
      <w:pPr>
        <w:pStyle w:val="CommentText"/>
      </w:pPr>
      <w:r>
        <w:rPr>
          <w:rStyle w:val="CommentReference"/>
        </w:rPr>
        <w:annotationRef/>
      </w:r>
      <w:r>
        <w:t>This makes no sense as written, get Diego to modify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61EBAA" w15:done="0"/>
  <w15:commentEx w15:paraId="34263C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FDE"/>
    <w:rsid w:val="001E2FDE"/>
    <w:rsid w:val="00420F62"/>
    <w:rsid w:val="009764C2"/>
    <w:rsid w:val="0098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0AF0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1E2F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F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FD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F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FDE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4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4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307</Words>
  <Characters>1752</Characters>
  <Application>Microsoft Macintosh Word</Application>
  <DocSecurity>0</DocSecurity>
  <Lines>14</Lines>
  <Paragraphs>4</Paragraphs>
  <ScaleCrop>false</ScaleCrop>
  <Company>Monash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Lagos</dc:creator>
  <cp:keywords/>
  <dc:description/>
  <cp:lastModifiedBy>Diego Barneche</cp:lastModifiedBy>
  <cp:revision>3</cp:revision>
  <dcterms:created xsi:type="dcterms:W3CDTF">2016-04-21T07:31:00Z</dcterms:created>
  <dcterms:modified xsi:type="dcterms:W3CDTF">2016-04-25T00:50:00Z</dcterms:modified>
</cp:coreProperties>
</file>