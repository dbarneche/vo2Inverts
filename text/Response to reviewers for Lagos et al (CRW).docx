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BA9E8" w14:textId="12C294B3" w:rsidR="00BB0F3B" w:rsidRDefault="005F37D7" w:rsidP="005F37D7">
      <w:pPr>
        <w:rPr>
          <w:rFonts w:ascii="Times New Roman" w:eastAsia="Times New Roman" w:hAnsi="Times New Roman" w:cs="Times New Roman"/>
        </w:rPr>
      </w:pPr>
      <w:r w:rsidRPr="005F37D7">
        <w:rPr>
          <w:rFonts w:ascii="Times New Roman" w:eastAsia="Times New Roman" w:hAnsi="Times New Roman" w:cs="Times New Roman"/>
        </w:rPr>
        <w:t>Reviewer: 1</w:t>
      </w:r>
      <w:r w:rsidRPr="005F37D7">
        <w:rPr>
          <w:rFonts w:ascii="Times New Roman" w:eastAsia="Times New Roman" w:hAnsi="Times New Roman" w:cs="Times New Roman"/>
        </w:rPr>
        <w:br/>
      </w:r>
      <w:r w:rsidRPr="005F37D7">
        <w:rPr>
          <w:rFonts w:ascii="Times New Roman" w:eastAsia="Times New Roman" w:hAnsi="Times New Roman" w:cs="Times New Roman"/>
        </w:rPr>
        <w:br/>
        <w:t>Comments to the Author</w:t>
      </w:r>
      <w:r w:rsidRPr="005F37D7">
        <w:rPr>
          <w:rFonts w:ascii="Times New Roman" w:eastAsia="Times New Roman" w:hAnsi="Times New Roman" w:cs="Times New Roman"/>
        </w:rPr>
        <w:br/>
        <w:t xml:space="preserve">This paper opens an interesting perspective on how changes in environmental oxygen conditions can shape the success of invasive species.  The authors use a simplified approach successfully to show how hypoxia sensitivity comes into play. </w:t>
      </w:r>
      <w:proofErr w:type="gramStart"/>
      <w:r w:rsidR="00CA25B1">
        <w:rPr>
          <w:rFonts w:ascii="Times New Roman" w:eastAsia="Times New Roman" w:hAnsi="Times New Roman" w:cs="Times New Roman"/>
        </w:rPr>
        <w:t>ed</w:t>
      </w:r>
      <w:proofErr w:type="gramEnd"/>
      <w:r w:rsidRPr="009E2303">
        <w:rPr>
          <w:rFonts w:ascii="Times New Roman" w:eastAsia="Times New Roman" w:hAnsi="Times New Roman" w:cs="Times New Roman"/>
        </w:rPr>
        <w:t xml:space="preserve">. </w:t>
      </w:r>
      <w:r w:rsidRPr="005F37D7">
        <w:rPr>
          <w:rFonts w:ascii="Times New Roman" w:eastAsia="Times New Roman" w:hAnsi="Times New Roman" w:cs="Times New Roman"/>
        </w:rPr>
        <w:t>The smaller scale findings in this study relating to variabilities in ambient oxygen are very interesting. This also has wider implications, e.g. in large scale biogeography (cf. Deutsch et al. Science 2015) or oxygen dependent species distributions in large scale hypoxia areas (</w:t>
      </w:r>
      <w:proofErr w:type="spellStart"/>
      <w:r w:rsidRPr="005F37D7">
        <w:rPr>
          <w:rFonts w:ascii="Times New Roman" w:eastAsia="Times New Roman" w:hAnsi="Times New Roman" w:cs="Times New Roman"/>
        </w:rPr>
        <w:t>Storch</w:t>
      </w:r>
      <w:proofErr w:type="spellEnd"/>
      <w:r w:rsidRPr="005F37D7">
        <w:rPr>
          <w:rFonts w:ascii="Times New Roman" w:eastAsia="Times New Roman" w:hAnsi="Times New Roman" w:cs="Times New Roman"/>
        </w:rPr>
        <w:t xml:space="preserve"> et al, 2014 in Global Change Biology). Some widening of the literature base seems justified. In this context the terms “invasive” and “native” need to be clearly defined, e.g. invasive from where, is this only a redistribution of endemic communities or are wide ranging expansions of species ranges involved? Also the metabolic background (</w:t>
      </w:r>
      <w:proofErr w:type="spellStart"/>
      <w:r w:rsidRPr="005F37D7">
        <w:rPr>
          <w:rFonts w:ascii="Times New Roman" w:eastAsia="Times New Roman" w:hAnsi="Times New Roman" w:cs="Times New Roman"/>
        </w:rPr>
        <w:t>oxyconformers</w:t>
      </w:r>
      <w:proofErr w:type="spellEnd"/>
      <w:r w:rsidRPr="005F37D7">
        <w:rPr>
          <w:rFonts w:ascii="Times New Roman" w:eastAsia="Times New Roman" w:hAnsi="Times New Roman" w:cs="Times New Roman"/>
        </w:rPr>
        <w:t xml:space="preserve"> vs. regulators) needs to be detailed more (see below).</w:t>
      </w:r>
      <w:r w:rsidRPr="005F37D7">
        <w:rPr>
          <w:rFonts w:ascii="Times New Roman" w:eastAsia="Times New Roman" w:hAnsi="Times New Roman" w:cs="Times New Roman"/>
        </w:rPr>
        <w:br/>
      </w:r>
      <w:r w:rsidRPr="005F37D7">
        <w:rPr>
          <w:rFonts w:ascii="Times New Roman" w:eastAsia="Times New Roman" w:hAnsi="Times New Roman" w:cs="Times New Roman"/>
        </w:rPr>
        <w:br/>
      </w:r>
      <w:r w:rsidR="009E2303">
        <w:rPr>
          <w:rFonts w:ascii="Times New Roman" w:eastAsia="Times New Roman" w:hAnsi="Times New Roman" w:cs="Times New Roman"/>
        </w:rPr>
        <w:t xml:space="preserve">1- </w:t>
      </w:r>
      <w:proofErr w:type="gramStart"/>
      <w:r w:rsidRPr="005F37D7">
        <w:rPr>
          <w:rFonts w:ascii="Times New Roman" w:eastAsia="Times New Roman" w:hAnsi="Times New Roman" w:cs="Times New Roman"/>
        </w:rPr>
        <w:t>The</w:t>
      </w:r>
      <w:proofErr w:type="gramEnd"/>
      <w:r w:rsidRPr="005F37D7">
        <w:rPr>
          <w:rFonts w:ascii="Times New Roman" w:eastAsia="Times New Roman" w:hAnsi="Times New Roman" w:cs="Times New Roman"/>
        </w:rPr>
        <w:t xml:space="preserve"> paper has jargon in it that should at least be explained, e.g. “lowest R* value, </w:t>
      </w:r>
      <w:proofErr w:type="spellStart"/>
      <w:r w:rsidRPr="005F37D7">
        <w:rPr>
          <w:rFonts w:ascii="Times New Roman" w:eastAsia="Times New Roman" w:hAnsi="Times New Roman" w:cs="Times New Roman"/>
        </w:rPr>
        <w:t>sensu</w:t>
      </w:r>
      <w:proofErr w:type="spellEnd"/>
      <w:r w:rsidRPr="005F37D7">
        <w:rPr>
          <w:rFonts w:ascii="Times New Roman" w:eastAsia="Times New Roman" w:hAnsi="Times New Roman" w:cs="Times New Roman"/>
        </w:rPr>
        <w:t xml:space="preserve"> </w:t>
      </w:r>
      <w:proofErr w:type="spellStart"/>
      <w:r w:rsidRPr="005F37D7">
        <w:rPr>
          <w:rFonts w:ascii="Times New Roman" w:eastAsia="Times New Roman" w:hAnsi="Times New Roman" w:cs="Times New Roman"/>
        </w:rPr>
        <w:t>Tilman</w:t>
      </w:r>
      <w:proofErr w:type="spellEnd"/>
      <w:r w:rsidRPr="005F37D7">
        <w:rPr>
          <w:rFonts w:ascii="Times New Roman" w:eastAsia="Times New Roman" w:hAnsi="Times New Roman" w:cs="Times New Roman"/>
        </w:rPr>
        <w:t xml:space="preserve"> 2004“ is not an upfront explanation that makes the paper readable to the non-expert. An explanation such as in l. 376 should be moved up.</w:t>
      </w:r>
      <w:r w:rsidRPr="00BB0F3B">
        <w:rPr>
          <w:rFonts w:ascii="Times New Roman" w:eastAsia="Times New Roman" w:hAnsi="Times New Roman" w:cs="Times New Roman"/>
        </w:rPr>
        <w:br/>
      </w:r>
    </w:p>
    <w:p w14:paraId="4910A28B" w14:textId="13B5B343" w:rsidR="00BB0F3B" w:rsidRPr="00BB0F3B" w:rsidRDefault="00BB0F3B" w:rsidP="00A330AA">
      <w:pPr>
        <w:rPr>
          <w:rFonts w:ascii="Times New Roman" w:eastAsia="Times New Roman" w:hAnsi="Times New Roman" w:cs="Times New Roman"/>
          <w:i/>
        </w:rPr>
      </w:pPr>
      <w:r w:rsidRPr="00BB0F3B">
        <w:rPr>
          <w:rFonts w:ascii="Times New Roman" w:eastAsia="Times New Roman" w:hAnsi="Times New Roman" w:cs="Times New Roman"/>
          <w:i/>
        </w:rPr>
        <w:t>R:</w:t>
      </w:r>
      <w:r>
        <w:rPr>
          <w:rFonts w:ascii="Times New Roman" w:eastAsia="Times New Roman" w:hAnsi="Times New Roman" w:cs="Times New Roman"/>
          <w:i/>
        </w:rPr>
        <w:t xml:space="preserve"> </w:t>
      </w:r>
      <w:r w:rsidR="00A330AA">
        <w:rPr>
          <w:rFonts w:ascii="Times New Roman" w:eastAsia="Times New Roman" w:hAnsi="Times New Roman" w:cs="Times New Roman"/>
          <w:i/>
        </w:rPr>
        <w:t xml:space="preserve">Agreed, we now provide more exposition on R* for </w:t>
      </w:r>
      <w:proofErr w:type="spellStart"/>
      <w:r w:rsidR="00A330AA">
        <w:rPr>
          <w:rFonts w:ascii="Times New Roman" w:eastAsia="Times New Roman" w:hAnsi="Times New Roman" w:cs="Times New Roman"/>
          <w:i/>
        </w:rPr>
        <w:t>nonexperts</w:t>
      </w:r>
      <w:proofErr w:type="spellEnd"/>
      <w:r w:rsidR="00A330AA">
        <w:rPr>
          <w:rFonts w:ascii="Times New Roman" w:eastAsia="Times New Roman" w:hAnsi="Times New Roman" w:cs="Times New Roman"/>
          <w:i/>
        </w:rPr>
        <w:t>.</w:t>
      </w:r>
    </w:p>
    <w:p w14:paraId="7CC71AE6" w14:textId="77777777" w:rsidR="00BB0F3B" w:rsidRPr="00BB0F3B" w:rsidRDefault="00BB0F3B" w:rsidP="005F37D7">
      <w:pPr>
        <w:rPr>
          <w:rFonts w:ascii="MingLiU" w:eastAsia="MingLiU" w:hAnsi="MingLiU" w:cs="MingLiU"/>
          <w:i/>
        </w:rPr>
      </w:pPr>
    </w:p>
    <w:p w14:paraId="05F4A08A" w14:textId="12C1E1EE" w:rsidR="00BB0F3B" w:rsidRDefault="009E2303" w:rsidP="005F37D7">
      <w:pPr>
        <w:rPr>
          <w:rFonts w:ascii="Times New Roman" w:eastAsia="Times New Roman" w:hAnsi="Times New Roman" w:cs="Times New Roman"/>
        </w:rPr>
      </w:pPr>
      <w:r>
        <w:rPr>
          <w:rFonts w:ascii="Times New Roman" w:eastAsia="Times New Roman" w:hAnsi="Times New Roman" w:cs="Times New Roman"/>
        </w:rPr>
        <w:t>2-</w:t>
      </w:r>
      <w:r w:rsidR="005F37D7" w:rsidRPr="005F37D7">
        <w:rPr>
          <w:rFonts w:ascii="Times New Roman" w:eastAsia="Times New Roman" w:hAnsi="Times New Roman" w:cs="Times New Roman"/>
        </w:rPr>
        <w:t xml:space="preserve"> 123: The original literature to show that critical PO2 indicates the onset of anaerobic metabolism is in fact referred to and used to elaborate wider principles by </w:t>
      </w:r>
      <w:proofErr w:type="spellStart"/>
      <w:r w:rsidR="005F37D7" w:rsidRPr="005F37D7">
        <w:rPr>
          <w:rFonts w:ascii="Times New Roman" w:eastAsia="Times New Roman" w:hAnsi="Times New Roman" w:cs="Times New Roman"/>
        </w:rPr>
        <w:t>Portner</w:t>
      </w:r>
      <w:proofErr w:type="spellEnd"/>
      <w:r w:rsidR="005F37D7" w:rsidRPr="005F37D7">
        <w:rPr>
          <w:rFonts w:ascii="Times New Roman" w:eastAsia="Times New Roman" w:hAnsi="Times New Roman" w:cs="Times New Roman"/>
        </w:rPr>
        <w:t xml:space="preserve"> and </w:t>
      </w:r>
      <w:proofErr w:type="spellStart"/>
      <w:r w:rsidR="005F37D7" w:rsidRPr="005F37D7">
        <w:rPr>
          <w:rFonts w:ascii="Times New Roman" w:eastAsia="Times New Roman" w:hAnsi="Times New Roman" w:cs="Times New Roman"/>
        </w:rPr>
        <w:t>Grieshaber</w:t>
      </w:r>
      <w:proofErr w:type="spellEnd"/>
      <w:r w:rsidR="005F37D7" w:rsidRPr="005F37D7">
        <w:rPr>
          <w:rFonts w:ascii="Times New Roman" w:eastAsia="Times New Roman" w:hAnsi="Times New Roman" w:cs="Times New Roman"/>
        </w:rPr>
        <w:t xml:space="preserve"> 1993. There are different metabolic types, not all organisms are </w:t>
      </w:r>
      <w:proofErr w:type="spellStart"/>
      <w:r w:rsidR="005F37D7" w:rsidRPr="005F37D7">
        <w:rPr>
          <w:rFonts w:ascii="Times New Roman" w:eastAsia="Times New Roman" w:hAnsi="Times New Roman" w:cs="Times New Roman"/>
        </w:rPr>
        <w:t>oxyregulators</w:t>
      </w:r>
      <w:proofErr w:type="spellEnd"/>
      <w:r w:rsidR="005F37D7" w:rsidRPr="005F37D7">
        <w:rPr>
          <w:rFonts w:ascii="Times New Roman" w:eastAsia="Times New Roman" w:hAnsi="Times New Roman" w:cs="Times New Roman"/>
        </w:rPr>
        <w:t xml:space="preserve"> and differentiating between </w:t>
      </w:r>
      <w:proofErr w:type="spellStart"/>
      <w:r w:rsidR="005F37D7" w:rsidRPr="005F37D7">
        <w:rPr>
          <w:rFonts w:ascii="Times New Roman" w:eastAsia="Times New Roman" w:hAnsi="Times New Roman" w:cs="Times New Roman"/>
        </w:rPr>
        <w:t>oxyconformity</w:t>
      </w:r>
      <w:proofErr w:type="spellEnd"/>
      <w:r w:rsidR="005F37D7" w:rsidRPr="005F37D7">
        <w:rPr>
          <w:rFonts w:ascii="Times New Roman" w:eastAsia="Times New Roman" w:hAnsi="Times New Roman" w:cs="Times New Roman"/>
        </w:rPr>
        <w:t xml:space="preserve"> and </w:t>
      </w:r>
      <w:proofErr w:type="spellStart"/>
      <w:r w:rsidR="005F37D7" w:rsidRPr="005F37D7">
        <w:rPr>
          <w:rFonts w:ascii="Times New Roman" w:eastAsia="Times New Roman" w:hAnsi="Times New Roman" w:cs="Times New Roman"/>
        </w:rPr>
        <w:t>oxyregulation</w:t>
      </w:r>
      <w:proofErr w:type="spellEnd"/>
      <w:r w:rsidR="005F37D7" w:rsidRPr="005F37D7">
        <w:rPr>
          <w:rFonts w:ascii="Times New Roman" w:eastAsia="Times New Roman" w:hAnsi="Times New Roman" w:cs="Times New Roman"/>
        </w:rPr>
        <w:t xml:space="preserve"> may have implications for the approach used in this study. This should clearly be addressed in the discussion based on literature largely produced in the </w:t>
      </w:r>
      <w:proofErr w:type="spellStart"/>
      <w:r w:rsidR="005F37D7" w:rsidRPr="005F37D7">
        <w:rPr>
          <w:rFonts w:ascii="Times New Roman" w:eastAsia="Times New Roman" w:hAnsi="Times New Roman" w:cs="Times New Roman"/>
        </w:rPr>
        <w:t>Grieshaber</w:t>
      </w:r>
      <w:proofErr w:type="spellEnd"/>
      <w:r w:rsidR="005F37D7" w:rsidRPr="005F37D7">
        <w:rPr>
          <w:rFonts w:ascii="Times New Roman" w:eastAsia="Times New Roman" w:hAnsi="Times New Roman" w:cs="Times New Roman"/>
        </w:rPr>
        <w:t xml:space="preserve"> lab in the 80ies and 90ies.</w:t>
      </w:r>
    </w:p>
    <w:p w14:paraId="6B46A303" w14:textId="77777777" w:rsidR="00A330AA" w:rsidRDefault="00A330AA" w:rsidP="00A330AA">
      <w:pPr>
        <w:rPr>
          <w:rFonts w:ascii="Times New Roman" w:eastAsia="Times New Roman" w:hAnsi="Times New Roman" w:cs="Times New Roman"/>
          <w:i/>
        </w:rPr>
      </w:pPr>
      <w:commentRangeStart w:id="0"/>
    </w:p>
    <w:p w14:paraId="4B83969A" w14:textId="2049846F" w:rsidR="00264469" w:rsidRPr="00CE3E52" w:rsidRDefault="00CE3E52" w:rsidP="00A330AA">
      <w:pPr>
        <w:rPr>
          <w:rFonts w:ascii="Times New Roman" w:eastAsia="Times New Roman" w:hAnsi="Times New Roman" w:cs="Times New Roman"/>
          <w:i/>
        </w:rPr>
      </w:pPr>
      <w:r w:rsidRPr="00CE3E52">
        <w:rPr>
          <w:rFonts w:ascii="Times New Roman" w:eastAsia="Times New Roman" w:hAnsi="Times New Roman" w:cs="Times New Roman"/>
          <w:i/>
        </w:rPr>
        <w:t xml:space="preserve">R: </w:t>
      </w:r>
      <w:r w:rsidR="00A330AA">
        <w:rPr>
          <w:rFonts w:ascii="Times New Roman" w:eastAsia="Times New Roman" w:hAnsi="Times New Roman" w:cs="Times New Roman"/>
          <w:i/>
        </w:rPr>
        <w:t xml:space="preserve">Agreed, we now reference the work of the </w:t>
      </w:r>
      <w:proofErr w:type="spellStart"/>
      <w:r w:rsidR="00A330AA">
        <w:rPr>
          <w:rFonts w:ascii="Times New Roman" w:eastAsia="Times New Roman" w:hAnsi="Times New Roman" w:cs="Times New Roman"/>
          <w:i/>
        </w:rPr>
        <w:t>Grieshaber</w:t>
      </w:r>
      <w:proofErr w:type="spellEnd"/>
      <w:r w:rsidR="00A330AA">
        <w:rPr>
          <w:rFonts w:ascii="Times New Roman" w:eastAsia="Times New Roman" w:hAnsi="Times New Roman" w:cs="Times New Roman"/>
          <w:i/>
        </w:rPr>
        <w:t xml:space="preserve"> lab</w:t>
      </w:r>
      <w:ins w:id="1" w:author="Craig White" w:date="2016-11-23T23:37:00Z">
        <w:r w:rsidR="006C6591">
          <w:rPr>
            <w:rFonts w:ascii="Times New Roman" w:eastAsia="Times New Roman" w:hAnsi="Times New Roman" w:cs="Times New Roman"/>
            <w:i/>
          </w:rPr>
          <w:t xml:space="preserve">, and have revised </w:t>
        </w:r>
      </w:ins>
      <w:del w:id="2" w:author="Craig White" w:date="2016-11-23T23:37:00Z">
        <w:r w:rsidR="00A330AA" w:rsidDel="006C6591">
          <w:rPr>
            <w:rFonts w:ascii="Times New Roman" w:eastAsia="Times New Roman" w:hAnsi="Times New Roman" w:cs="Times New Roman"/>
            <w:i/>
          </w:rPr>
          <w:delText xml:space="preserve"> in </w:delText>
        </w:r>
      </w:del>
      <w:r w:rsidR="00A330AA">
        <w:rPr>
          <w:rFonts w:ascii="Times New Roman" w:eastAsia="Times New Roman" w:hAnsi="Times New Roman" w:cs="Times New Roman"/>
          <w:i/>
        </w:rPr>
        <w:t>both the introduction and discussion.</w:t>
      </w:r>
      <w:commentRangeEnd w:id="0"/>
      <w:r w:rsidR="00A330AA">
        <w:rPr>
          <w:rStyle w:val="CommentReference"/>
        </w:rPr>
        <w:commentReference w:id="0"/>
      </w:r>
      <w:ins w:id="3" w:author="Craig White" w:date="2016-11-23T23:37:00Z">
        <w:r w:rsidR="006C6591">
          <w:rPr>
            <w:rFonts w:ascii="Times New Roman" w:eastAsia="Times New Roman" w:hAnsi="Times New Roman" w:cs="Times New Roman"/>
            <w:i/>
          </w:rPr>
          <w:t xml:space="preserve"> In the revised introduction we discuss the difficulty in identifying the onset of anaerobic metabolism in </w:t>
        </w:r>
        <w:proofErr w:type="spellStart"/>
        <w:r w:rsidR="006C6591">
          <w:rPr>
            <w:rFonts w:ascii="Times New Roman" w:eastAsia="Times New Roman" w:hAnsi="Times New Roman" w:cs="Times New Roman"/>
            <w:i/>
          </w:rPr>
          <w:t>oxyconformers</w:t>
        </w:r>
        <w:proofErr w:type="spellEnd"/>
        <w:r w:rsidR="006C6591">
          <w:rPr>
            <w:rFonts w:ascii="Times New Roman" w:eastAsia="Times New Roman" w:hAnsi="Times New Roman" w:cs="Times New Roman"/>
            <w:i/>
          </w:rPr>
          <w:t>, and in</w:t>
        </w:r>
      </w:ins>
      <w:ins w:id="4" w:author="Craig White" w:date="2016-11-23T23:38:00Z">
        <w:r w:rsidR="006C6591">
          <w:rPr>
            <w:rFonts w:ascii="Times New Roman" w:eastAsia="Times New Roman" w:hAnsi="Times New Roman" w:cs="Times New Roman"/>
            <w:i/>
          </w:rPr>
          <w:t xml:space="preserve"> both the revised introduction and the revised discussion we are </w:t>
        </w:r>
      </w:ins>
      <w:ins w:id="5" w:author="Craig White" w:date="2016-11-23T23:39:00Z">
        <w:r w:rsidR="006C6591">
          <w:rPr>
            <w:rFonts w:ascii="Times New Roman" w:eastAsia="Times New Roman" w:hAnsi="Times New Roman" w:cs="Times New Roman"/>
            <w:i/>
          </w:rPr>
          <w:t xml:space="preserve">more </w:t>
        </w:r>
      </w:ins>
      <w:ins w:id="6" w:author="Craig White" w:date="2016-11-23T23:38:00Z">
        <w:r w:rsidR="006C6591">
          <w:rPr>
            <w:rFonts w:ascii="Times New Roman" w:eastAsia="Times New Roman" w:hAnsi="Times New Roman" w:cs="Times New Roman"/>
            <w:i/>
          </w:rPr>
          <w:t xml:space="preserve">clear </w:t>
        </w:r>
      </w:ins>
      <w:ins w:id="7" w:author="Craig White" w:date="2016-11-23T23:39:00Z">
        <w:r w:rsidR="006C6591">
          <w:rPr>
            <w:rFonts w:ascii="Times New Roman" w:eastAsia="Times New Roman" w:hAnsi="Times New Roman" w:cs="Times New Roman"/>
            <w:i/>
          </w:rPr>
          <w:t>about exactly what our metric of critical po2 represents (i.e. we state clearly that this metric is a measure of reduc</w:t>
        </w:r>
        <w:bookmarkStart w:id="8" w:name="_GoBack"/>
        <w:bookmarkEnd w:id="8"/>
        <w:r w:rsidR="006C6591">
          <w:rPr>
            <w:rFonts w:ascii="Times New Roman" w:eastAsia="Times New Roman" w:hAnsi="Times New Roman" w:cs="Times New Roman"/>
            <w:i/>
          </w:rPr>
          <w:t>tion in aerobic metabolism but may not be associated with an increase in anaerobic metabolism).</w:t>
        </w:r>
      </w:ins>
    </w:p>
    <w:p w14:paraId="12356BF0" w14:textId="77777777" w:rsidR="00264469" w:rsidRDefault="00264469" w:rsidP="005F37D7">
      <w:pPr>
        <w:rPr>
          <w:rFonts w:ascii="Times New Roman" w:eastAsia="Times New Roman" w:hAnsi="Times New Roman" w:cs="Times New Roman"/>
        </w:rPr>
      </w:pPr>
    </w:p>
    <w:p w14:paraId="77C97D9F" w14:textId="20D90C72" w:rsidR="00E0049A" w:rsidRDefault="005F37D7" w:rsidP="00A330AA">
      <w:pPr>
        <w:rPr>
          <w:rFonts w:ascii="Times New Roman" w:eastAsia="Times New Roman" w:hAnsi="Times New Roman" w:cs="Times New Roman"/>
        </w:rPr>
      </w:pPr>
      <w:r w:rsidRPr="005F37D7">
        <w:rPr>
          <w:rFonts w:ascii="Times New Roman" w:eastAsia="Times New Roman" w:hAnsi="Times New Roman" w:cs="Times New Roman"/>
        </w:rPr>
        <w:br/>
      </w:r>
      <w:r w:rsidR="009E2303">
        <w:rPr>
          <w:rFonts w:ascii="Times New Roman" w:eastAsia="Times New Roman" w:hAnsi="Times New Roman" w:cs="Times New Roman"/>
        </w:rPr>
        <w:t>3-</w:t>
      </w:r>
      <w:r w:rsidRPr="005F37D7">
        <w:rPr>
          <w:rFonts w:ascii="Times New Roman" w:eastAsia="Times New Roman" w:hAnsi="Times New Roman" w:cs="Times New Roman"/>
        </w:rPr>
        <w:t xml:space="preserve"> 159: The shortcomings of closed-system </w:t>
      </w:r>
      <w:proofErr w:type="spellStart"/>
      <w:r w:rsidRPr="005F37D7">
        <w:rPr>
          <w:rFonts w:ascii="Times New Roman" w:eastAsia="Times New Roman" w:hAnsi="Times New Roman" w:cs="Times New Roman"/>
        </w:rPr>
        <w:t>respirometry</w:t>
      </w:r>
      <w:proofErr w:type="spellEnd"/>
      <w:r w:rsidRPr="005F37D7">
        <w:rPr>
          <w:rFonts w:ascii="Times New Roman" w:eastAsia="Times New Roman" w:hAnsi="Times New Roman" w:cs="Times New Roman"/>
        </w:rPr>
        <w:t xml:space="preserve"> need to be kept in mind.</w:t>
      </w:r>
      <w:r w:rsidRPr="005F37D7">
        <w:rPr>
          <w:rFonts w:ascii="Times New Roman" w:eastAsia="Times New Roman" w:hAnsi="Times New Roman" w:cs="Times New Roman"/>
        </w:rPr>
        <w:br/>
      </w:r>
      <w:r w:rsidR="00A330AA">
        <w:rPr>
          <w:rFonts w:ascii="Times New Roman" w:eastAsia="Times New Roman" w:hAnsi="Times New Roman" w:cs="Times New Roman"/>
          <w:i/>
        </w:rPr>
        <w:t xml:space="preserve">R: Agreed, we now include a discussion of the issues associated with closed system </w:t>
      </w:r>
      <w:proofErr w:type="spellStart"/>
      <w:r w:rsidR="00A330AA">
        <w:rPr>
          <w:rFonts w:ascii="Times New Roman" w:eastAsia="Times New Roman" w:hAnsi="Times New Roman" w:cs="Times New Roman"/>
          <w:i/>
        </w:rPr>
        <w:t>respirometry</w:t>
      </w:r>
      <w:proofErr w:type="spellEnd"/>
      <w:r w:rsidR="00A330AA">
        <w:rPr>
          <w:rFonts w:ascii="Times New Roman" w:eastAsia="Times New Roman" w:hAnsi="Times New Roman" w:cs="Times New Roman"/>
          <w:i/>
        </w:rPr>
        <w:t xml:space="preserve">. </w:t>
      </w:r>
      <w:r w:rsidR="00F86BF8">
        <w:rPr>
          <w:rFonts w:ascii="Times New Roman" w:eastAsia="Times New Roman" w:hAnsi="Times New Roman" w:cs="Times New Roman"/>
        </w:rPr>
        <w:t xml:space="preserve"> </w:t>
      </w:r>
    </w:p>
    <w:p w14:paraId="182BFC18" w14:textId="5252D6A3" w:rsidR="00E0049A" w:rsidRDefault="005F37D7" w:rsidP="005F37D7">
      <w:pPr>
        <w:rPr>
          <w:rFonts w:ascii="Times New Roman" w:eastAsia="Times New Roman" w:hAnsi="Times New Roman" w:cs="Times New Roman"/>
        </w:rPr>
      </w:pPr>
      <w:r w:rsidRPr="005F37D7">
        <w:rPr>
          <w:rFonts w:ascii="Times New Roman" w:eastAsia="Times New Roman" w:hAnsi="Times New Roman" w:cs="Times New Roman"/>
        </w:rPr>
        <w:br/>
      </w:r>
      <w:r w:rsidR="009E2303">
        <w:rPr>
          <w:rFonts w:ascii="Times New Roman" w:eastAsia="Times New Roman" w:hAnsi="Times New Roman" w:cs="Times New Roman"/>
        </w:rPr>
        <w:t>4-</w:t>
      </w:r>
      <w:r w:rsidRPr="005F37D7">
        <w:rPr>
          <w:rFonts w:ascii="Times New Roman" w:eastAsia="Times New Roman" w:hAnsi="Times New Roman" w:cs="Times New Roman"/>
        </w:rPr>
        <w:t xml:space="preserve"> 164: I do not think </w:t>
      </w:r>
      <w:proofErr w:type="spellStart"/>
      <w:r w:rsidRPr="005F37D7">
        <w:rPr>
          <w:rFonts w:ascii="Times New Roman" w:eastAsia="Times New Roman" w:hAnsi="Times New Roman" w:cs="Times New Roman"/>
        </w:rPr>
        <w:t>Presens</w:t>
      </w:r>
      <w:proofErr w:type="spellEnd"/>
      <w:r w:rsidRPr="005F37D7">
        <w:rPr>
          <w:rFonts w:ascii="Times New Roman" w:eastAsia="Times New Roman" w:hAnsi="Times New Roman" w:cs="Times New Roman"/>
        </w:rPr>
        <w:t xml:space="preserve"> is based in Aachen.</w:t>
      </w:r>
    </w:p>
    <w:p w14:paraId="0AE9C00E" w14:textId="3532FF35" w:rsidR="004457E1" w:rsidRDefault="00E0049A" w:rsidP="00A330AA">
      <w:pPr>
        <w:rPr>
          <w:rFonts w:ascii="Times New Roman" w:eastAsia="Times New Roman" w:hAnsi="Times New Roman" w:cs="Times New Roman"/>
        </w:rPr>
      </w:pPr>
      <w:r w:rsidRPr="00BB0F3B">
        <w:rPr>
          <w:rFonts w:ascii="Times New Roman" w:eastAsia="Times New Roman" w:hAnsi="Times New Roman" w:cs="Times New Roman"/>
          <w:i/>
        </w:rPr>
        <w:t xml:space="preserve">R: </w:t>
      </w:r>
      <w:r w:rsidR="00A330AA">
        <w:rPr>
          <w:rFonts w:ascii="Times New Roman" w:eastAsia="Times New Roman" w:hAnsi="Times New Roman" w:cs="Times New Roman"/>
          <w:i/>
        </w:rPr>
        <w:t>Apologies, we have made this change.</w:t>
      </w:r>
      <w:r w:rsidRPr="00BB0F3B">
        <w:rPr>
          <w:rFonts w:ascii="Times New Roman" w:eastAsia="Times New Roman" w:hAnsi="Times New Roman" w:cs="Times New Roman"/>
          <w:i/>
        </w:rPr>
        <w:t xml:space="preserve"> </w:t>
      </w:r>
      <w:r w:rsidR="005F37D7" w:rsidRPr="00BB0F3B">
        <w:rPr>
          <w:rFonts w:ascii="Times New Roman" w:eastAsia="Times New Roman" w:hAnsi="Times New Roman" w:cs="Times New Roman"/>
          <w:i/>
        </w:rPr>
        <w:br/>
      </w:r>
      <w:r w:rsidR="005F37D7" w:rsidRPr="005F37D7">
        <w:rPr>
          <w:rFonts w:ascii="Times New Roman" w:eastAsia="Times New Roman" w:hAnsi="Times New Roman" w:cs="Times New Roman"/>
        </w:rPr>
        <w:br/>
      </w:r>
      <w:r w:rsidR="009E2303">
        <w:rPr>
          <w:rFonts w:ascii="Times New Roman" w:eastAsia="Times New Roman" w:hAnsi="Times New Roman" w:cs="Times New Roman"/>
        </w:rPr>
        <w:t>5-</w:t>
      </w:r>
      <w:r w:rsidR="005F37D7" w:rsidRPr="005F37D7">
        <w:rPr>
          <w:rFonts w:ascii="Times New Roman" w:eastAsia="Times New Roman" w:hAnsi="Times New Roman" w:cs="Times New Roman"/>
        </w:rPr>
        <w:t xml:space="preserve"> 187 to 191: not clear how this manipulation relates to physiological reality?</w:t>
      </w:r>
    </w:p>
    <w:p w14:paraId="21B71B42" w14:textId="293B50D2" w:rsidR="00E75585" w:rsidRDefault="00FE7699" w:rsidP="00FE7699">
      <w:pPr>
        <w:rPr>
          <w:rFonts w:ascii="Times New Roman" w:eastAsia="Times New Roman" w:hAnsi="Times New Roman" w:cs="Times New Roman"/>
        </w:rPr>
      </w:pPr>
      <w:r>
        <w:rPr>
          <w:rFonts w:ascii="Times New Roman" w:eastAsia="Times New Roman" w:hAnsi="Times New Roman" w:cs="Times New Roman"/>
          <w:i/>
          <w:iCs/>
        </w:rPr>
        <w:t xml:space="preserve">R: We now discuss issues regarding the independence of body size and our </w:t>
      </w:r>
      <w:proofErr w:type="spellStart"/>
      <w:r>
        <w:rPr>
          <w:rFonts w:ascii="Times New Roman" w:eastAsia="Times New Roman" w:hAnsi="Times New Roman" w:cs="Times New Roman"/>
          <w:i/>
          <w:iCs/>
        </w:rPr>
        <w:t>P</w:t>
      </w:r>
      <w:r>
        <w:rPr>
          <w:rFonts w:ascii="Times New Roman" w:eastAsia="Times New Roman" w:hAnsi="Times New Roman" w:cs="Times New Roman"/>
          <w:i/>
          <w:iCs/>
          <w:vertAlign w:val="subscript"/>
        </w:rPr>
        <w:t>Crit</w:t>
      </w:r>
      <w:proofErr w:type="spellEnd"/>
      <w:r>
        <w:rPr>
          <w:rFonts w:ascii="Times New Roman" w:eastAsia="Times New Roman" w:hAnsi="Times New Roman" w:cs="Times New Roman"/>
          <w:i/>
          <w:iCs/>
          <w:vertAlign w:val="subscript"/>
        </w:rPr>
        <w:t xml:space="preserve"> </w:t>
      </w:r>
      <w:r>
        <w:rPr>
          <w:rFonts w:ascii="Times New Roman" w:eastAsia="Times New Roman" w:hAnsi="Times New Roman" w:cs="Times New Roman"/>
          <w:i/>
          <w:iCs/>
        </w:rPr>
        <w:t>proxy</w:t>
      </w:r>
      <w:r>
        <w:rPr>
          <w:rFonts w:ascii="Times New Roman" w:eastAsia="Times New Roman" w:hAnsi="Times New Roman" w:cs="Times New Roman"/>
        </w:rPr>
        <w:t xml:space="preserve"> </w:t>
      </w:r>
      <w:r>
        <w:rPr>
          <w:rFonts w:ascii="Times New Roman" w:eastAsia="Times New Roman" w:hAnsi="Times New Roman" w:cs="Times New Roman"/>
          <w:i/>
          <w:iCs/>
        </w:rPr>
        <w:t>and note that regardless, our parameter of interest is not affected by this assumption.</w:t>
      </w:r>
      <w:r w:rsidR="005F37D7" w:rsidRPr="005F37D7">
        <w:rPr>
          <w:rFonts w:ascii="Times New Roman" w:eastAsia="Times New Roman" w:hAnsi="Times New Roman" w:cs="Times New Roman"/>
        </w:rPr>
        <w:br/>
      </w:r>
      <w:r w:rsidR="005F37D7" w:rsidRPr="005F37D7">
        <w:rPr>
          <w:rFonts w:ascii="Times New Roman" w:eastAsia="Times New Roman" w:hAnsi="Times New Roman" w:cs="Times New Roman"/>
        </w:rPr>
        <w:br/>
      </w:r>
      <w:r w:rsidR="009E2303">
        <w:rPr>
          <w:rFonts w:ascii="Times New Roman" w:eastAsia="Times New Roman" w:hAnsi="Times New Roman" w:cs="Times New Roman"/>
        </w:rPr>
        <w:t>6-</w:t>
      </w:r>
      <w:r w:rsidR="005F37D7" w:rsidRPr="005F37D7">
        <w:rPr>
          <w:rFonts w:ascii="Times New Roman" w:eastAsia="Times New Roman" w:hAnsi="Times New Roman" w:cs="Times New Roman"/>
        </w:rPr>
        <w:t xml:space="preserve"> 216: clearly a discussion is needed as how this assumption is potentially wrong, i.e. the uncertainty involved as the transition to anaerobic me</w:t>
      </w:r>
      <w:r w:rsidR="009E2303">
        <w:rPr>
          <w:rFonts w:ascii="Times New Roman" w:eastAsia="Times New Roman" w:hAnsi="Times New Roman" w:cs="Times New Roman"/>
        </w:rPr>
        <w:t>tabolism has not been tested.</w:t>
      </w:r>
    </w:p>
    <w:p w14:paraId="5833BBE5" w14:textId="132EA948" w:rsidR="00F242D3" w:rsidRPr="007C08DC" w:rsidRDefault="00E75585" w:rsidP="007C08DC">
      <w:pPr>
        <w:rPr>
          <w:rFonts w:ascii="Times New Roman" w:eastAsia="Times New Roman" w:hAnsi="Times New Roman" w:cs="Times New Roman"/>
          <w:i/>
          <w:iCs/>
        </w:rPr>
      </w:pPr>
      <w:r w:rsidRPr="00E75585">
        <w:rPr>
          <w:rFonts w:ascii="Times New Roman" w:eastAsia="Times New Roman" w:hAnsi="Times New Roman" w:cs="Times New Roman"/>
          <w:i/>
        </w:rPr>
        <w:lastRenderedPageBreak/>
        <w:t>R: We agree.</w:t>
      </w:r>
      <w:r w:rsidR="00C57844">
        <w:rPr>
          <w:rFonts w:ascii="Times New Roman" w:eastAsia="Times New Roman" w:hAnsi="Times New Roman" w:cs="Times New Roman"/>
          <w:i/>
        </w:rPr>
        <w:t xml:space="preserve"> A </w:t>
      </w:r>
      <w:r w:rsidR="00FE7699">
        <w:rPr>
          <w:rFonts w:ascii="Times New Roman" w:eastAsia="Times New Roman" w:hAnsi="Times New Roman" w:cs="Times New Roman"/>
          <w:i/>
        </w:rPr>
        <w:t xml:space="preserve">detailed the </w:t>
      </w:r>
      <w:r w:rsidR="002C1B9A" w:rsidRPr="00E75585">
        <w:rPr>
          <w:rFonts w:ascii="Times New Roman" w:eastAsia="Times New Roman" w:hAnsi="Times New Roman" w:cs="Times New Roman"/>
          <w:i/>
        </w:rPr>
        <w:t>paragraph</w:t>
      </w:r>
      <w:r w:rsidR="002C1B9A">
        <w:rPr>
          <w:rFonts w:ascii="Times New Roman" w:eastAsia="Times New Roman" w:hAnsi="Times New Roman" w:cs="Times New Roman"/>
          <w:i/>
        </w:rPr>
        <w:t xml:space="preserve"> in the discussion w</w:t>
      </w:r>
      <w:r w:rsidRPr="00E75585">
        <w:rPr>
          <w:rFonts w:ascii="Times New Roman" w:eastAsia="Times New Roman" w:hAnsi="Times New Roman" w:cs="Times New Roman"/>
          <w:i/>
        </w:rPr>
        <w:t xml:space="preserve">as </w:t>
      </w:r>
      <w:r w:rsidR="00FE7699">
        <w:rPr>
          <w:rFonts w:ascii="Times New Roman" w:eastAsia="Times New Roman" w:hAnsi="Times New Roman" w:cs="Times New Roman"/>
          <w:i/>
        </w:rPr>
        <w:t>has now been added</w:t>
      </w:r>
      <w:proofErr w:type="gramStart"/>
      <w:r w:rsidR="00FE7699">
        <w:rPr>
          <w:rFonts w:ascii="Times New Roman" w:eastAsia="Times New Roman" w:hAnsi="Times New Roman" w:cs="Times New Roman"/>
          <w:i/>
        </w:rPr>
        <w:t>.</w:t>
      </w:r>
      <w:r w:rsidRPr="00E75585">
        <w:rPr>
          <w:rFonts w:ascii="Times New Roman" w:eastAsia="Times New Roman" w:hAnsi="Times New Roman" w:cs="Times New Roman"/>
          <w:i/>
        </w:rPr>
        <w:t>.</w:t>
      </w:r>
      <w:proofErr w:type="gramEnd"/>
      <w:r w:rsidRPr="00E75585">
        <w:rPr>
          <w:rFonts w:ascii="Times New Roman" w:eastAsia="Times New Roman" w:hAnsi="Times New Roman" w:cs="Times New Roman"/>
          <w:i/>
        </w:rPr>
        <w:t xml:space="preserve"> Lines xxx</w:t>
      </w:r>
      <w:r w:rsidR="009E2303" w:rsidRPr="00E75585">
        <w:rPr>
          <w:rFonts w:ascii="Times New Roman" w:eastAsia="Times New Roman" w:hAnsi="Times New Roman" w:cs="Times New Roman"/>
          <w:i/>
        </w:rPr>
        <w:br/>
      </w:r>
      <w:r w:rsidR="009E2303" w:rsidRPr="00E75585">
        <w:rPr>
          <w:rFonts w:ascii="Times New Roman" w:eastAsia="Times New Roman" w:hAnsi="Times New Roman" w:cs="Times New Roman"/>
          <w:i/>
        </w:rPr>
        <w:br/>
      </w:r>
      <w:r w:rsidR="009E2303">
        <w:rPr>
          <w:rFonts w:ascii="Times New Roman" w:eastAsia="Times New Roman" w:hAnsi="Times New Roman" w:cs="Times New Roman"/>
        </w:rPr>
        <w:t>7-</w:t>
      </w:r>
      <w:r w:rsidR="005F37D7" w:rsidRPr="005F37D7">
        <w:rPr>
          <w:rFonts w:ascii="Times New Roman" w:eastAsia="Times New Roman" w:hAnsi="Times New Roman" w:cs="Times New Roman"/>
        </w:rPr>
        <w:t xml:space="preserve"> 262: Here an assessment of the true rate of oxygen consumption in relation to tolerance would also appear extremely useful.</w:t>
      </w:r>
      <w:r w:rsidR="005F37D7" w:rsidRPr="005F37D7">
        <w:rPr>
          <w:rFonts w:ascii="Times New Roman" w:eastAsia="Times New Roman" w:hAnsi="Times New Roman" w:cs="Times New Roman"/>
        </w:rPr>
        <w:br/>
      </w:r>
      <w:r w:rsidR="007C08DC">
        <w:rPr>
          <w:rFonts w:ascii="Times New Roman" w:eastAsia="Times New Roman" w:hAnsi="Times New Roman" w:cs="Times New Roman"/>
          <w:i/>
          <w:iCs/>
        </w:rPr>
        <w:t>R: Agreed, we now include the rates as well as the relative differences.</w:t>
      </w:r>
    </w:p>
    <w:p w14:paraId="32CD6051" w14:textId="2650F513" w:rsidR="004840CB" w:rsidRDefault="005F37D7" w:rsidP="00B73EC3">
      <w:pPr>
        <w:rPr>
          <w:rFonts w:ascii="Times New Roman" w:eastAsia="Times New Roman" w:hAnsi="Times New Roman" w:cs="Times New Roman"/>
          <w:i/>
        </w:rPr>
      </w:pPr>
      <w:r w:rsidRPr="005F37D7">
        <w:rPr>
          <w:rFonts w:ascii="Times New Roman" w:eastAsia="Times New Roman" w:hAnsi="Times New Roman" w:cs="Times New Roman"/>
        </w:rPr>
        <w:br/>
      </w:r>
      <w:r w:rsidR="009E2303" w:rsidRPr="00356466">
        <w:rPr>
          <w:rFonts w:ascii="Times New Roman" w:eastAsia="Times New Roman" w:hAnsi="Times New Roman" w:cs="Times New Roman"/>
        </w:rPr>
        <w:t>8-</w:t>
      </w:r>
      <w:r w:rsidRPr="00356466">
        <w:rPr>
          <w:rFonts w:ascii="Times New Roman" w:eastAsia="Times New Roman" w:hAnsi="Times New Roman" w:cs="Times New Roman"/>
        </w:rPr>
        <w:t xml:space="preserve"> 289: the terms in invasive and native need to be clearly defined, e.g. invasive from where, is this only a redistribution of endemic communities?</w:t>
      </w:r>
      <w:r w:rsidRPr="00356466">
        <w:rPr>
          <w:rFonts w:ascii="Times New Roman" w:eastAsia="Times New Roman" w:hAnsi="Times New Roman" w:cs="Times New Roman"/>
        </w:rPr>
        <w:br/>
      </w:r>
      <w:r w:rsidR="00CB14B7" w:rsidRPr="00356466">
        <w:rPr>
          <w:rFonts w:ascii="Times New Roman" w:eastAsia="Times New Roman" w:hAnsi="Times New Roman" w:cs="Times New Roman"/>
          <w:i/>
        </w:rPr>
        <w:t>R</w:t>
      </w:r>
      <w:r w:rsidR="001660A0" w:rsidRPr="00356466">
        <w:rPr>
          <w:rFonts w:ascii="Times New Roman" w:eastAsia="Times New Roman" w:hAnsi="Times New Roman" w:cs="Times New Roman"/>
          <w:i/>
        </w:rPr>
        <w:t>:</w:t>
      </w:r>
      <w:r w:rsidR="00CB14B7" w:rsidRPr="00356466">
        <w:rPr>
          <w:rFonts w:ascii="Times New Roman" w:eastAsia="Times New Roman" w:hAnsi="Times New Roman" w:cs="Times New Roman"/>
          <w:i/>
        </w:rPr>
        <w:t xml:space="preserve"> </w:t>
      </w:r>
      <w:r w:rsidR="007C08DC">
        <w:rPr>
          <w:rFonts w:ascii="Times New Roman" w:eastAsia="Times New Roman" w:hAnsi="Times New Roman" w:cs="Times New Roman"/>
          <w:i/>
        </w:rPr>
        <w:t>We now provide a definition and description how we defined native and invasive species</w:t>
      </w:r>
      <w:r w:rsidR="00B73EC3">
        <w:rPr>
          <w:rFonts w:ascii="Times New Roman" w:eastAsia="Times New Roman" w:hAnsi="Times New Roman" w:cs="Times New Roman"/>
          <w:i/>
        </w:rPr>
        <w:t xml:space="preserve"> in both the Introduction and the Methods</w:t>
      </w:r>
      <w:r w:rsidR="007C08DC">
        <w:rPr>
          <w:rFonts w:ascii="Times New Roman" w:eastAsia="Times New Roman" w:hAnsi="Times New Roman" w:cs="Times New Roman"/>
          <w:i/>
        </w:rPr>
        <w:t>.</w:t>
      </w:r>
    </w:p>
    <w:p w14:paraId="0A905EEC" w14:textId="77777777" w:rsidR="00C43635" w:rsidRDefault="00C43635" w:rsidP="005F37D7">
      <w:pPr>
        <w:rPr>
          <w:rFonts w:ascii="Times New Roman" w:eastAsia="Times New Roman" w:hAnsi="Times New Roman" w:cs="Times New Roman"/>
        </w:rPr>
      </w:pPr>
    </w:p>
    <w:p w14:paraId="762FDE98" w14:textId="2DD8E4EE" w:rsidR="005F37D7" w:rsidRPr="005F37D7" w:rsidRDefault="009E2303" w:rsidP="00B73EC3">
      <w:pPr>
        <w:rPr>
          <w:rFonts w:ascii="Times New Roman" w:eastAsia="Times New Roman" w:hAnsi="Times New Roman" w:cs="Times New Roman"/>
        </w:rPr>
      </w:pPr>
      <w:r>
        <w:rPr>
          <w:rFonts w:ascii="Times New Roman" w:eastAsia="Times New Roman" w:hAnsi="Times New Roman" w:cs="Times New Roman"/>
        </w:rPr>
        <w:t>9-</w:t>
      </w:r>
      <w:r w:rsidR="005F37D7" w:rsidRPr="005F37D7">
        <w:rPr>
          <w:rFonts w:ascii="Times New Roman" w:eastAsia="Times New Roman" w:hAnsi="Times New Roman" w:cs="Times New Roman"/>
        </w:rPr>
        <w:t xml:space="preserve"> 300: size distributions could be mentioned within each sub-graph as well as </w:t>
      </w:r>
      <w:proofErr w:type="spellStart"/>
      <w:r w:rsidR="005F37D7" w:rsidRPr="005F37D7">
        <w:rPr>
          <w:rFonts w:ascii="Times New Roman" w:eastAsia="Times New Roman" w:hAnsi="Times New Roman" w:cs="Times New Roman"/>
        </w:rPr>
        <w:t>morphotypes</w:t>
      </w:r>
      <w:proofErr w:type="spellEnd"/>
      <w:r w:rsidR="005F37D7" w:rsidRPr="005F37D7">
        <w:rPr>
          <w:rFonts w:ascii="Times New Roman" w:eastAsia="Times New Roman" w:hAnsi="Times New Roman" w:cs="Times New Roman"/>
        </w:rPr>
        <w:br/>
      </w:r>
      <w:r w:rsidR="008B60CC" w:rsidRPr="00657600">
        <w:rPr>
          <w:rFonts w:ascii="Times New Roman" w:eastAsia="Times New Roman" w:hAnsi="Times New Roman" w:cs="Times New Roman"/>
          <w:i/>
        </w:rPr>
        <w:t xml:space="preserve">R: </w:t>
      </w:r>
      <w:r w:rsidR="00B73EC3">
        <w:rPr>
          <w:rFonts w:ascii="Times New Roman" w:eastAsia="Times New Roman" w:hAnsi="Times New Roman" w:cs="Times New Roman"/>
          <w:i/>
        </w:rPr>
        <w:t>W</w:t>
      </w:r>
      <w:r w:rsidR="00C01231">
        <w:rPr>
          <w:rFonts w:ascii="Times New Roman" w:eastAsia="Times New Roman" w:hAnsi="Times New Roman" w:cs="Times New Roman"/>
          <w:i/>
        </w:rPr>
        <w:t>e</w:t>
      </w:r>
      <w:r w:rsidR="00B73EC3">
        <w:rPr>
          <w:rFonts w:ascii="Times New Roman" w:eastAsia="Times New Roman" w:hAnsi="Times New Roman" w:cs="Times New Roman"/>
          <w:i/>
        </w:rPr>
        <w:t xml:space="preserve"> were concerned that the figure would be a little busy with this information but agree that we should include them somewhere, so we</w:t>
      </w:r>
      <w:r w:rsidR="00C01231">
        <w:rPr>
          <w:rFonts w:ascii="Times New Roman" w:eastAsia="Times New Roman" w:hAnsi="Times New Roman" w:cs="Times New Roman"/>
          <w:i/>
        </w:rPr>
        <w:t xml:space="preserve"> now include status, morphology and mass in table</w:t>
      </w:r>
      <w:r w:rsidR="00B73EC3">
        <w:rPr>
          <w:rFonts w:ascii="Times New Roman" w:eastAsia="Times New Roman" w:hAnsi="Times New Roman" w:cs="Times New Roman"/>
          <w:i/>
        </w:rPr>
        <w:t xml:space="preserve"> 1</w:t>
      </w:r>
      <w:r w:rsidR="00C01231">
        <w:rPr>
          <w:rFonts w:ascii="Times New Roman" w:eastAsia="Times New Roman" w:hAnsi="Times New Roman" w:cs="Times New Roman"/>
          <w:i/>
        </w:rPr>
        <w:t>.</w:t>
      </w:r>
      <w:r w:rsidR="00B73EC3">
        <w:rPr>
          <w:rFonts w:ascii="Times New Roman" w:eastAsia="Times New Roman" w:hAnsi="Times New Roman" w:cs="Times New Roman"/>
          <w:i/>
        </w:rPr>
        <w:t xml:space="preserve"> If the reviewer or editor think that this information would be better in the figures, we’re happy to change.</w:t>
      </w:r>
    </w:p>
    <w:p w14:paraId="257B5346" w14:textId="77777777" w:rsidR="00554BB1" w:rsidRDefault="00554BB1"/>
    <w:sectPr w:rsidR="00554BB1" w:rsidSect="0017762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ustin Marshall" w:date="2016-11-16T09:39:00Z" w:initials="DM">
    <w:p w14:paraId="6BCB71B6" w14:textId="62E390D3" w:rsidR="00A330AA" w:rsidRDefault="00A330AA">
      <w:pPr>
        <w:pStyle w:val="CommentText"/>
      </w:pPr>
      <w:r>
        <w:rPr>
          <w:rStyle w:val="CommentReference"/>
        </w:rPr>
        <w:annotationRef/>
      </w:r>
      <w:r>
        <w:t xml:space="preserve">For </w:t>
      </w:r>
      <w:proofErr w:type="spellStart"/>
      <w:r>
        <w:t>craig</w:t>
      </w:r>
      <w:proofErr w:type="spellEnd"/>
      <w:r>
        <w:t xml:space="preserve"> to do in intro. Dustin has done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B71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MingLiU">
    <w:altName w:val="細明體"/>
    <w:charset w:val="88"/>
    <w:family w:val="modern"/>
    <w:pitch w:val="fixed"/>
    <w:sig w:usb0="A00002FF" w:usb1="28CFFCFA" w:usb2="00000016" w:usb3="00000000" w:csb0="00100001" w:csb1="00000000"/>
  </w:font>
  <w:font w:name="DengXian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DengXi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3718F"/>
    <w:multiLevelType w:val="hybridMultilevel"/>
    <w:tmpl w:val="D22C8C7E"/>
    <w:lvl w:ilvl="0" w:tplc="F9CC9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E372B"/>
    <w:multiLevelType w:val="hybridMultilevel"/>
    <w:tmpl w:val="4FE8F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229D3"/>
    <w:multiLevelType w:val="hybridMultilevel"/>
    <w:tmpl w:val="0D9ED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stin Marshall">
    <w15:presenceInfo w15:providerId="AD" w15:userId="S-1-5-21-948756243-734778046-674738317-326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D7"/>
    <w:rsid w:val="000819D9"/>
    <w:rsid w:val="00081F1F"/>
    <w:rsid w:val="00122B8A"/>
    <w:rsid w:val="001660A0"/>
    <w:rsid w:val="0017762E"/>
    <w:rsid w:val="001926FA"/>
    <w:rsid w:val="00194B51"/>
    <w:rsid w:val="00264469"/>
    <w:rsid w:val="002C1B9A"/>
    <w:rsid w:val="00356466"/>
    <w:rsid w:val="004457E1"/>
    <w:rsid w:val="004840CB"/>
    <w:rsid w:val="00554BB1"/>
    <w:rsid w:val="005B1A36"/>
    <w:rsid w:val="005D1497"/>
    <w:rsid w:val="005F37D7"/>
    <w:rsid w:val="00640498"/>
    <w:rsid w:val="00657600"/>
    <w:rsid w:val="006C6591"/>
    <w:rsid w:val="00767558"/>
    <w:rsid w:val="00776186"/>
    <w:rsid w:val="00784B51"/>
    <w:rsid w:val="007C08DC"/>
    <w:rsid w:val="007C4C9B"/>
    <w:rsid w:val="00803DF4"/>
    <w:rsid w:val="008B60CC"/>
    <w:rsid w:val="009E2303"/>
    <w:rsid w:val="00A330AA"/>
    <w:rsid w:val="00AA26E2"/>
    <w:rsid w:val="00B73EC3"/>
    <w:rsid w:val="00BB0F3B"/>
    <w:rsid w:val="00C01231"/>
    <w:rsid w:val="00C43635"/>
    <w:rsid w:val="00C57844"/>
    <w:rsid w:val="00CA25B1"/>
    <w:rsid w:val="00CB14B7"/>
    <w:rsid w:val="00CC28EE"/>
    <w:rsid w:val="00CE3E52"/>
    <w:rsid w:val="00E0049A"/>
    <w:rsid w:val="00E061C2"/>
    <w:rsid w:val="00E75585"/>
    <w:rsid w:val="00F242D3"/>
    <w:rsid w:val="00F86BF8"/>
    <w:rsid w:val="00FE7699"/>
    <w:rsid w:val="00FF0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21C7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03"/>
    <w:pPr>
      <w:ind w:left="720"/>
      <w:contextualSpacing/>
    </w:pPr>
  </w:style>
  <w:style w:type="character" w:styleId="CommentReference">
    <w:name w:val="annotation reference"/>
    <w:basedOn w:val="DefaultParagraphFont"/>
    <w:uiPriority w:val="99"/>
    <w:semiHidden/>
    <w:unhideWhenUsed/>
    <w:rsid w:val="00A330AA"/>
    <w:rPr>
      <w:sz w:val="16"/>
      <w:szCs w:val="16"/>
    </w:rPr>
  </w:style>
  <w:style w:type="paragraph" w:styleId="CommentText">
    <w:name w:val="annotation text"/>
    <w:basedOn w:val="Normal"/>
    <w:link w:val="CommentTextChar"/>
    <w:uiPriority w:val="99"/>
    <w:semiHidden/>
    <w:unhideWhenUsed/>
    <w:rsid w:val="00A330AA"/>
    <w:rPr>
      <w:sz w:val="20"/>
      <w:szCs w:val="20"/>
    </w:rPr>
  </w:style>
  <w:style w:type="character" w:customStyle="1" w:styleId="CommentTextChar">
    <w:name w:val="Comment Text Char"/>
    <w:basedOn w:val="DefaultParagraphFont"/>
    <w:link w:val="CommentText"/>
    <w:uiPriority w:val="99"/>
    <w:semiHidden/>
    <w:rsid w:val="00A330AA"/>
    <w:rPr>
      <w:sz w:val="20"/>
      <w:szCs w:val="20"/>
    </w:rPr>
  </w:style>
  <w:style w:type="paragraph" w:styleId="CommentSubject">
    <w:name w:val="annotation subject"/>
    <w:basedOn w:val="CommentText"/>
    <w:next w:val="CommentText"/>
    <w:link w:val="CommentSubjectChar"/>
    <w:uiPriority w:val="99"/>
    <w:semiHidden/>
    <w:unhideWhenUsed/>
    <w:rsid w:val="00A330AA"/>
    <w:rPr>
      <w:b/>
      <w:bCs/>
    </w:rPr>
  </w:style>
  <w:style w:type="character" w:customStyle="1" w:styleId="CommentSubjectChar">
    <w:name w:val="Comment Subject Char"/>
    <w:basedOn w:val="CommentTextChar"/>
    <w:link w:val="CommentSubject"/>
    <w:uiPriority w:val="99"/>
    <w:semiHidden/>
    <w:rsid w:val="00A330AA"/>
    <w:rPr>
      <w:b/>
      <w:bCs/>
      <w:sz w:val="20"/>
      <w:szCs w:val="20"/>
    </w:rPr>
  </w:style>
  <w:style w:type="paragraph" w:styleId="BalloonText">
    <w:name w:val="Balloon Text"/>
    <w:basedOn w:val="Normal"/>
    <w:link w:val="BalloonTextChar"/>
    <w:uiPriority w:val="99"/>
    <w:semiHidden/>
    <w:unhideWhenUsed/>
    <w:rsid w:val="00A33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A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03"/>
    <w:pPr>
      <w:ind w:left="720"/>
      <w:contextualSpacing/>
    </w:pPr>
  </w:style>
  <w:style w:type="character" w:styleId="CommentReference">
    <w:name w:val="annotation reference"/>
    <w:basedOn w:val="DefaultParagraphFont"/>
    <w:uiPriority w:val="99"/>
    <w:semiHidden/>
    <w:unhideWhenUsed/>
    <w:rsid w:val="00A330AA"/>
    <w:rPr>
      <w:sz w:val="16"/>
      <w:szCs w:val="16"/>
    </w:rPr>
  </w:style>
  <w:style w:type="paragraph" w:styleId="CommentText">
    <w:name w:val="annotation text"/>
    <w:basedOn w:val="Normal"/>
    <w:link w:val="CommentTextChar"/>
    <w:uiPriority w:val="99"/>
    <w:semiHidden/>
    <w:unhideWhenUsed/>
    <w:rsid w:val="00A330AA"/>
    <w:rPr>
      <w:sz w:val="20"/>
      <w:szCs w:val="20"/>
    </w:rPr>
  </w:style>
  <w:style w:type="character" w:customStyle="1" w:styleId="CommentTextChar">
    <w:name w:val="Comment Text Char"/>
    <w:basedOn w:val="DefaultParagraphFont"/>
    <w:link w:val="CommentText"/>
    <w:uiPriority w:val="99"/>
    <w:semiHidden/>
    <w:rsid w:val="00A330AA"/>
    <w:rPr>
      <w:sz w:val="20"/>
      <w:szCs w:val="20"/>
    </w:rPr>
  </w:style>
  <w:style w:type="paragraph" w:styleId="CommentSubject">
    <w:name w:val="annotation subject"/>
    <w:basedOn w:val="CommentText"/>
    <w:next w:val="CommentText"/>
    <w:link w:val="CommentSubjectChar"/>
    <w:uiPriority w:val="99"/>
    <w:semiHidden/>
    <w:unhideWhenUsed/>
    <w:rsid w:val="00A330AA"/>
    <w:rPr>
      <w:b/>
      <w:bCs/>
    </w:rPr>
  </w:style>
  <w:style w:type="character" w:customStyle="1" w:styleId="CommentSubjectChar">
    <w:name w:val="Comment Subject Char"/>
    <w:basedOn w:val="CommentTextChar"/>
    <w:link w:val="CommentSubject"/>
    <w:uiPriority w:val="99"/>
    <w:semiHidden/>
    <w:rsid w:val="00A330AA"/>
    <w:rPr>
      <w:b/>
      <w:bCs/>
      <w:sz w:val="20"/>
      <w:szCs w:val="20"/>
    </w:rPr>
  </w:style>
  <w:style w:type="paragraph" w:styleId="BalloonText">
    <w:name w:val="Balloon Text"/>
    <w:basedOn w:val="Normal"/>
    <w:link w:val="BalloonTextChar"/>
    <w:uiPriority w:val="99"/>
    <w:semiHidden/>
    <w:unhideWhenUsed/>
    <w:rsid w:val="00A33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35976">
      <w:bodyDiv w:val="1"/>
      <w:marLeft w:val="0"/>
      <w:marRight w:val="0"/>
      <w:marTop w:val="0"/>
      <w:marBottom w:val="0"/>
      <w:divBdr>
        <w:top w:val="none" w:sz="0" w:space="0" w:color="auto"/>
        <w:left w:val="none" w:sz="0" w:space="0" w:color="auto"/>
        <w:bottom w:val="none" w:sz="0" w:space="0" w:color="auto"/>
        <w:right w:val="none" w:sz="0" w:space="0" w:color="auto"/>
      </w:divBdr>
    </w:div>
    <w:div w:id="1652520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598</Words>
  <Characters>3414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Craig White</cp:lastModifiedBy>
  <cp:revision>3</cp:revision>
  <cp:lastPrinted>2016-11-15T23:20:00Z</cp:lastPrinted>
  <dcterms:created xsi:type="dcterms:W3CDTF">2016-11-23T12:37:00Z</dcterms:created>
  <dcterms:modified xsi:type="dcterms:W3CDTF">2016-11-23T12:40:00Z</dcterms:modified>
</cp:coreProperties>
</file>