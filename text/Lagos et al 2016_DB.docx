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92673" w14:textId="24E6E5EB" w:rsidR="004C0750" w:rsidRPr="00A05B8C" w:rsidRDefault="00741A11" w:rsidP="0092241C">
      <w:pPr>
        <w:spacing w:line="480" w:lineRule="auto"/>
        <w:ind w:left="567" w:hanging="567"/>
        <w:rPr>
          <w:rFonts w:ascii="Times New Roman" w:hAnsi="Times New Roman" w:cs="Times New Roman"/>
        </w:rPr>
      </w:pPr>
      <w:commentRangeStart w:id="0"/>
      <w:r w:rsidRPr="00A05B8C">
        <w:rPr>
          <w:rFonts w:ascii="Times New Roman" w:hAnsi="Times New Roman" w:cs="Times New Roman"/>
        </w:rPr>
        <w:t>Title</w:t>
      </w:r>
      <w:commentRangeEnd w:id="0"/>
      <w:r w:rsidR="00A05B8C" w:rsidRPr="00A05B8C">
        <w:rPr>
          <w:rStyle w:val="CommentReference"/>
          <w:rFonts w:ascii="Times New Roman" w:hAnsi="Times New Roman" w:cs="Times New Roman"/>
          <w:sz w:val="24"/>
          <w:szCs w:val="24"/>
        </w:rPr>
        <w:commentReference w:id="0"/>
      </w:r>
      <w:r w:rsidRPr="00A05B8C">
        <w:rPr>
          <w:rFonts w:ascii="Times New Roman" w:hAnsi="Times New Roman" w:cs="Times New Roman"/>
        </w:rPr>
        <w:t xml:space="preserve">: </w:t>
      </w:r>
      <w:r w:rsidR="00C309DB" w:rsidRPr="00A05B8C">
        <w:rPr>
          <w:rFonts w:ascii="Times New Roman" w:hAnsi="Times New Roman" w:cs="Times New Roman"/>
        </w:rPr>
        <w:t>Do l</w:t>
      </w:r>
      <w:r w:rsidR="00D53A0C" w:rsidRPr="00A05B8C">
        <w:rPr>
          <w:rFonts w:ascii="Times New Roman" w:hAnsi="Times New Roman" w:cs="Times New Roman"/>
        </w:rPr>
        <w:t>ow oxygen e</w:t>
      </w:r>
      <w:r w:rsidR="00C309DB" w:rsidRPr="00A05B8C">
        <w:rPr>
          <w:rFonts w:ascii="Times New Roman" w:hAnsi="Times New Roman" w:cs="Times New Roman"/>
        </w:rPr>
        <w:t>nvironments facilitate invasion?</w:t>
      </w:r>
      <w:r w:rsidR="00D53A0C" w:rsidRPr="00A05B8C">
        <w:rPr>
          <w:rFonts w:ascii="Times New Roman" w:hAnsi="Times New Roman" w:cs="Times New Roman"/>
        </w:rPr>
        <w:t xml:space="preserve"> </w:t>
      </w:r>
      <w:r w:rsidR="00C309DB" w:rsidRPr="00A05B8C">
        <w:rPr>
          <w:rFonts w:ascii="Times New Roman" w:hAnsi="Times New Roman" w:cs="Times New Roman"/>
        </w:rPr>
        <w:t>Relative tolerance of native and i</w:t>
      </w:r>
      <w:r w:rsidR="00D53A0C" w:rsidRPr="00A05B8C">
        <w:rPr>
          <w:rFonts w:ascii="Times New Roman" w:hAnsi="Times New Roman" w:cs="Times New Roman"/>
        </w:rPr>
        <w:t xml:space="preserve">nvasive species </w:t>
      </w:r>
      <w:r w:rsidR="00C309DB" w:rsidRPr="00A05B8C">
        <w:rPr>
          <w:rFonts w:ascii="Times New Roman" w:hAnsi="Times New Roman" w:cs="Times New Roman"/>
        </w:rPr>
        <w:t xml:space="preserve">to </w:t>
      </w:r>
      <w:r w:rsidR="00D53A0C" w:rsidRPr="00A05B8C">
        <w:rPr>
          <w:rFonts w:ascii="Times New Roman" w:hAnsi="Times New Roman" w:cs="Times New Roman"/>
        </w:rPr>
        <w:t>low oxygen conditions</w:t>
      </w:r>
    </w:p>
    <w:p w14:paraId="079C925D" w14:textId="77777777" w:rsidR="00C27738" w:rsidRPr="00A05B8C" w:rsidRDefault="00C27738" w:rsidP="00C27738">
      <w:pPr>
        <w:spacing w:line="480" w:lineRule="auto"/>
        <w:rPr>
          <w:rFonts w:ascii="Times New Roman" w:hAnsi="Times New Roman" w:cs="Times New Roman"/>
        </w:rPr>
      </w:pPr>
    </w:p>
    <w:p w14:paraId="2C2EBC17" w14:textId="77777777" w:rsidR="00C27738" w:rsidRPr="00A05B8C" w:rsidRDefault="00C27738" w:rsidP="00C27738">
      <w:pPr>
        <w:spacing w:line="480" w:lineRule="auto"/>
        <w:rPr>
          <w:rFonts w:ascii="Times New Roman" w:hAnsi="Times New Roman" w:cs="Times New Roman"/>
        </w:rPr>
      </w:pPr>
      <w:r w:rsidRPr="00A05B8C">
        <w:rPr>
          <w:rFonts w:ascii="Times New Roman" w:hAnsi="Times New Roman" w:cs="Times New Roman"/>
        </w:rPr>
        <w:t>Running head: Marine invasive species tolerate low oxygen conditions</w:t>
      </w:r>
    </w:p>
    <w:p w14:paraId="6FD0AFD2" w14:textId="77777777" w:rsidR="00DD108D" w:rsidRPr="00A05B8C" w:rsidRDefault="00DD108D" w:rsidP="00C27738">
      <w:pPr>
        <w:spacing w:line="480" w:lineRule="auto"/>
        <w:rPr>
          <w:rFonts w:ascii="Times New Roman" w:hAnsi="Times New Roman" w:cs="Times New Roman"/>
        </w:rPr>
      </w:pPr>
    </w:p>
    <w:p w14:paraId="7E28F0DD" w14:textId="5A7EBD5B" w:rsidR="00606C71" w:rsidRPr="00A05B8C" w:rsidRDefault="00C27738" w:rsidP="005E043B">
      <w:pPr>
        <w:spacing w:line="480" w:lineRule="auto"/>
        <w:rPr>
          <w:rFonts w:ascii="Times New Roman" w:hAnsi="Times New Roman" w:cs="Times New Roman"/>
        </w:rPr>
      </w:pPr>
      <w:r w:rsidRPr="00A05B8C">
        <w:rPr>
          <w:rFonts w:ascii="Times New Roman" w:hAnsi="Times New Roman" w:cs="Times New Roman"/>
        </w:rPr>
        <w:t xml:space="preserve">Authors: Marcelo E. Lagos </w:t>
      </w:r>
      <w:r w:rsidR="00DC7BD8" w:rsidRPr="00A05B8C">
        <w:rPr>
          <w:rFonts w:ascii="Times New Roman" w:hAnsi="Times New Roman" w:cs="Times New Roman"/>
          <w:vertAlign w:val="superscript"/>
        </w:rPr>
        <w:t>2</w:t>
      </w:r>
      <w:r w:rsidRPr="00A05B8C">
        <w:rPr>
          <w:rFonts w:ascii="Times New Roman" w:hAnsi="Times New Roman" w:cs="Times New Roman"/>
        </w:rPr>
        <w:t xml:space="preserve">, </w:t>
      </w:r>
      <w:r w:rsidR="00151F91" w:rsidRPr="00A05B8C">
        <w:rPr>
          <w:rFonts w:ascii="Times New Roman" w:hAnsi="Times New Roman" w:cs="Times New Roman"/>
        </w:rPr>
        <w:t xml:space="preserve">Diego R. Barneche </w:t>
      </w:r>
      <w:r w:rsidR="003E7887" w:rsidRPr="00A05B8C">
        <w:rPr>
          <w:rFonts w:ascii="Times New Roman" w:hAnsi="Times New Roman" w:cs="Times New Roman"/>
          <w:vertAlign w:val="superscript"/>
        </w:rPr>
        <w:t>2</w:t>
      </w:r>
      <w:r w:rsidRPr="00A05B8C">
        <w:rPr>
          <w:rFonts w:ascii="Times New Roman" w:hAnsi="Times New Roman" w:cs="Times New Roman"/>
        </w:rPr>
        <w:t xml:space="preserve">, </w:t>
      </w:r>
      <w:r w:rsidR="00DD108D" w:rsidRPr="00A05B8C">
        <w:rPr>
          <w:rFonts w:ascii="Times New Roman" w:hAnsi="Times New Roman" w:cs="Times New Roman"/>
        </w:rPr>
        <w:t xml:space="preserve">Craig R. White </w:t>
      </w:r>
      <w:r w:rsidR="00DD108D" w:rsidRPr="00A05B8C">
        <w:rPr>
          <w:rFonts w:ascii="Times New Roman" w:hAnsi="Times New Roman" w:cs="Times New Roman"/>
          <w:vertAlign w:val="superscript"/>
        </w:rPr>
        <w:t>1,2</w:t>
      </w:r>
      <w:r w:rsidRPr="00A05B8C">
        <w:rPr>
          <w:rFonts w:ascii="Times New Roman" w:hAnsi="Times New Roman" w:cs="Times New Roman"/>
        </w:rPr>
        <w:t>,</w:t>
      </w:r>
      <w:r w:rsidR="002D14D5" w:rsidRPr="00A05B8C">
        <w:rPr>
          <w:rFonts w:ascii="Times New Roman" w:hAnsi="Times New Roman" w:cs="Times New Roman"/>
        </w:rPr>
        <w:t xml:space="preserve"> </w:t>
      </w:r>
      <w:r w:rsidR="00DD108D" w:rsidRPr="00A05B8C">
        <w:rPr>
          <w:rFonts w:ascii="Times New Roman" w:hAnsi="Times New Roman" w:cs="Times New Roman"/>
        </w:rPr>
        <w:t xml:space="preserve">Dustin J. Marshall </w:t>
      </w:r>
      <w:r w:rsidR="00DD108D" w:rsidRPr="00A05B8C">
        <w:rPr>
          <w:rFonts w:ascii="Times New Roman" w:hAnsi="Times New Roman" w:cs="Times New Roman"/>
          <w:vertAlign w:val="superscript"/>
        </w:rPr>
        <w:t>2</w:t>
      </w:r>
      <w:r w:rsidRPr="00A05B8C">
        <w:rPr>
          <w:rFonts w:ascii="Times New Roman" w:hAnsi="Times New Roman" w:cs="Times New Roman"/>
        </w:rPr>
        <w:t>.</w:t>
      </w:r>
      <w:r w:rsidR="00637DD8" w:rsidRPr="00A05B8C">
        <w:rPr>
          <w:rFonts w:ascii="Times New Roman" w:hAnsi="Times New Roman" w:cs="Times New Roman"/>
        </w:rPr>
        <w:t xml:space="preserve"> </w:t>
      </w:r>
      <w:r w:rsidRPr="00A05B8C">
        <w:rPr>
          <w:rFonts w:ascii="Times New Roman" w:hAnsi="Times New Roman" w:cs="Times New Roman"/>
        </w:rPr>
        <w:t xml:space="preserve"> </w:t>
      </w:r>
    </w:p>
    <w:p w14:paraId="2EEA7434" w14:textId="124B179D" w:rsidR="00DD108D" w:rsidRPr="00A05B8C" w:rsidRDefault="00DD108D" w:rsidP="00C27738">
      <w:pPr>
        <w:spacing w:line="480" w:lineRule="auto"/>
        <w:rPr>
          <w:rFonts w:ascii="Times New Roman" w:hAnsi="Times New Roman" w:cs="Times New Roman"/>
        </w:rPr>
      </w:pPr>
    </w:p>
    <w:p w14:paraId="38C51E2D" w14:textId="77777777" w:rsidR="00C27738" w:rsidRPr="00A05B8C" w:rsidRDefault="00C27738" w:rsidP="00C27738">
      <w:pPr>
        <w:spacing w:line="480" w:lineRule="auto"/>
        <w:rPr>
          <w:rFonts w:ascii="Times New Roman" w:eastAsia="Times New Roman" w:hAnsi="Times New Roman" w:cs="Times New Roman"/>
        </w:rPr>
      </w:pPr>
      <w:r w:rsidRPr="00A05B8C">
        <w:rPr>
          <w:rFonts w:ascii="Times New Roman" w:eastAsia="Times New Roman" w:hAnsi="Times New Roman" w:cs="Times New Roman"/>
        </w:rPr>
        <w:t xml:space="preserve">Institute or laboratory of origin: </w:t>
      </w:r>
    </w:p>
    <w:p w14:paraId="5E58EC8E" w14:textId="77777777" w:rsidR="00C27738" w:rsidRPr="00A05B8C" w:rsidRDefault="00DD108D" w:rsidP="00C27738">
      <w:pPr>
        <w:spacing w:line="480" w:lineRule="auto"/>
        <w:ind w:firstLine="567"/>
        <w:rPr>
          <w:rFonts w:ascii="Times New Roman" w:hAnsi="Times New Roman" w:cs="Times New Roman"/>
        </w:rPr>
      </w:pPr>
      <w:r w:rsidRPr="00A05B8C">
        <w:rPr>
          <w:rFonts w:ascii="Times New Roman" w:hAnsi="Times New Roman" w:cs="Times New Roman"/>
          <w:vertAlign w:val="superscript"/>
        </w:rPr>
        <w:t>1</w:t>
      </w:r>
      <w:r w:rsidRPr="00A05B8C">
        <w:rPr>
          <w:rFonts w:ascii="Times New Roman" w:hAnsi="Times New Roman" w:cs="Times New Roman"/>
        </w:rPr>
        <w:t xml:space="preserve">School of Biological Sciences, The University of Queensland, St Lucia, QLD 4072, </w:t>
      </w:r>
      <w:r w:rsidR="00C27738" w:rsidRPr="00A05B8C">
        <w:rPr>
          <w:rFonts w:ascii="Times New Roman" w:hAnsi="Times New Roman" w:cs="Times New Roman"/>
        </w:rPr>
        <w:t xml:space="preserve">  </w:t>
      </w:r>
    </w:p>
    <w:p w14:paraId="7378C4C1" w14:textId="1477DBA1" w:rsidR="00DD108D" w:rsidRPr="00A05B8C" w:rsidRDefault="00DD108D" w:rsidP="00C27738">
      <w:pPr>
        <w:spacing w:line="480" w:lineRule="auto"/>
        <w:ind w:firstLine="567"/>
        <w:rPr>
          <w:rFonts w:ascii="Times New Roman" w:hAnsi="Times New Roman" w:cs="Times New Roman"/>
        </w:rPr>
      </w:pPr>
      <w:r w:rsidRPr="00A05B8C">
        <w:rPr>
          <w:rFonts w:ascii="Times New Roman" w:hAnsi="Times New Roman" w:cs="Times New Roman"/>
        </w:rPr>
        <w:t>Australia</w:t>
      </w:r>
    </w:p>
    <w:p w14:paraId="7B212675" w14:textId="77777777" w:rsidR="00DD108D" w:rsidRPr="00A05B8C" w:rsidRDefault="00DD108D" w:rsidP="00C27738">
      <w:pPr>
        <w:spacing w:line="480" w:lineRule="auto"/>
        <w:ind w:firstLine="567"/>
        <w:rPr>
          <w:rFonts w:ascii="Times New Roman" w:hAnsi="Times New Roman" w:cs="Times New Roman"/>
        </w:rPr>
      </w:pPr>
      <w:r w:rsidRPr="00A05B8C">
        <w:rPr>
          <w:rFonts w:ascii="Times New Roman" w:hAnsi="Times New Roman" w:cs="Times New Roman"/>
          <w:vertAlign w:val="superscript"/>
        </w:rPr>
        <w:t>2</w:t>
      </w:r>
      <w:r w:rsidRPr="00A05B8C">
        <w:rPr>
          <w:rFonts w:ascii="Times New Roman" w:hAnsi="Times New Roman" w:cs="Times New Roman"/>
        </w:rPr>
        <w:t xml:space="preserve">School of Biological Sciences/Centre for Geometric Biology, Monash University, </w:t>
      </w:r>
    </w:p>
    <w:p w14:paraId="41CD4A91" w14:textId="77777777" w:rsidR="00DD108D" w:rsidRPr="00A05B8C" w:rsidRDefault="00DD108D" w:rsidP="00C27738">
      <w:pPr>
        <w:spacing w:line="480" w:lineRule="auto"/>
        <w:ind w:firstLine="567"/>
        <w:rPr>
          <w:rFonts w:ascii="Times New Roman" w:hAnsi="Times New Roman" w:cs="Times New Roman"/>
        </w:rPr>
      </w:pPr>
      <w:r w:rsidRPr="00A05B8C">
        <w:rPr>
          <w:rFonts w:ascii="Times New Roman" w:hAnsi="Times New Roman" w:cs="Times New Roman"/>
        </w:rPr>
        <w:t>Clayton, VIC 3800, Australia</w:t>
      </w:r>
    </w:p>
    <w:p w14:paraId="5A723C50" w14:textId="77777777" w:rsidR="0092241C" w:rsidRPr="00A05B8C" w:rsidRDefault="0092241C" w:rsidP="00C27738">
      <w:pPr>
        <w:spacing w:line="480" w:lineRule="auto"/>
        <w:ind w:firstLine="567"/>
        <w:rPr>
          <w:rFonts w:ascii="Times New Roman" w:hAnsi="Times New Roman" w:cs="Times New Roman"/>
        </w:rPr>
      </w:pPr>
    </w:p>
    <w:p w14:paraId="5460517C" w14:textId="2632D72D" w:rsidR="0092241C" w:rsidRPr="00A05B8C" w:rsidRDefault="0092241C" w:rsidP="0092241C">
      <w:pPr>
        <w:spacing w:line="480" w:lineRule="auto"/>
        <w:rPr>
          <w:rFonts w:ascii="Times New Roman" w:hAnsi="Times New Roman" w:cs="Times New Roman"/>
        </w:rPr>
      </w:pPr>
      <w:r w:rsidRPr="00A05B8C">
        <w:rPr>
          <w:rFonts w:ascii="Times New Roman" w:hAnsi="Times New Roman" w:cs="Times New Roman"/>
        </w:rPr>
        <w:t>Corresponding author’s telephone, and email details:</w:t>
      </w:r>
    </w:p>
    <w:p w14:paraId="78A3A2AB" w14:textId="03DDBF24" w:rsidR="0092241C" w:rsidRPr="00A05B8C" w:rsidRDefault="0092241C" w:rsidP="0092241C">
      <w:pPr>
        <w:ind w:left="567"/>
        <w:rPr>
          <w:rFonts w:ascii="Times New Roman" w:hAnsi="Times New Roman" w:cs="Times New Roman"/>
        </w:rPr>
      </w:pPr>
      <w:r w:rsidRPr="00A05B8C">
        <w:rPr>
          <w:rFonts w:ascii="Times New Roman" w:hAnsi="Times New Roman" w:cs="Times New Roman"/>
        </w:rPr>
        <w:t>Marcelo E. Lagos</w:t>
      </w:r>
      <w:r w:rsidR="00690682" w:rsidRPr="00A05B8C">
        <w:rPr>
          <w:rFonts w:ascii="Times New Roman" w:hAnsi="Times New Roman" w:cs="Times New Roman"/>
        </w:rPr>
        <w:t xml:space="preserve"> ,</w:t>
      </w:r>
      <w:r w:rsidRPr="00A05B8C">
        <w:rPr>
          <w:rFonts w:ascii="Times New Roman" w:hAnsi="Times New Roman" w:cs="Times New Roman"/>
        </w:rPr>
        <w:t xml:space="preserve">  </w:t>
      </w:r>
      <w:r w:rsidR="004D095D" w:rsidRPr="00A05B8C">
        <w:rPr>
          <w:rFonts w:ascii="Times New Roman" w:hAnsi="Times New Roman" w:cs="Times New Roman"/>
        </w:rPr>
        <w:t>+61 3 99054614</w:t>
      </w:r>
      <w:r w:rsidR="00690682" w:rsidRPr="00A05B8C">
        <w:rPr>
          <w:rFonts w:ascii="Times New Roman" w:hAnsi="Times New Roman" w:cs="Times New Roman"/>
        </w:rPr>
        <w:t>,</w:t>
      </w:r>
      <w:r w:rsidR="004D095D" w:rsidRPr="00A05B8C">
        <w:rPr>
          <w:rFonts w:ascii="Times New Roman" w:hAnsi="Times New Roman" w:cs="Times New Roman"/>
        </w:rPr>
        <w:t xml:space="preserve"> </w:t>
      </w:r>
      <w:r w:rsidRPr="00A05B8C">
        <w:rPr>
          <w:rFonts w:ascii="Times New Roman" w:hAnsi="Times New Roman" w:cs="Times New Roman"/>
        </w:rPr>
        <w:t xml:space="preserve"> </w:t>
      </w:r>
      <w:commentRangeStart w:id="1"/>
      <w:r w:rsidR="00C61FD6" w:rsidRPr="00A05B8C">
        <w:rPr>
          <w:rFonts w:ascii="Times New Roman" w:hAnsi="Times New Roman" w:cs="Times New Roman"/>
        </w:rPr>
        <w:fldChar w:fldCharType="begin"/>
      </w:r>
      <w:r w:rsidR="00C61FD6" w:rsidRPr="00A05B8C">
        <w:rPr>
          <w:rFonts w:ascii="Times New Roman" w:hAnsi="Times New Roman" w:cs="Times New Roman"/>
        </w:rPr>
        <w:instrText xml:space="preserve"> HYPERLINK "mailto:marcelo.lagos@monash.edu" </w:instrText>
      </w:r>
      <w:r w:rsidR="00C61FD6" w:rsidRPr="00A05B8C">
        <w:rPr>
          <w:rFonts w:ascii="Times New Roman" w:hAnsi="Times New Roman" w:cs="Times New Roman"/>
        </w:rPr>
        <w:fldChar w:fldCharType="separate"/>
      </w:r>
      <w:r w:rsidRPr="00A05B8C">
        <w:rPr>
          <w:rFonts w:ascii="Times New Roman" w:hAnsi="Times New Roman" w:cs="Times New Roman"/>
        </w:rPr>
        <w:t>marcelo.lagos@monash.edu</w:t>
      </w:r>
      <w:r w:rsidR="00C61FD6" w:rsidRPr="00A05B8C">
        <w:rPr>
          <w:rFonts w:ascii="Times New Roman" w:hAnsi="Times New Roman" w:cs="Times New Roman"/>
        </w:rPr>
        <w:fldChar w:fldCharType="end"/>
      </w:r>
      <w:commentRangeEnd w:id="1"/>
      <w:r w:rsidR="00A05B8C">
        <w:rPr>
          <w:rStyle w:val="CommentReference"/>
        </w:rPr>
        <w:commentReference w:id="1"/>
      </w:r>
      <w:r w:rsidRPr="00A05B8C">
        <w:rPr>
          <w:rFonts w:ascii="Times New Roman" w:hAnsi="Times New Roman" w:cs="Times New Roman"/>
        </w:rPr>
        <w:t xml:space="preserve">. </w:t>
      </w:r>
    </w:p>
    <w:p w14:paraId="38A46EA3" w14:textId="14170265" w:rsidR="0092241C" w:rsidRPr="00A05B8C" w:rsidRDefault="0092241C" w:rsidP="0092241C">
      <w:pPr>
        <w:ind w:left="567"/>
        <w:rPr>
          <w:rFonts w:ascii="Times New Roman" w:hAnsi="Times New Roman" w:cs="Times New Roman"/>
        </w:rPr>
      </w:pPr>
      <w:r w:rsidRPr="00A05B8C">
        <w:rPr>
          <w:rFonts w:ascii="Times New Roman" w:hAnsi="Times New Roman" w:cs="Times New Roman"/>
        </w:rPr>
        <w:t>Diego R. Barneche</w:t>
      </w:r>
      <w:r w:rsidR="00690682" w:rsidRPr="00A05B8C">
        <w:rPr>
          <w:rFonts w:ascii="Times New Roman" w:hAnsi="Times New Roman" w:cs="Times New Roman"/>
        </w:rPr>
        <w:t>,</w:t>
      </w:r>
      <w:r w:rsidRPr="00A05B8C">
        <w:rPr>
          <w:rFonts w:ascii="Times New Roman" w:hAnsi="Times New Roman" w:cs="Times New Roman"/>
        </w:rPr>
        <w:t xml:space="preserve"> </w:t>
      </w:r>
      <w:r w:rsidR="00690682" w:rsidRPr="00A05B8C">
        <w:rPr>
          <w:rFonts w:ascii="Times New Roman" w:hAnsi="Times New Roman" w:cs="Times New Roman"/>
        </w:rPr>
        <w:t>+61 3 99055100,</w:t>
      </w:r>
      <w:r w:rsidRPr="00A05B8C">
        <w:rPr>
          <w:rFonts w:ascii="Times New Roman" w:hAnsi="Times New Roman" w:cs="Times New Roman"/>
        </w:rPr>
        <w:t xml:space="preserve"> </w:t>
      </w:r>
      <w:r w:rsidR="004D095D" w:rsidRPr="00A05B8C">
        <w:rPr>
          <w:rFonts w:ascii="Times New Roman" w:hAnsi="Times New Roman" w:cs="Times New Roman"/>
        </w:rPr>
        <w:t xml:space="preserve"> </w:t>
      </w:r>
      <w:r w:rsidR="00C61FD6" w:rsidRPr="00A05B8C">
        <w:rPr>
          <w:rFonts w:ascii="Times New Roman" w:hAnsi="Times New Roman" w:cs="Times New Roman"/>
        </w:rPr>
        <w:fldChar w:fldCharType="begin"/>
      </w:r>
      <w:r w:rsidR="00C61FD6" w:rsidRPr="00A05B8C">
        <w:rPr>
          <w:rFonts w:ascii="Times New Roman" w:hAnsi="Times New Roman" w:cs="Times New Roman"/>
        </w:rPr>
        <w:instrText xml:space="preserve"> HYPERLINK "mailto:diego.barneche@monash.edu" </w:instrText>
      </w:r>
      <w:r w:rsidR="00C61FD6" w:rsidRPr="00A05B8C">
        <w:rPr>
          <w:rFonts w:ascii="Times New Roman" w:hAnsi="Times New Roman" w:cs="Times New Roman"/>
        </w:rPr>
        <w:fldChar w:fldCharType="separate"/>
      </w:r>
      <w:del w:id="2" w:author="Diego Barneche" w:date="2016-08-16T06:18:00Z">
        <w:r w:rsidRPr="00A05B8C" w:rsidDel="00A05B8C">
          <w:rPr>
            <w:rFonts w:ascii="Times New Roman" w:hAnsi="Times New Roman" w:cs="Times New Roman"/>
          </w:rPr>
          <w:delText>diego.</w:delText>
        </w:r>
      </w:del>
      <w:r w:rsidRPr="00A05B8C">
        <w:rPr>
          <w:rFonts w:ascii="Times New Roman" w:hAnsi="Times New Roman" w:cs="Times New Roman"/>
        </w:rPr>
        <w:t>barneche</w:t>
      </w:r>
      <w:ins w:id="3" w:author="Diego Barneche" w:date="2016-08-16T06:18:00Z">
        <w:r w:rsidR="00A05B8C">
          <w:rPr>
            <w:rFonts w:ascii="Times New Roman" w:hAnsi="Times New Roman" w:cs="Times New Roman"/>
          </w:rPr>
          <w:t>dr</w:t>
        </w:r>
      </w:ins>
      <w:r w:rsidRPr="00A05B8C">
        <w:rPr>
          <w:rFonts w:ascii="Times New Roman" w:hAnsi="Times New Roman" w:cs="Times New Roman"/>
        </w:rPr>
        <w:t>@</w:t>
      </w:r>
      <w:del w:id="4" w:author="Diego Barneche" w:date="2016-08-16T06:18:00Z">
        <w:r w:rsidRPr="00A05B8C" w:rsidDel="00A05B8C">
          <w:rPr>
            <w:rFonts w:ascii="Times New Roman" w:hAnsi="Times New Roman" w:cs="Times New Roman"/>
          </w:rPr>
          <w:delText>monash</w:delText>
        </w:r>
      </w:del>
      <w:ins w:id="5" w:author="Diego Barneche" w:date="2016-08-16T06:18:00Z">
        <w:r w:rsidR="00A05B8C">
          <w:rPr>
            <w:rFonts w:ascii="Times New Roman" w:hAnsi="Times New Roman" w:cs="Times New Roman"/>
          </w:rPr>
          <w:t>gmail</w:t>
        </w:r>
      </w:ins>
      <w:r w:rsidRPr="00A05B8C">
        <w:rPr>
          <w:rFonts w:ascii="Times New Roman" w:hAnsi="Times New Roman" w:cs="Times New Roman"/>
        </w:rPr>
        <w:t>.</w:t>
      </w:r>
      <w:del w:id="6" w:author="Diego Barneche" w:date="2016-08-16T06:18:00Z">
        <w:r w:rsidRPr="00A05B8C" w:rsidDel="00A05B8C">
          <w:rPr>
            <w:rFonts w:ascii="Times New Roman" w:hAnsi="Times New Roman" w:cs="Times New Roman"/>
          </w:rPr>
          <w:delText>edu</w:delText>
        </w:r>
      </w:del>
      <w:ins w:id="7" w:author="Diego Barneche" w:date="2016-08-16T06:18:00Z">
        <w:r w:rsidR="00A05B8C">
          <w:rPr>
            <w:rFonts w:ascii="Times New Roman" w:hAnsi="Times New Roman" w:cs="Times New Roman"/>
          </w:rPr>
          <w:t>com</w:t>
        </w:r>
      </w:ins>
      <w:r w:rsidR="00C61FD6" w:rsidRPr="00A05B8C">
        <w:rPr>
          <w:rFonts w:ascii="Times New Roman" w:hAnsi="Times New Roman" w:cs="Times New Roman"/>
        </w:rPr>
        <w:fldChar w:fldCharType="end"/>
      </w:r>
      <w:r w:rsidRPr="00A05B8C">
        <w:rPr>
          <w:rFonts w:ascii="Times New Roman" w:hAnsi="Times New Roman" w:cs="Times New Roman"/>
        </w:rPr>
        <w:t xml:space="preserve">. </w:t>
      </w:r>
    </w:p>
    <w:p w14:paraId="17352814" w14:textId="0AD36B5F" w:rsidR="0092241C" w:rsidRPr="00A05B8C" w:rsidRDefault="0092241C" w:rsidP="0092241C">
      <w:pPr>
        <w:ind w:left="567"/>
        <w:rPr>
          <w:rFonts w:ascii="Times New Roman" w:hAnsi="Times New Roman" w:cs="Times New Roman"/>
        </w:rPr>
      </w:pPr>
      <w:r w:rsidRPr="00A05B8C">
        <w:rPr>
          <w:rFonts w:ascii="Times New Roman" w:hAnsi="Times New Roman" w:cs="Times New Roman"/>
        </w:rPr>
        <w:t xml:space="preserve">Craig R. White  </w:t>
      </w:r>
      <w:r w:rsidR="00690682" w:rsidRPr="00A05B8C">
        <w:rPr>
          <w:rFonts w:ascii="Times New Roman" w:hAnsi="Times New Roman" w:cs="Times New Roman"/>
        </w:rPr>
        <w:t xml:space="preserve">    , </w:t>
      </w:r>
      <w:hyperlink r:id="rId11" w:tgtFrame="_blank" w:history="1">
        <w:r w:rsidR="00690682" w:rsidRPr="00A05B8C">
          <w:rPr>
            <w:rFonts w:ascii="Times New Roman" w:hAnsi="Times New Roman" w:cs="Times New Roman"/>
          </w:rPr>
          <w:t>+61 3 99020769</w:t>
        </w:r>
      </w:hyperlink>
      <w:r w:rsidR="00690682" w:rsidRPr="00A05B8C">
        <w:rPr>
          <w:rFonts w:ascii="Times New Roman" w:hAnsi="Times New Roman" w:cs="Times New Roman"/>
        </w:rPr>
        <w:t xml:space="preserve">,  </w:t>
      </w:r>
      <w:r w:rsidRPr="00A05B8C">
        <w:rPr>
          <w:rFonts w:ascii="Times New Roman" w:hAnsi="Times New Roman" w:cs="Times New Roman"/>
        </w:rPr>
        <w:t>craig.white@monash.edu</w:t>
      </w:r>
    </w:p>
    <w:p w14:paraId="4B40898B" w14:textId="4E12F478" w:rsidR="0092241C" w:rsidRPr="00A05B8C" w:rsidRDefault="0092241C" w:rsidP="004D095D">
      <w:pPr>
        <w:ind w:left="567"/>
        <w:rPr>
          <w:rFonts w:ascii="Times New Roman" w:hAnsi="Times New Roman" w:cs="Times New Roman"/>
        </w:rPr>
      </w:pPr>
      <w:r w:rsidRPr="00A05B8C">
        <w:rPr>
          <w:rFonts w:ascii="Times New Roman" w:hAnsi="Times New Roman" w:cs="Times New Roman"/>
        </w:rPr>
        <w:t xml:space="preserve">Dustin J. Marshall </w:t>
      </w:r>
      <w:r w:rsidR="00690682" w:rsidRPr="00A05B8C">
        <w:rPr>
          <w:rFonts w:ascii="Times New Roman" w:hAnsi="Times New Roman" w:cs="Times New Roman"/>
        </w:rPr>
        <w:t>,</w:t>
      </w:r>
      <w:r w:rsidRPr="00A05B8C">
        <w:rPr>
          <w:rFonts w:ascii="Times New Roman" w:hAnsi="Times New Roman" w:cs="Times New Roman"/>
        </w:rPr>
        <w:t xml:space="preserve"> </w:t>
      </w:r>
      <w:r w:rsidR="00690682" w:rsidRPr="00A05B8C">
        <w:rPr>
          <w:rFonts w:ascii="Times New Roman" w:hAnsi="Times New Roman" w:cs="Times New Roman"/>
        </w:rPr>
        <w:t xml:space="preserve">+61 3 99024449,  </w:t>
      </w:r>
      <w:hyperlink r:id="rId12" w:history="1">
        <w:r w:rsidRPr="00A05B8C">
          <w:rPr>
            <w:rFonts w:ascii="Times New Roman" w:hAnsi="Times New Roman" w:cs="Times New Roman"/>
          </w:rPr>
          <w:t>dustin.marshall@monash.edu </w:t>
        </w:r>
      </w:hyperlink>
    </w:p>
    <w:p w14:paraId="56212F88" w14:textId="77777777" w:rsidR="0092241C" w:rsidRPr="00A05B8C" w:rsidRDefault="0092241C" w:rsidP="0092241C">
      <w:pPr>
        <w:spacing w:line="480" w:lineRule="auto"/>
        <w:rPr>
          <w:rFonts w:ascii="Times New Roman" w:hAnsi="Times New Roman" w:cs="Times New Roman"/>
        </w:rPr>
      </w:pPr>
    </w:p>
    <w:p w14:paraId="34323B2B" w14:textId="77777777" w:rsidR="00606C71" w:rsidRPr="00A05B8C" w:rsidRDefault="00606C71" w:rsidP="00C27738">
      <w:pPr>
        <w:spacing w:line="480" w:lineRule="auto"/>
        <w:rPr>
          <w:rFonts w:ascii="Times New Roman" w:hAnsi="Times New Roman" w:cs="Times New Roman"/>
        </w:rPr>
      </w:pPr>
    </w:p>
    <w:p w14:paraId="1CF60C92" w14:textId="55FE67C6" w:rsidR="00821F17" w:rsidRPr="00A05B8C" w:rsidRDefault="007619D0" w:rsidP="0092241C">
      <w:pPr>
        <w:spacing w:line="480" w:lineRule="auto"/>
        <w:ind w:left="567" w:hanging="567"/>
        <w:rPr>
          <w:rFonts w:ascii="Times New Roman" w:hAnsi="Times New Roman" w:cs="Times New Roman"/>
        </w:rPr>
      </w:pPr>
      <w:r w:rsidRPr="00A05B8C">
        <w:rPr>
          <w:rFonts w:ascii="Times New Roman" w:hAnsi="Times New Roman" w:cs="Times New Roman"/>
        </w:rPr>
        <w:t xml:space="preserve">Keywords: </w:t>
      </w:r>
      <w:r w:rsidR="00FD3F8F" w:rsidRPr="00A05B8C">
        <w:rPr>
          <w:rFonts w:ascii="Times New Roman" w:hAnsi="Times New Roman" w:cs="Times New Roman"/>
        </w:rPr>
        <w:t>Non-indigenous species, sessile communities, sessile organisms, low flow, low oxygen, exploitative competition,</w:t>
      </w:r>
      <w:r w:rsidR="00821F17" w:rsidRPr="00A05B8C">
        <w:rPr>
          <w:rFonts w:ascii="Times New Roman" w:hAnsi="Times New Roman" w:cs="Times New Roman"/>
        </w:rPr>
        <w:t xml:space="preserve"> invasi</w:t>
      </w:r>
      <w:r w:rsidR="00FD3F8F" w:rsidRPr="00A05B8C">
        <w:rPr>
          <w:rFonts w:ascii="Times New Roman" w:hAnsi="Times New Roman" w:cs="Times New Roman"/>
        </w:rPr>
        <w:t>ons, artificial structures,</w:t>
      </w:r>
      <w:r w:rsidR="00821F17" w:rsidRPr="00A05B8C">
        <w:rPr>
          <w:rFonts w:ascii="Times New Roman" w:hAnsi="Times New Roman" w:cs="Times New Roman"/>
        </w:rPr>
        <w:t xml:space="preserve"> marinas.</w:t>
      </w:r>
    </w:p>
    <w:p w14:paraId="0B6F9FFE" w14:textId="77777777" w:rsidR="00821F17" w:rsidRPr="00A05B8C" w:rsidRDefault="00821F17" w:rsidP="00C27738">
      <w:pPr>
        <w:spacing w:line="480" w:lineRule="auto"/>
        <w:rPr>
          <w:rFonts w:ascii="Times New Roman" w:hAnsi="Times New Roman" w:cs="Times New Roman"/>
        </w:rPr>
      </w:pPr>
    </w:p>
    <w:p w14:paraId="31647055" w14:textId="6D581462" w:rsidR="00971FEE" w:rsidRPr="00A05B8C" w:rsidRDefault="00C27738" w:rsidP="00C27738">
      <w:pPr>
        <w:spacing w:line="480" w:lineRule="auto"/>
        <w:rPr>
          <w:rFonts w:ascii="Times New Roman" w:hAnsi="Times New Roman" w:cs="Times New Roman"/>
        </w:rPr>
      </w:pPr>
      <w:r w:rsidRPr="00A05B8C">
        <w:rPr>
          <w:rFonts w:ascii="Times New Roman" w:hAnsi="Times New Roman" w:cs="Times New Roman"/>
        </w:rPr>
        <w:t xml:space="preserve">Paper </w:t>
      </w:r>
      <w:r w:rsidR="0092241C" w:rsidRPr="00A05B8C">
        <w:rPr>
          <w:rFonts w:ascii="Times New Roman" w:hAnsi="Times New Roman" w:cs="Times New Roman"/>
        </w:rPr>
        <w:t>type</w:t>
      </w:r>
      <w:r w:rsidRPr="00A05B8C">
        <w:rPr>
          <w:rFonts w:ascii="Times New Roman" w:hAnsi="Times New Roman" w:cs="Times New Roman"/>
        </w:rPr>
        <w:t xml:space="preserve">: </w:t>
      </w:r>
      <w:r w:rsidR="0092241C" w:rsidRPr="00A05B8C">
        <w:rPr>
          <w:rFonts w:ascii="Times New Roman" w:hAnsi="Times New Roman" w:cs="Times New Roman"/>
        </w:rPr>
        <w:t xml:space="preserve"> Original research </w:t>
      </w:r>
    </w:p>
    <w:p w14:paraId="746026D2" w14:textId="77777777" w:rsidR="00971FEE" w:rsidRPr="00A05B8C" w:rsidRDefault="00971FEE" w:rsidP="00C27738">
      <w:pPr>
        <w:spacing w:line="480" w:lineRule="auto"/>
        <w:rPr>
          <w:rFonts w:ascii="Times New Roman" w:hAnsi="Times New Roman" w:cs="Times New Roman"/>
        </w:rPr>
      </w:pPr>
    </w:p>
    <w:p w14:paraId="740269F3" w14:textId="0BDF58D0" w:rsidR="002D14D5" w:rsidRPr="00A05B8C" w:rsidRDefault="002D14D5">
      <w:pPr>
        <w:rPr>
          <w:rFonts w:ascii="Times New Roman" w:hAnsi="Times New Roman" w:cs="Times New Roman"/>
        </w:rPr>
      </w:pPr>
      <w:r w:rsidRPr="00A05B8C">
        <w:rPr>
          <w:rFonts w:ascii="Times New Roman" w:hAnsi="Times New Roman" w:cs="Times New Roman"/>
        </w:rPr>
        <w:br w:type="page"/>
      </w:r>
    </w:p>
    <w:p w14:paraId="0E6F552A" w14:textId="77777777" w:rsidR="006F1C06" w:rsidRPr="00A05B8C" w:rsidRDefault="00844DFE" w:rsidP="00C27738">
      <w:pPr>
        <w:spacing w:line="480" w:lineRule="auto"/>
        <w:rPr>
          <w:rFonts w:ascii="Times New Roman" w:hAnsi="Times New Roman" w:cs="Times New Roman"/>
          <w:b/>
        </w:rPr>
      </w:pPr>
      <w:r w:rsidRPr="00A05B8C">
        <w:rPr>
          <w:rFonts w:ascii="Times New Roman" w:hAnsi="Times New Roman" w:cs="Times New Roman"/>
          <w:b/>
        </w:rPr>
        <w:lastRenderedPageBreak/>
        <w:t>A</w:t>
      </w:r>
      <w:r w:rsidR="006F1C06" w:rsidRPr="00A05B8C">
        <w:rPr>
          <w:rFonts w:ascii="Times New Roman" w:hAnsi="Times New Roman" w:cs="Times New Roman"/>
          <w:b/>
        </w:rPr>
        <w:t>bstract</w:t>
      </w:r>
    </w:p>
    <w:p w14:paraId="7442563E" w14:textId="6022F34A" w:rsidR="005137C9" w:rsidRPr="00A05B8C" w:rsidRDefault="00D0363E" w:rsidP="00C27738">
      <w:pPr>
        <w:spacing w:line="480" w:lineRule="auto"/>
        <w:rPr>
          <w:rFonts w:ascii="Times New Roman" w:hAnsi="Times New Roman" w:cs="Times New Roman"/>
        </w:rPr>
      </w:pPr>
      <w:r w:rsidRPr="00A05B8C">
        <w:rPr>
          <w:rFonts w:ascii="Times New Roman" w:hAnsi="Times New Roman" w:cs="Times New Roman"/>
        </w:rPr>
        <w:t xml:space="preserve">Biological invasions are one of the biggest threats to global biodiversity. Marine artificial structures are proliferating worldwide and provide a haven for marine invasive species. Such structures disrupt local hydrodynamics and the respiration of associated fouling communities can lead to the formation of hypoxic microsites. The extent to which native fauna can cope with such low oxygen conditions, and whether invasive species, long associated with such habitats, have adapted to these conditions remains unclear. We measured oxygen availability in marinas and piers at the scales relevant to sessile marine invertebrates (mm), as well water flow velocities adjacent to these structures. We then measured the capacity of invasive and native marine invertebrates to maintain metabolic rates under decreasing levels of oxygen using standard assays.  We found that marinas reduce the water flow relative to piers, and that local oxygen levels can be as low as zero in these low flow conditions.  We also found that for species with arborescent growth forms, invasive species can tolerate much lower levels of oxygen relative to native species. Integrating the field and laboratory data showed that up to 30% of available habitat within low flow environments is physiologically stressful for native species, while only 18% of the habitat is physiologically stressful for invasive species. These results suggest that invasive species have adapted to low oxygen habitats associated with manmade habitats, and artificial structures may be creating realized niche opportunities for invasive species.  </w:t>
      </w:r>
      <w:r w:rsidR="005137C9" w:rsidRPr="00A05B8C">
        <w:rPr>
          <w:rFonts w:ascii="Times New Roman" w:hAnsi="Times New Roman" w:cs="Times New Roman"/>
        </w:rPr>
        <w:br w:type="page"/>
      </w:r>
    </w:p>
    <w:p w14:paraId="7A8092B7" w14:textId="312E3907" w:rsidR="00866DF0" w:rsidRPr="00A05B8C" w:rsidRDefault="006F1C06" w:rsidP="00C27738">
      <w:pPr>
        <w:spacing w:line="480" w:lineRule="auto"/>
        <w:rPr>
          <w:rFonts w:ascii="Times New Roman" w:hAnsi="Times New Roman" w:cs="Times New Roman"/>
          <w:b/>
        </w:rPr>
      </w:pPr>
      <w:r w:rsidRPr="00A05B8C">
        <w:rPr>
          <w:rFonts w:ascii="Times New Roman" w:hAnsi="Times New Roman" w:cs="Times New Roman"/>
          <w:b/>
        </w:rPr>
        <w:lastRenderedPageBreak/>
        <w:t>Introduction</w:t>
      </w:r>
    </w:p>
    <w:p w14:paraId="0A93A66E" w14:textId="14596252"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Biological invasions are considered, </w:t>
      </w:r>
      <w:r w:rsidR="00564B91" w:rsidRPr="00A05B8C">
        <w:rPr>
          <w:rFonts w:ascii="Times New Roman" w:hAnsi="Times New Roman" w:cs="Times New Roman"/>
        </w:rPr>
        <w:t>together with</w:t>
      </w:r>
      <w:r w:rsidRPr="00A05B8C">
        <w:rPr>
          <w:rFonts w:ascii="Times New Roman" w:hAnsi="Times New Roman" w:cs="Times New Roman"/>
        </w:rPr>
        <w:t xml:space="preserve"> habitat destruction, to be one of the biggest threats to biodiversity around the world </w:t>
      </w:r>
      <w:r w:rsidRPr="00A05B8C">
        <w:rPr>
          <w:rFonts w:ascii="Times New Roman" w:hAnsi="Times New Roman" w:cs="Times New Roman"/>
        </w:rPr>
        <w:fldChar w:fldCharType="begin">
          <w:fldData xml:space="preserve">PEVuZE5vdGU+PENpdGU+PEF1dGhvcj5EYXZpczwvQXV0aG9yPjxZZWFyPjIwMDM8L1llYXI+PFJl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PEVuZE5vdGU+PENpdGU+PEF1dGhvcj5EYXZpczwvQXV0aG9yPjxZZWFyPjIwMDM8L1llYXI+PFJl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0" w:tooltip="Dafforn, 2009 #7" w:history="1">
        <w:r w:rsidR="00D350BC" w:rsidRPr="00A05B8C">
          <w:rPr>
            <w:rFonts w:ascii="Times New Roman" w:hAnsi="Times New Roman" w:cs="Times New Roman"/>
            <w:noProof/>
          </w:rPr>
          <w:t>Dafforn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2009a</w:t>
        </w:r>
      </w:hyperlink>
      <w:r w:rsidR="00D350BC" w:rsidRPr="00A05B8C">
        <w:rPr>
          <w:rFonts w:ascii="Times New Roman" w:hAnsi="Times New Roman" w:cs="Times New Roman"/>
          <w:noProof/>
        </w:rPr>
        <w:t xml:space="preserve">, </w:t>
      </w:r>
      <w:hyperlink w:anchor="_ENREF_13" w:tooltip="Davis, 2003 #121" w:history="1">
        <w:r w:rsidR="00D350BC" w:rsidRPr="00A05B8C">
          <w:rPr>
            <w:rFonts w:ascii="Times New Roman" w:hAnsi="Times New Roman" w:cs="Times New Roman"/>
            <w:noProof/>
          </w:rPr>
          <w:t>Davis, 2003</w:t>
        </w:r>
      </w:hyperlink>
      <w:r w:rsidR="00D350BC" w:rsidRPr="00A05B8C">
        <w:rPr>
          <w:rFonts w:ascii="Times New Roman" w:hAnsi="Times New Roman" w:cs="Times New Roman"/>
          <w:noProof/>
        </w:rPr>
        <w:t xml:space="preserve">, </w:t>
      </w:r>
      <w:hyperlink w:anchor="_ENREF_60" w:tooltip="Vitousek, 1996 #122" w:history="1">
        <w:r w:rsidR="00D350BC" w:rsidRPr="00A05B8C">
          <w:rPr>
            <w:rFonts w:ascii="Times New Roman" w:hAnsi="Times New Roman" w:cs="Times New Roman"/>
            <w:noProof/>
          </w:rPr>
          <w:t>Vitousek</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1996</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The damage caused by </w:t>
      </w:r>
      <w:r w:rsidR="00A96527" w:rsidRPr="00A05B8C">
        <w:rPr>
          <w:rFonts w:ascii="Times New Roman" w:hAnsi="Times New Roman" w:cs="Times New Roman"/>
        </w:rPr>
        <w:t>invasive species can</w:t>
      </w:r>
      <w:r w:rsidRPr="00A05B8C">
        <w:rPr>
          <w:rFonts w:ascii="Times New Roman" w:hAnsi="Times New Roman" w:cs="Times New Roman"/>
        </w:rPr>
        <w:t xml:space="preserve"> have far-reaching consequences for biodiversity</w:t>
      </w:r>
      <w:r w:rsidR="004E1858" w:rsidRPr="00A05B8C">
        <w:rPr>
          <w:rFonts w:ascii="Times New Roman" w:hAnsi="Times New Roman" w:cs="Times New Roman"/>
        </w:rPr>
        <w:t>.</w:t>
      </w:r>
      <w:r w:rsidRPr="00A05B8C">
        <w:rPr>
          <w:rFonts w:ascii="Times New Roman" w:hAnsi="Times New Roman" w:cs="Times New Roman"/>
        </w:rPr>
        <w:t xml:space="preserve"> </w:t>
      </w:r>
      <w:r w:rsidR="004E1858" w:rsidRPr="00A05B8C">
        <w:rPr>
          <w:rFonts w:ascii="Times New Roman" w:hAnsi="Times New Roman" w:cs="Times New Roman"/>
        </w:rPr>
        <w:t xml:space="preserve">Beyond </w:t>
      </w:r>
      <w:r w:rsidRPr="00A05B8C">
        <w:rPr>
          <w:rFonts w:ascii="Times New Roman" w:hAnsi="Times New Roman" w:cs="Times New Roman"/>
        </w:rPr>
        <w:t xml:space="preserve">the obvious damage to natural systems, </w:t>
      </w:r>
      <w:r w:rsidR="00A96527" w:rsidRPr="00A05B8C">
        <w:rPr>
          <w:rFonts w:ascii="Times New Roman" w:hAnsi="Times New Roman" w:cs="Times New Roman"/>
        </w:rPr>
        <w:t xml:space="preserve">invasive species </w:t>
      </w:r>
      <w:r w:rsidRPr="00A05B8C">
        <w:rPr>
          <w:rFonts w:ascii="Times New Roman" w:hAnsi="Times New Roman" w:cs="Times New Roman"/>
        </w:rPr>
        <w:t xml:space="preserve">can also negatively impact on human activities, increase disease proliferation, and damage agriculture </w:t>
      </w:r>
      <w:r w:rsidRPr="00A05B8C">
        <w:rPr>
          <w:rFonts w:ascii="Times New Roman" w:hAnsi="Times New Roman" w:cs="Times New Roman"/>
        </w:rPr>
        <w:fldChar w:fldCharType="begin">
          <w:fldData xml:space="preserve">PEVuZE5vdGU+PENpdGU+PEF1dGhvcj5QaW1lbnRlbDwvQXV0aG9yPjxZZWFyPjIwMDE8L1llYXI+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PEVuZE5vdGU+PENpdGU+PEF1dGhvcj5QaW1lbnRlbDwvQXV0aG9yPjxZZWFyPjIwMDE8L1llYXI+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32" w:tooltip="Mack, 2000 #165" w:history="1">
        <w:r w:rsidR="00D350BC" w:rsidRPr="00A05B8C">
          <w:rPr>
            <w:rFonts w:ascii="Times New Roman" w:hAnsi="Times New Roman" w:cs="Times New Roman"/>
            <w:noProof/>
          </w:rPr>
          <w:t>Mack</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2000</w:t>
        </w:r>
      </w:hyperlink>
      <w:r w:rsidR="00D350BC" w:rsidRPr="00A05B8C">
        <w:rPr>
          <w:rFonts w:ascii="Times New Roman" w:hAnsi="Times New Roman" w:cs="Times New Roman"/>
          <w:noProof/>
        </w:rPr>
        <w:t xml:space="preserve">, </w:t>
      </w:r>
      <w:hyperlink w:anchor="_ENREF_44" w:tooltip="Pimentel, 2001 #128" w:history="1">
        <w:r w:rsidR="00D350BC" w:rsidRPr="00A05B8C">
          <w:rPr>
            <w:rFonts w:ascii="Times New Roman" w:hAnsi="Times New Roman" w:cs="Times New Roman"/>
            <w:noProof/>
          </w:rPr>
          <w:t>Pimentel</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2001</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While some habitats are more susceptible than others, no habitat is immune to invasion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&lt;EndNote&gt;&lt;Cite&gt;&lt;Author&gt;Shea&lt;/Author&gt;&lt;Year&gt;2002&lt;/Year&gt;&lt;RecNum&gt;89&lt;/RecNum&gt;&lt;DisplayText&gt;(Shea &amp;amp;  Chesson, 2002)&lt;/DisplayText&gt;&lt;record&gt;&lt;rec-number&gt;89&lt;/rec-number&gt;&lt;foreign-keys&gt;&lt;key app="EN" db-id="wasapzp9xa0dr9etatnpvapgpavfsw25at0e"&gt;89&lt;/key&gt;&lt;/foreign-keys&gt;&lt;ref-type name="Journal Article"&gt;17&lt;/ref-type&gt;&lt;contributors&gt;&lt;authors&gt;&lt;author&gt;Shea, Katriona&lt;/author&gt;&lt;author&gt;Chesson, Peter&lt;/author&gt;&lt;/authors&gt;&lt;/contributors&gt;&lt;titles&gt;&lt;title&gt;Community ecology theory as a framework for biological invasions&lt;/title&gt;&lt;secondary-title&gt;Trends in Ecology &amp;amp;amp; Evolution&lt;/secondary-title&gt;&lt;/titles&gt;&lt;periodical&gt;&lt;full-title&gt;Trends in Ecology &amp;amp;amp; Evolution&lt;/full-title&gt;&lt;/periodical&gt;&lt;pages&gt;170-176&lt;/pages&gt;&lt;volume&gt;17&lt;/volume&gt;&lt;number&gt;4&lt;/number&gt;&lt;keywords&gt;&lt;keyword&gt;niche opportunity&lt;/keyword&gt;&lt;keyword&gt;resources&lt;/keyword&gt;&lt;keyword&gt;invasion resistance&lt;/keyword&gt;&lt;keyword&gt;maturity&lt;/keyword&gt;&lt;keyword&gt;natural enemies&lt;/keyword&gt;&lt;keyword&gt;community ecology&lt;/keyword&gt;&lt;keyword&gt;biological invasions&lt;/keyword&gt;&lt;keyword&gt;invasive species&lt;/keyword&gt;&lt;/keywords&gt;&lt;dates&gt;&lt;year&gt;2002&lt;/year&gt;&lt;/dates&gt;&lt;isbn&gt;0169-5347&lt;/isbn&gt;&lt;urls&gt;&lt;related-urls&gt;&lt;url&gt;http://www.sciencedirect.com/science/article/pii/S0169534702024953&lt;/url&gt;&lt;/related-urls&gt;&lt;/urls&gt;&lt;electronic-resource-num&gt;10.1016/s0169-5347(02)02495-3&lt;/electronic-resource-num&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49" w:tooltip="Shea, 2002 #89" w:history="1">
        <w:r w:rsidR="00D350BC" w:rsidRPr="00A05B8C">
          <w:rPr>
            <w:rFonts w:ascii="Times New Roman" w:hAnsi="Times New Roman" w:cs="Times New Roman"/>
            <w:noProof/>
          </w:rPr>
          <w:t>Shea &amp;  Chesson, 2002</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The invasion process is complex, largely because invasion success is determined by both the characteristics of the potentially invaded habitat, the traits of the invasive species, and the</w:t>
      </w:r>
      <w:r w:rsidR="00A80C97" w:rsidRPr="00A05B8C">
        <w:rPr>
          <w:rFonts w:ascii="Times New Roman" w:hAnsi="Times New Roman" w:cs="Times New Roman"/>
        </w:rPr>
        <w:t>ir</w:t>
      </w:r>
      <w:r w:rsidRPr="00A05B8C">
        <w:rPr>
          <w:rFonts w:ascii="Times New Roman" w:hAnsi="Times New Roman" w:cs="Times New Roman"/>
        </w:rPr>
        <w:t xml:space="preserve"> interaction </w:t>
      </w:r>
      <w:r w:rsidRPr="00A05B8C">
        <w:rPr>
          <w:rFonts w:ascii="Times New Roman" w:hAnsi="Times New Roman" w:cs="Times New Roman"/>
        </w:rPr>
        <w:fldChar w:fldCharType="begin">
          <w:fldData xml:space="preserve">PEVuZE5vdGU+PENpdGU+PEF1dGhvcj5BbmRvdzwvQXV0aG9yPjxZZWFyPjE5OTA8L1llYXI+PFJl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PEVuZE5vdGU+PENpdGU+PEF1dGhvcj5BbmRvdzwvQXV0aG9yPjxZZWFyPjE5OTA8L1llYXI+PFJl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2" w:tooltip="Andow, 1990 #135" w:history="1">
        <w:r w:rsidR="00D350BC" w:rsidRPr="00A05B8C">
          <w:rPr>
            <w:rFonts w:ascii="Times New Roman" w:hAnsi="Times New Roman" w:cs="Times New Roman"/>
            <w:noProof/>
          </w:rPr>
          <w:t>Andow</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1990</w:t>
        </w:r>
      </w:hyperlink>
      <w:r w:rsidR="00D350BC" w:rsidRPr="00A05B8C">
        <w:rPr>
          <w:rFonts w:ascii="Times New Roman" w:hAnsi="Times New Roman" w:cs="Times New Roman"/>
          <w:noProof/>
        </w:rPr>
        <w:t xml:space="preserve">, </w:t>
      </w:r>
      <w:hyperlink w:anchor="_ENREF_3" w:tooltip="Arim, 2006 #65" w:history="1">
        <w:r w:rsidR="00D350BC" w:rsidRPr="00A05B8C">
          <w:rPr>
            <w:rFonts w:ascii="Times New Roman" w:hAnsi="Times New Roman" w:cs="Times New Roman"/>
            <w:noProof/>
          </w:rPr>
          <w:t>Arim</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2006</w:t>
        </w:r>
      </w:hyperlink>
      <w:r w:rsidR="00D350BC" w:rsidRPr="00A05B8C">
        <w:rPr>
          <w:rFonts w:ascii="Times New Roman" w:hAnsi="Times New Roman" w:cs="Times New Roman"/>
          <w:noProof/>
        </w:rPr>
        <w:t xml:space="preserve">, </w:t>
      </w:r>
      <w:hyperlink w:anchor="_ENREF_57" w:tooltip="van Kleunen, 2010 #143" w:history="1">
        <w:r w:rsidR="00D350BC" w:rsidRPr="00A05B8C">
          <w:rPr>
            <w:rFonts w:ascii="Times New Roman" w:hAnsi="Times New Roman" w:cs="Times New Roman"/>
            <w:noProof/>
          </w:rPr>
          <w:t>van Kleunen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2010a</w:t>
        </w:r>
      </w:hyperlink>
      <w:r w:rsidR="00D350BC" w:rsidRPr="00A05B8C">
        <w:rPr>
          <w:rFonts w:ascii="Times New Roman" w:hAnsi="Times New Roman" w:cs="Times New Roman"/>
          <w:noProof/>
        </w:rPr>
        <w:t xml:space="preserve">, </w:t>
      </w:r>
      <w:hyperlink w:anchor="_ENREF_58" w:tooltip="van Kleunen, 2010 #142" w:history="1">
        <w:r w:rsidR="00D350BC" w:rsidRPr="00A05B8C">
          <w:rPr>
            <w:rFonts w:ascii="Times New Roman" w:hAnsi="Times New Roman" w:cs="Times New Roman"/>
            <w:noProof/>
          </w:rPr>
          <w:t>van Kleunen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2010b</w:t>
        </w:r>
      </w:hyperlink>
      <w:r w:rsidR="00D350BC" w:rsidRPr="00A05B8C">
        <w:rPr>
          <w:rFonts w:ascii="Times New Roman" w:hAnsi="Times New Roman" w:cs="Times New Roman"/>
          <w:noProof/>
        </w:rPr>
        <w:t xml:space="preserve">, </w:t>
      </w:r>
      <w:hyperlink w:anchor="_ENREF_65" w:tooltip="Zhao, 2015 #396" w:history="1">
        <w:r w:rsidR="00D350BC" w:rsidRPr="00A05B8C">
          <w:rPr>
            <w:rFonts w:ascii="Times New Roman" w:hAnsi="Times New Roman" w:cs="Times New Roman"/>
            <w:noProof/>
          </w:rPr>
          <w:t>Zhao &amp;  Feng, 2015</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Several hypotheses have been put forward to explain the role of the environment in determining the likelihood of invasions. Some focus on the characteristics of the environment only</w:t>
      </w:r>
      <w:r w:rsidR="00A80C97" w:rsidRPr="00A05B8C">
        <w:rPr>
          <w:rFonts w:ascii="Times New Roman" w:hAnsi="Times New Roman" w:cs="Times New Roman"/>
        </w:rPr>
        <w:t>,</w:t>
      </w:r>
      <w:r w:rsidRPr="00A05B8C">
        <w:rPr>
          <w:rFonts w:ascii="Times New Roman" w:hAnsi="Times New Roman" w:cs="Times New Roman"/>
        </w:rPr>
        <w:t xml:space="preserve"> and others on species-habitat interactions</w:t>
      </w:r>
      <w:r w:rsidR="000F7288" w:rsidRPr="00A05B8C">
        <w:rPr>
          <w:rFonts w:ascii="Times New Roman" w:hAnsi="Times New Roman" w:cs="Times New Roman"/>
        </w:rPr>
        <w:t xml:space="preserve">; </w:t>
      </w:r>
      <w:r w:rsidRPr="00A05B8C">
        <w:rPr>
          <w:rFonts w:ascii="Times New Roman" w:hAnsi="Times New Roman" w:cs="Times New Roman"/>
        </w:rPr>
        <w:t xml:space="preserve">however most hypotheses invoke resource usage in one way or another </w:t>
      </w:r>
      <w:r w:rsidRPr="00A05B8C">
        <w:rPr>
          <w:rFonts w:ascii="Times New Roman" w:hAnsi="Times New Roman" w:cs="Times New Roman"/>
        </w:rPr>
        <w:fldChar w:fldCharType="begin">
          <w:fldData xml:space="preserve">PEVuZE5vdGU+PENpdGU+PEF1dGhvcj5LZWFuZTwvQXV0aG9yPjxZZWFyPjIwMDI8L1llYXI+PFJl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==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PEVuZE5vdGU+PENpdGU+PEF1dGhvcj5LZWFuZTwvQXV0aG9yPjxZZWFyPjIwMDI8L1llYXI+PFJl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==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2" w:tooltip="Davies, 2005 #156" w:history="1">
        <w:r w:rsidR="00D350BC" w:rsidRPr="00A05B8C">
          <w:rPr>
            <w:rFonts w:ascii="Times New Roman" w:hAnsi="Times New Roman" w:cs="Times New Roman"/>
            <w:noProof/>
          </w:rPr>
          <w:t>Davies</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2005</w:t>
        </w:r>
      </w:hyperlink>
      <w:r w:rsidR="00D350BC" w:rsidRPr="00A05B8C">
        <w:rPr>
          <w:rFonts w:ascii="Times New Roman" w:hAnsi="Times New Roman" w:cs="Times New Roman"/>
          <w:noProof/>
        </w:rPr>
        <w:t xml:space="preserve">, </w:t>
      </w:r>
      <w:hyperlink w:anchor="_ENREF_24" w:tooltip="Keane, 2002 #149" w:history="1">
        <w:r w:rsidR="00D350BC" w:rsidRPr="00A05B8C">
          <w:rPr>
            <w:rFonts w:ascii="Times New Roman" w:hAnsi="Times New Roman" w:cs="Times New Roman"/>
            <w:noProof/>
          </w:rPr>
          <w:t>Keane &amp;  Crawley, 2002</w:t>
        </w:r>
      </w:hyperlink>
      <w:r w:rsidR="00D350BC" w:rsidRPr="00A05B8C">
        <w:rPr>
          <w:rFonts w:ascii="Times New Roman" w:hAnsi="Times New Roman" w:cs="Times New Roman"/>
          <w:noProof/>
        </w:rPr>
        <w:t xml:space="preserve">, </w:t>
      </w:r>
      <w:hyperlink w:anchor="_ENREF_49" w:tooltip="Shea, 2002 #89" w:history="1">
        <w:r w:rsidR="00D350BC" w:rsidRPr="00A05B8C">
          <w:rPr>
            <w:rFonts w:ascii="Times New Roman" w:hAnsi="Times New Roman" w:cs="Times New Roman"/>
            <w:noProof/>
          </w:rPr>
          <w:t>Shea &amp;  Chesson, 2002</w:t>
        </w:r>
      </w:hyperlink>
      <w:r w:rsidR="00D350BC" w:rsidRPr="00A05B8C">
        <w:rPr>
          <w:rFonts w:ascii="Times New Roman" w:hAnsi="Times New Roman" w:cs="Times New Roman"/>
          <w:noProof/>
        </w:rPr>
        <w:t xml:space="preserve">, </w:t>
      </w:r>
      <w:hyperlink w:anchor="_ENREF_51" w:tooltip="Simberloff, 1999 #159" w:history="1">
        <w:r w:rsidR="00D350BC" w:rsidRPr="00A05B8C">
          <w:rPr>
            <w:rFonts w:ascii="Times New Roman" w:hAnsi="Times New Roman" w:cs="Times New Roman"/>
            <w:noProof/>
          </w:rPr>
          <w:t>Simberloff &amp;  Von Holle, 1999</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p>
    <w:p w14:paraId="5D6478DD" w14:textId="660F102E"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There are two broad classes of resource competition that can mediate invasion, and they relate to the type of competition that occurs. Invasion “from above” occurs when interference competition dominates, and species with large resource requirements are able to overcome limitations by seizing resources from established residents. On the other hand, invasion “from below”, occurs when exploitative competition dominates, and species with lower resource requirements are more successful because they use </w:t>
      </w:r>
      <w:r w:rsidR="00A80C97" w:rsidRPr="00A05B8C">
        <w:rPr>
          <w:rFonts w:ascii="Times New Roman" w:hAnsi="Times New Roman" w:cs="Times New Roman"/>
        </w:rPr>
        <w:t>scarce</w:t>
      </w:r>
      <w:r w:rsidRPr="00A05B8C">
        <w:rPr>
          <w:rFonts w:ascii="Times New Roman" w:hAnsi="Times New Roman" w:cs="Times New Roman"/>
        </w:rPr>
        <w:t xml:space="preserve"> resources in a more efficient way </w:t>
      </w:r>
      <w:r w:rsidRPr="00A05B8C">
        <w:rPr>
          <w:rFonts w:ascii="Times New Roman" w:hAnsi="Times New Roman" w:cs="Times New Roman"/>
        </w:rPr>
        <w:fldChar w:fldCharType="begin">
          <w:fldData xml:space="preserve">PEVuZE5vdGU+PENpdGU+PEF1dGhvcj5IYXJ0PC9BdXRob3I+PFllYXI+MjAxMjwvWWVhcj48UmVj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PEVuZE5vdGU+PENpdGU+PEF1dGhvcj5IYXJ0PC9BdXRob3I+PFllYXI+MjAxMjwvWWVhcj48UmVj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8" w:tooltip="Crawley, 1986 #185" w:history="1">
        <w:r w:rsidR="00D350BC" w:rsidRPr="00A05B8C">
          <w:rPr>
            <w:rFonts w:ascii="Times New Roman" w:hAnsi="Times New Roman" w:cs="Times New Roman"/>
            <w:noProof/>
          </w:rPr>
          <w:t>Crawley</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1986</w:t>
        </w:r>
      </w:hyperlink>
      <w:r w:rsidR="00D350BC" w:rsidRPr="00A05B8C">
        <w:rPr>
          <w:rFonts w:ascii="Times New Roman" w:hAnsi="Times New Roman" w:cs="Times New Roman"/>
          <w:noProof/>
        </w:rPr>
        <w:t xml:space="preserve">, </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21" w:tooltip="Hart, 2012 #1" w:history="1">
        <w:r w:rsidR="00D350BC" w:rsidRPr="00A05B8C">
          <w:rPr>
            <w:rFonts w:ascii="Times New Roman" w:hAnsi="Times New Roman" w:cs="Times New Roman"/>
            <w:noProof/>
          </w:rPr>
          <w:t>Hart &amp;  Marshall, 2012</w:t>
        </w:r>
      </w:hyperlink>
      <w:r w:rsidR="00D350BC" w:rsidRPr="00A05B8C">
        <w:rPr>
          <w:rFonts w:ascii="Times New Roman" w:hAnsi="Times New Roman" w:cs="Times New Roman"/>
          <w:noProof/>
        </w:rPr>
        <w:t xml:space="preserve">, </w:t>
      </w:r>
      <w:hyperlink w:anchor="_ENREF_42" w:tooltip="Persson, 1985 #408" w:history="1">
        <w:r w:rsidR="00D350BC" w:rsidRPr="00A05B8C">
          <w:rPr>
            <w:rFonts w:ascii="Times New Roman" w:hAnsi="Times New Roman" w:cs="Times New Roman"/>
            <w:noProof/>
          </w:rPr>
          <w:t>Persson, 1985</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p>
    <w:p w14:paraId="727DAB3F" w14:textId="1178EB7D"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Resource availability and usage are therefore key elements of biological invasion. Environments may create “niche opportunities” in terms of resources that stimulate or limit </w:t>
      </w:r>
      <w:r w:rsidRPr="00A05B8C">
        <w:rPr>
          <w:rFonts w:ascii="Times New Roman" w:hAnsi="Times New Roman" w:cs="Times New Roman"/>
        </w:rPr>
        <w:lastRenderedPageBreak/>
        <w:t xml:space="preserve">invasions </w:t>
      </w:r>
      <w:r w:rsidRPr="00A05B8C">
        <w:rPr>
          <w:rFonts w:ascii="Times New Roman" w:hAnsi="Times New Roman" w:cs="Times New Roman"/>
        </w:rPr>
        <w:fldChar w:fldCharType="begin">
          <w:fldData xml:space="preserve">PEVuZE5vdGU+PENpdGU+PEF1dGhvcj5DaGVzc29uPC9BdXRob3I+PFllYXI+MjAwMDwvWWVhcj48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PEVuZE5vdGU+PENpdGU+PEF1dGhvcj5DaGVzc29uPC9BdXRob3I+PFllYXI+MjAwMDwvWWVhcj48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6" w:tooltip="Chesson, 2000 #115" w:history="1">
        <w:r w:rsidR="00D350BC" w:rsidRPr="00A05B8C">
          <w:rPr>
            <w:rFonts w:ascii="Times New Roman" w:hAnsi="Times New Roman" w:cs="Times New Roman"/>
            <w:noProof/>
          </w:rPr>
          <w:t>Chesson, 2000</w:t>
        </w:r>
      </w:hyperlink>
      <w:r w:rsidR="00D350BC" w:rsidRPr="00A05B8C">
        <w:rPr>
          <w:rFonts w:ascii="Times New Roman" w:hAnsi="Times New Roman" w:cs="Times New Roman"/>
          <w:noProof/>
        </w:rPr>
        <w:t xml:space="preserve">, </w:t>
      </w:r>
      <w:hyperlink w:anchor="_ENREF_12" w:tooltip="Davies, 2005 #156" w:history="1">
        <w:r w:rsidR="00D350BC" w:rsidRPr="00A05B8C">
          <w:rPr>
            <w:rFonts w:ascii="Times New Roman" w:hAnsi="Times New Roman" w:cs="Times New Roman"/>
            <w:noProof/>
          </w:rPr>
          <w:t>Davies</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2005</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When exploitative competition is important, the species that comes to dominate the community may be the one that can persist under the lowest resource levels  (i.e. has the lowest R* value, sensu Tilman 2004), and displace all other species at equilibrium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&lt;EndNote&gt;&lt;Cite&gt;&lt;Author&gt;Tilman&lt;/Author&gt;&lt;Year&gt;2004&lt;/Year&gt;&lt;RecNum&gt;184&lt;/RecNum&gt;&lt;DisplayText&gt;(Tilman, 2004)&lt;/DisplayText&gt;&lt;record&gt;&lt;rec-number&gt;184&lt;/rec-number&gt;&lt;foreign-keys&gt;&lt;key app="EN" db-id="wasapzp9xa0dr9etatnpvapgpavfsw25at0e"&gt;184&lt;/key&gt;&lt;/foreign-keys&gt;&lt;ref-type name="Journal Article"&gt;17&lt;/ref-type&gt;&lt;contributors&gt;&lt;authors&gt;&lt;author&gt;Tilman, D.&lt;/author&gt;&lt;/authors&gt;&lt;/contributors&gt;&lt;titles&gt;&lt;title&gt;Niche tradeoffs, neutrality, and community structure: A stochastic theory of resource competition, invasion, and community assembly&lt;/title&gt;&lt;secondary-title&gt;Proceedings of the National Academy of Sciences of the United States of America&lt;/secondary-title&gt;&lt;/titles&gt;&lt;periodical&gt;&lt;full-title&gt;Proceedings of the National Academy of Sciences of the United States of America&lt;/full-title&gt;&lt;/periodical&gt;&lt;pages&gt;10854-10861&lt;/pages&gt;&lt;volume&gt;101&lt;/volume&gt;&lt;number&gt;30&lt;/number&gt;&lt;dates&gt;&lt;year&gt;2004&lt;/year&gt;&lt;pub-dates&gt;&lt;date&gt;Jul 27&lt;/date&gt;&lt;/pub-dates&gt;&lt;/dates&gt;&lt;isbn&gt;0027-8424&lt;/isbn&gt;&lt;accession-num&gt;WOS:000223000200005&lt;/accession-num&gt;&lt;urls&gt;&lt;related-urls&gt;&lt;url&gt;&amp;lt;Go to ISI&amp;gt;://WOS:000223000200005&lt;/url&gt;&lt;/related-urls&gt;&lt;/urls&gt;&lt;electronic-resource-num&gt;10.1073/pnas.0403458101&lt;/electronic-resource-num&gt;&lt;/record&gt;&lt;/Cite&gt;&lt;/EndNote&gt;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56" w:tooltip="Tilman, 2004 #184" w:history="1">
        <w:r w:rsidR="00D350BC" w:rsidRPr="00A05B8C">
          <w:rPr>
            <w:rFonts w:ascii="Times New Roman" w:hAnsi="Times New Roman" w:cs="Times New Roman"/>
            <w:noProof/>
          </w:rPr>
          <w:t>Tilman, 2004</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del w:id="8" w:author="Diego Barneche" w:date="2016-08-16T06:40:00Z">
        <w:r w:rsidRPr="00A05B8C" w:rsidDel="00C61FD6">
          <w:rPr>
            <w:rFonts w:ascii="Times New Roman" w:hAnsi="Times New Roman" w:cs="Times New Roman"/>
          </w:rPr>
          <w:delText>Therefore</w:delText>
        </w:r>
      </w:del>
      <w:ins w:id="9" w:author="Diego Barneche" w:date="2016-08-16T06:40:00Z">
        <w:r w:rsidR="00C61FD6" w:rsidRPr="00A05B8C">
          <w:rPr>
            <w:rFonts w:ascii="Times New Roman" w:hAnsi="Times New Roman" w:cs="Times New Roman"/>
          </w:rPr>
          <w:t>Therefore,</w:t>
        </w:r>
      </w:ins>
      <w:r w:rsidRPr="00A05B8C">
        <w:rPr>
          <w:rFonts w:ascii="Times New Roman" w:hAnsi="Times New Roman" w:cs="Times New Roman"/>
        </w:rPr>
        <w:t xml:space="preserve"> </w:t>
      </w:r>
      <w:r w:rsidR="00A80C97" w:rsidRPr="00A05B8C">
        <w:rPr>
          <w:rFonts w:ascii="Times New Roman" w:hAnsi="Times New Roman" w:cs="Times New Roman"/>
        </w:rPr>
        <w:t>successful</w:t>
      </w:r>
      <w:r w:rsidRPr="00A05B8C">
        <w:rPr>
          <w:rFonts w:ascii="Times New Roman" w:hAnsi="Times New Roman" w:cs="Times New Roman"/>
        </w:rPr>
        <w:t xml:space="preserve"> </w:t>
      </w:r>
      <w:r w:rsidR="00A96527" w:rsidRPr="00A05B8C">
        <w:rPr>
          <w:rFonts w:ascii="Times New Roman" w:hAnsi="Times New Roman" w:cs="Times New Roman"/>
        </w:rPr>
        <w:t xml:space="preserve">invasive species </w:t>
      </w:r>
      <w:r w:rsidR="00A80C97" w:rsidRPr="00A05B8C">
        <w:rPr>
          <w:rFonts w:ascii="Times New Roman" w:hAnsi="Times New Roman" w:cs="Times New Roman"/>
        </w:rPr>
        <w:t>may</w:t>
      </w:r>
      <w:r w:rsidRPr="00A05B8C">
        <w:rPr>
          <w:rFonts w:ascii="Times New Roman" w:hAnsi="Times New Roman" w:cs="Times New Roman"/>
        </w:rPr>
        <w:t xml:space="preserve"> be </w:t>
      </w:r>
      <w:r w:rsidR="00A80C97" w:rsidRPr="00A05B8C">
        <w:rPr>
          <w:rFonts w:ascii="Times New Roman" w:hAnsi="Times New Roman" w:cs="Times New Roman"/>
        </w:rPr>
        <w:t>more effective than native</w:t>
      </w:r>
      <w:r w:rsidRPr="00A05B8C">
        <w:rPr>
          <w:rFonts w:ascii="Times New Roman" w:hAnsi="Times New Roman" w:cs="Times New Roman"/>
        </w:rPr>
        <w:t xml:space="preserve"> species </w:t>
      </w:r>
      <w:r w:rsidR="00A80C97" w:rsidRPr="00A05B8C">
        <w:rPr>
          <w:rFonts w:ascii="Times New Roman" w:hAnsi="Times New Roman" w:cs="Times New Roman"/>
        </w:rPr>
        <w:t>at using</w:t>
      </w:r>
      <w:r w:rsidRPr="00A05B8C">
        <w:rPr>
          <w:rFonts w:ascii="Times New Roman" w:hAnsi="Times New Roman" w:cs="Times New Roman"/>
        </w:rPr>
        <w:t xml:space="preserve"> resources. For example, the diatom </w:t>
      </w:r>
      <w:r w:rsidRPr="00A05B8C">
        <w:rPr>
          <w:rFonts w:ascii="Times New Roman" w:hAnsi="Times New Roman" w:cs="Times New Roman"/>
          <w:i/>
        </w:rPr>
        <w:t>Didymosphenia geminata</w:t>
      </w:r>
      <w:del w:id="10" w:author="Diego Barneche" w:date="2016-08-16T06:40:00Z">
        <w:r w:rsidRPr="00A05B8C" w:rsidDel="00CB289D">
          <w:rPr>
            <w:rFonts w:ascii="Times New Roman" w:hAnsi="Times New Roman" w:cs="Times New Roman"/>
          </w:rPr>
          <w:delText>,</w:delText>
        </w:r>
      </w:del>
      <w:r w:rsidRPr="00A05B8C">
        <w:rPr>
          <w:rFonts w:ascii="Times New Roman" w:hAnsi="Times New Roman" w:cs="Times New Roman"/>
        </w:rPr>
        <w:t xml:space="preserve"> is highly invasive and appears to have a low R*, which allows it to outcompete native species in oligotrophic systems around the world </w:t>
      </w:r>
      <w:r w:rsidRPr="00A05B8C">
        <w:rPr>
          <w:rFonts w:ascii="Times New Roman" w:hAnsi="Times New Roman" w:cs="Times New Roman"/>
        </w:rPr>
        <w:fldChar w:fldCharType="begin">
          <w:fldData xml:space="preserve">PEVuZE5vdGU+PENpdGU+PEF1dGhvcj5TdW5kYXJlc2h3YXI8L0F1dGhvcj48WWVhcj4yMDExPC9Z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PEVuZE5vdGU+PENpdGU+PEF1dGhvcj5TdW5kYXJlc2h3YXI8L0F1dGhvcj48WWVhcj4yMDExPC9Z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9" w:tooltip="Cullis, 2012 #117" w:history="1">
        <w:r w:rsidR="00D350BC" w:rsidRPr="00A05B8C">
          <w:rPr>
            <w:rFonts w:ascii="Times New Roman" w:hAnsi="Times New Roman" w:cs="Times New Roman"/>
            <w:noProof/>
          </w:rPr>
          <w:t>Cullis</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2012</w:t>
        </w:r>
      </w:hyperlink>
      <w:r w:rsidR="00D350BC" w:rsidRPr="00A05B8C">
        <w:rPr>
          <w:rFonts w:ascii="Times New Roman" w:hAnsi="Times New Roman" w:cs="Times New Roman"/>
          <w:noProof/>
        </w:rPr>
        <w:t xml:space="preserve">, </w:t>
      </w:r>
      <w:hyperlink w:anchor="_ENREF_54" w:tooltip="Sundareshwar, 2011 #116" w:history="1">
        <w:r w:rsidR="00D350BC" w:rsidRPr="00A05B8C">
          <w:rPr>
            <w:rFonts w:ascii="Times New Roman" w:hAnsi="Times New Roman" w:cs="Times New Roman"/>
            <w:noProof/>
          </w:rPr>
          <w:t>Sundareshwar</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2011</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w:t>
      </w:r>
    </w:p>
    <w:p w14:paraId="5A1F7E7B" w14:textId="03966A03"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In marine systems, there is a strong association between artificial hard structures and invasive species. Commercial marinas and other artificial structures such as pilings, pontoons and jetties are considered windows for biological invasion </w:t>
      </w:r>
      <w:r w:rsidRPr="00A05B8C">
        <w:rPr>
          <w:rFonts w:ascii="Times New Roman" w:hAnsi="Times New Roman" w:cs="Times New Roman"/>
        </w:rPr>
        <w:fldChar w:fldCharType="begin">
          <w:fldData xml:space="preserve">PEVuZE5vdGU+PENpdGU+PEF1dGhvcj5CdWxsZXJpPC9BdXRob3I+PFllYXI+MjAwNTwvWWVhcj48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PEVuZE5vdGU+PENpdGU+PEF1dGhvcj5CdWxsZXJpPC9BdXRob3I+PFllYXI+MjAwNTwvWWVhcj48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 w:tooltip="Airoldi, 2015 #505" w:history="1">
        <w:r w:rsidR="00D350BC" w:rsidRPr="00A05B8C">
          <w:rPr>
            <w:rFonts w:ascii="Times New Roman" w:hAnsi="Times New Roman" w:cs="Times New Roman"/>
            <w:noProof/>
          </w:rPr>
          <w:t>Airoldi</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2015</w:t>
        </w:r>
      </w:hyperlink>
      <w:r w:rsidR="00D350BC" w:rsidRPr="00A05B8C">
        <w:rPr>
          <w:rFonts w:ascii="Times New Roman" w:hAnsi="Times New Roman" w:cs="Times New Roman"/>
          <w:noProof/>
        </w:rPr>
        <w:t xml:space="preserve">, </w:t>
      </w:r>
      <w:hyperlink w:anchor="_ENREF_5" w:tooltip="Bulleri, 2005 #170" w:history="1">
        <w:r w:rsidR="00D350BC" w:rsidRPr="00A05B8C">
          <w:rPr>
            <w:rFonts w:ascii="Times New Roman" w:hAnsi="Times New Roman" w:cs="Times New Roman"/>
            <w:noProof/>
          </w:rPr>
          <w:t>Bulleri &amp;  Airoldi, 2005</w:t>
        </w:r>
      </w:hyperlink>
      <w:r w:rsidR="00D350BC" w:rsidRPr="00A05B8C">
        <w:rPr>
          <w:rFonts w:ascii="Times New Roman" w:hAnsi="Times New Roman" w:cs="Times New Roman"/>
          <w:noProof/>
        </w:rPr>
        <w:t xml:space="preserve">, </w:t>
      </w:r>
      <w:hyperlink w:anchor="_ENREF_11" w:tooltip="Dafforn, 2009 #6" w:history="1">
        <w:r w:rsidR="00D350BC" w:rsidRPr="00A05B8C">
          <w:rPr>
            <w:rFonts w:ascii="Times New Roman" w:hAnsi="Times New Roman" w:cs="Times New Roman"/>
            <w:noProof/>
          </w:rPr>
          <w:t>Dafforn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2009b</w:t>
        </w:r>
      </w:hyperlink>
      <w:r w:rsidR="00D350BC" w:rsidRPr="00A05B8C">
        <w:rPr>
          <w:rFonts w:ascii="Times New Roman" w:hAnsi="Times New Roman" w:cs="Times New Roman"/>
          <w:noProof/>
        </w:rPr>
        <w:t xml:space="preserve">, </w:t>
      </w:r>
      <w:hyperlink w:anchor="_ENREF_19" w:tooltip="Glasby, 2007 #17" w:history="1">
        <w:r w:rsidR="00D350BC" w:rsidRPr="00A05B8C">
          <w:rPr>
            <w:rFonts w:ascii="Times New Roman" w:hAnsi="Times New Roman" w:cs="Times New Roman"/>
            <w:noProof/>
          </w:rPr>
          <w:t>Glasby</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2007</w:t>
        </w:r>
      </w:hyperlink>
      <w:r w:rsidR="00D350BC" w:rsidRPr="00A05B8C">
        <w:rPr>
          <w:rFonts w:ascii="Times New Roman" w:hAnsi="Times New Roman" w:cs="Times New Roman"/>
          <w:noProof/>
        </w:rPr>
        <w:t xml:space="preserve">, </w:t>
      </w:r>
      <w:hyperlink w:anchor="_ENREF_47" w:tooltip="Ruiz, 2009 #200" w:history="1">
        <w:r w:rsidR="00D350BC" w:rsidRPr="00A05B8C">
          <w:rPr>
            <w:rFonts w:ascii="Times New Roman" w:hAnsi="Times New Roman" w:cs="Times New Roman"/>
            <w:noProof/>
          </w:rPr>
          <w:t>Ruiz</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r w:rsidR="00A80C97" w:rsidRPr="00A05B8C">
        <w:rPr>
          <w:rFonts w:ascii="Times New Roman" w:hAnsi="Times New Roman" w:cs="Times New Roman"/>
        </w:rPr>
        <w:t>Several</w:t>
      </w:r>
      <w:r w:rsidRPr="00A05B8C">
        <w:rPr>
          <w:rFonts w:ascii="Times New Roman" w:hAnsi="Times New Roman" w:cs="Times New Roman"/>
        </w:rPr>
        <w:t xml:space="preserve"> hypotheses have been proposed for why artificial structures </w:t>
      </w:r>
      <w:r w:rsidR="00F475B0" w:rsidRPr="00A05B8C">
        <w:rPr>
          <w:rFonts w:ascii="Times New Roman" w:hAnsi="Times New Roman" w:cs="Times New Roman"/>
        </w:rPr>
        <w:t>increase the likelihood of invasion</w:t>
      </w:r>
      <w:r w:rsidRPr="00A05B8C">
        <w:rPr>
          <w:rFonts w:ascii="Times New Roman" w:hAnsi="Times New Roman" w:cs="Times New Roman"/>
        </w:rPr>
        <w:t>. For example, propagule pressure is thought to be much higher around artificial structures; similarly, higher rates of pollution may facilitate invasion by pollution</w:t>
      </w:r>
      <w:r w:rsidR="00A80C97" w:rsidRPr="00A05B8C">
        <w:rPr>
          <w:rFonts w:ascii="Times New Roman" w:hAnsi="Times New Roman" w:cs="Times New Roman"/>
        </w:rPr>
        <w:t>-</w:t>
      </w:r>
      <w:r w:rsidRPr="00A05B8C">
        <w:rPr>
          <w:rFonts w:ascii="Times New Roman" w:hAnsi="Times New Roman" w:cs="Times New Roman"/>
        </w:rPr>
        <w:t>tolerant invaders </w:t>
      </w:r>
      <w:r w:rsidRPr="00A05B8C">
        <w:rPr>
          <w:rFonts w:ascii="Times New Roman" w:hAnsi="Times New Roman" w:cs="Times New Roman"/>
        </w:rPr>
        <w:fldChar w:fldCharType="begin">
          <w:fldData xml:space="preserve">PEVuZE5vdGU+PENpdGU+PEF1dGhvcj5NY0tlbnppZTwvQXV0aG9yPjxZZWFyPjIwMTI8L1llYXI+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PEVuZE5vdGU+PENpdGU+PEF1dGhvcj5NY0tlbnppZTwvQXV0aG9yPjxZZWFyPjIwMTI8L1llYXI+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5" w:tooltip="Erfmeier, 2013 #139" w:history="1">
        <w:r w:rsidR="00D350BC" w:rsidRPr="00A05B8C">
          <w:rPr>
            <w:rFonts w:ascii="Times New Roman" w:hAnsi="Times New Roman" w:cs="Times New Roman"/>
            <w:noProof/>
          </w:rPr>
          <w:t>Erfmeier</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25" w:tooltip="Kinlan, 2003 #66" w:history="1">
        <w:r w:rsidR="00D350BC" w:rsidRPr="00A05B8C">
          <w:rPr>
            <w:rFonts w:ascii="Times New Roman" w:hAnsi="Times New Roman" w:cs="Times New Roman"/>
            <w:noProof/>
          </w:rPr>
          <w:t>Kinlan &amp;  Gaines, 2003</w:t>
        </w:r>
      </w:hyperlink>
      <w:r w:rsidR="00D350BC" w:rsidRPr="00A05B8C">
        <w:rPr>
          <w:rFonts w:ascii="Times New Roman" w:hAnsi="Times New Roman" w:cs="Times New Roman"/>
          <w:noProof/>
        </w:rPr>
        <w:t xml:space="preserve">, </w:t>
      </w:r>
      <w:hyperlink w:anchor="_ENREF_36" w:tooltip="McKenzie, 2012 #176" w:history="1">
        <w:r w:rsidR="00D350BC" w:rsidRPr="00A05B8C">
          <w:rPr>
            <w:rFonts w:ascii="Times New Roman" w:hAnsi="Times New Roman" w:cs="Times New Roman"/>
            <w:noProof/>
          </w:rPr>
          <w:t>McKenzie</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2012</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In addition to these factors, artificial structures modify natural environments in ways that may facilitate invasion: by reducing wave exposure and water flow</w:t>
      </w:r>
      <w:r w:rsidR="00BA4B07" w:rsidRPr="00A05B8C">
        <w:rPr>
          <w:rFonts w:ascii="Times New Roman" w:hAnsi="Times New Roman" w:cs="Times New Roman"/>
        </w:rPr>
        <w:t>,</w:t>
      </w:r>
      <w:r w:rsidRPr="00A05B8C">
        <w:rPr>
          <w:rFonts w:ascii="Times New Roman" w:hAnsi="Times New Roman" w:cs="Times New Roman"/>
        </w:rPr>
        <w:t xml:space="preserve"> they provide a sheltered habitat that nevertheless has </w:t>
      </w:r>
      <w:r w:rsidR="00A80C97" w:rsidRPr="00A05B8C">
        <w:rPr>
          <w:rFonts w:ascii="Times New Roman" w:hAnsi="Times New Roman" w:cs="Times New Roman"/>
        </w:rPr>
        <w:t>abundant</w:t>
      </w:r>
      <w:r w:rsidRPr="00A05B8C">
        <w:rPr>
          <w:rFonts w:ascii="Times New Roman" w:hAnsi="Times New Roman" w:cs="Times New Roman"/>
        </w:rPr>
        <w:t xml:space="preserve"> hard surfaces available for colonization </w:t>
      </w:r>
      <w:r w:rsidRPr="00A05B8C">
        <w:rPr>
          <w:rFonts w:ascii="Times New Roman" w:hAnsi="Times New Roman" w:cs="Times New Roman"/>
        </w:rPr>
        <w:fldChar w:fldCharType="begin">
          <w:fldData xml:space="preserve">PEVuZE5vdGU+PENpdGU+PEF1dGhvcj5HbGFzYnk8L0F1dGhvcj48WWVhcj4yMDA3PC9ZZWFyPjxS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PEVuZE5vdGU+PENpdGU+PEF1dGhvcj5HbGFzYnk8L0F1dGhvcj48WWVhcj4yMDA3PC9ZZWFyPjxS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5" w:tooltip="Bulleri, 2005 #170" w:history="1">
        <w:r w:rsidR="00D350BC" w:rsidRPr="00A05B8C">
          <w:rPr>
            <w:rFonts w:ascii="Times New Roman" w:hAnsi="Times New Roman" w:cs="Times New Roman"/>
            <w:noProof/>
          </w:rPr>
          <w:t>Bulleri &amp;  Airoldi, 2005</w:t>
        </w:r>
      </w:hyperlink>
      <w:r w:rsidR="00D350BC" w:rsidRPr="00A05B8C">
        <w:rPr>
          <w:rFonts w:ascii="Times New Roman" w:hAnsi="Times New Roman" w:cs="Times New Roman"/>
          <w:noProof/>
        </w:rPr>
        <w:t xml:space="preserve">, </w:t>
      </w:r>
      <w:hyperlink w:anchor="_ENREF_7" w:tooltip="Clark, 2005 #93" w:history="1">
        <w:r w:rsidR="00D350BC" w:rsidRPr="00A05B8C">
          <w:rPr>
            <w:rFonts w:ascii="Times New Roman" w:hAnsi="Times New Roman" w:cs="Times New Roman"/>
            <w:noProof/>
          </w:rPr>
          <w:t>Clark &amp;  Johnston, 2005</w:t>
        </w:r>
      </w:hyperlink>
      <w:r w:rsidR="00D350BC" w:rsidRPr="00A05B8C">
        <w:rPr>
          <w:rFonts w:ascii="Times New Roman" w:hAnsi="Times New Roman" w:cs="Times New Roman"/>
          <w:noProof/>
        </w:rPr>
        <w:t xml:space="preserve">, </w:t>
      </w:r>
      <w:hyperlink w:anchor="_ENREF_19" w:tooltip="Glasby, 2007 #17" w:history="1">
        <w:r w:rsidR="00D350BC" w:rsidRPr="00A05B8C">
          <w:rPr>
            <w:rFonts w:ascii="Times New Roman" w:hAnsi="Times New Roman" w:cs="Times New Roman"/>
            <w:noProof/>
          </w:rPr>
          <w:t>Glasby</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2007</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r w:rsidR="00020F3D" w:rsidRPr="00A05B8C">
        <w:rPr>
          <w:rFonts w:ascii="Times New Roman" w:hAnsi="Times New Roman" w:cs="Times New Roman"/>
        </w:rPr>
        <w:t>We</w:t>
      </w:r>
      <w:r w:rsidRPr="00A05B8C">
        <w:rPr>
          <w:rFonts w:ascii="Times New Roman" w:hAnsi="Times New Roman" w:cs="Times New Roman"/>
        </w:rPr>
        <w:t xml:space="preserve"> suspect that the reduction in water flow plays a key role in mediating the </w:t>
      </w:r>
      <w:r w:rsidR="00A96527" w:rsidRPr="00A05B8C">
        <w:rPr>
          <w:rFonts w:ascii="Times New Roman" w:hAnsi="Times New Roman" w:cs="Times New Roman"/>
        </w:rPr>
        <w:t xml:space="preserve">establishment </w:t>
      </w:r>
      <w:r w:rsidRPr="00A05B8C">
        <w:rPr>
          <w:rFonts w:ascii="Times New Roman" w:hAnsi="Times New Roman" w:cs="Times New Roman"/>
        </w:rPr>
        <w:t xml:space="preserve">of artificial structures by </w:t>
      </w:r>
      <w:r w:rsidR="00A96527" w:rsidRPr="00A05B8C">
        <w:rPr>
          <w:rFonts w:ascii="Times New Roman" w:hAnsi="Times New Roman" w:cs="Times New Roman"/>
        </w:rPr>
        <w:t>invasive species</w:t>
      </w:r>
      <w:r w:rsidRPr="00A05B8C">
        <w:rPr>
          <w:rFonts w:ascii="Times New Roman" w:hAnsi="Times New Roman" w:cs="Times New Roman"/>
        </w:rPr>
        <w:t xml:space="preserve">. </w:t>
      </w:r>
    </w:p>
    <w:p w14:paraId="0544126C" w14:textId="40BB0FA4"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Water flow is an important driver of community structure and composition in marine environments </w:t>
      </w:r>
      <w:r w:rsidRPr="00A05B8C">
        <w:rPr>
          <w:rFonts w:ascii="Times New Roman" w:hAnsi="Times New Roman" w:cs="Times New Roman"/>
        </w:rPr>
        <w:fldChar w:fldCharType="begin">
          <w:fldData xml:space="preserve">PEVuZE5vdGU+PENpdGU+PEF1dGhvcj5QYWxhcmR5PC9BdXRob3I+PFllYXI+MjAxMTwvWWVhcj48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PEVuZE5vdGU+PENpdGU+PEF1dGhvcj5QYWxhcmR5PC9BdXRob3I+PFllYXI+MjAxMTwvWWVhcj48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29" w:tooltip="Lastra, 2004 #178" w:history="1">
        <w:r w:rsidR="00D350BC" w:rsidRPr="00A05B8C">
          <w:rPr>
            <w:rFonts w:ascii="Times New Roman" w:hAnsi="Times New Roman" w:cs="Times New Roman"/>
            <w:noProof/>
          </w:rPr>
          <w:t>Lastra</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2004</w:t>
        </w:r>
      </w:hyperlink>
      <w:r w:rsidR="00D350BC" w:rsidRPr="00A05B8C">
        <w:rPr>
          <w:rFonts w:ascii="Times New Roman" w:hAnsi="Times New Roman" w:cs="Times New Roman"/>
          <w:noProof/>
        </w:rPr>
        <w:t xml:space="preserve">, </w:t>
      </w:r>
      <w:hyperlink w:anchor="_ENREF_41" w:tooltip="Palardy, 2011 #438" w:history="1">
        <w:r w:rsidR="00D350BC" w:rsidRPr="00A05B8C">
          <w:rPr>
            <w:rFonts w:ascii="Times New Roman" w:hAnsi="Times New Roman" w:cs="Times New Roman"/>
            <w:noProof/>
          </w:rPr>
          <w:t>Palardy &amp;  Witman, 2011</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Water flow influence</w:t>
      </w:r>
      <w:r w:rsidR="00A80C97" w:rsidRPr="00A05B8C">
        <w:rPr>
          <w:rFonts w:ascii="Times New Roman" w:hAnsi="Times New Roman" w:cs="Times New Roman"/>
        </w:rPr>
        <w:t>s</w:t>
      </w:r>
      <w:r w:rsidRPr="00A05B8C">
        <w:rPr>
          <w:rFonts w:ascii="Times New Roman" w:hAnsi="Times New Roman" w:cs="Times New Roman"/>
        </w:rPr>
        <w:t xml:space="preserve"> the performance of sessile marine invertebrates as it affects the delivery of essential resources: food and oxygen </w:t>
      </w:r>
      <w:r w:rsidRPr="00A05B8C">
        <w:rPr>
          <w:rFonts w:ascii="Times New Roman" w:hAnsi="Times New Roman" w:cs="Times New Roman"/>
        </w:rPr>
        <w:fldChar w:fldCharType="begin">
          <w:fldData xml:space="preserve">PEVuZE5vdGU+PENpdGU+PEF1dGhvcj5TaGltZXRhPC9BdXRob3I+PFllYXI+MTk5MTwvWWVhcj48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PEVuZE5vdGU+PENpdGU+PEF1dGhvcj5TaGltZXRhPC9BdXRob3I+PFllYXI+MTk5MTwvWWVhcj48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8" w:tooltip="Gardella, 1999 #250" w:history="1">
        <w:r w:rsidR="00D350BC" w:rsidRPr="00A05B8C">
          <w:rPr>
            <w:rFonts w:ascii="Times New Roman" w:hAnsi="Times New Roman" w:cs="Times New Roman"/>
            <w:noProof/>
          </w:rPr>
          <w:t>Gardella &amp;  Edmunds, 1999</w:t>
        </w:r>
      </w:hyperlink>
      <w:r w:rsidR="00D350BC" w:rsidRPr="00A05B8C">
        <w:rPr>
          <w:rFonts w:ascii="Times New Roman" w:hAnsi="Times New Roman" w:cs="Times New Roman"/>
          <w:noProof/>
        </w:rPr>
        <w:t xml:space="preserve">, </w:t>
      </w:r>
      <w:hyperlink w:anchor="_ENREF_29" w:tooltip="Lastra, 2004 #178" w:history="1">
        <w:r w:rsidR="00D350BC" w:rsidRPr="00A05B8C">
          <w:rPr>
            <w:rFonts w:ascii="Times New Roman" w:hAnsi="Times New Roman" w:cs="Times New Roman"/>
            <w:noProof/>
          </w:rPr>
          <w:t>Lastra</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2004</w:t>
        </w:r>
      </w:hyperlink>
      <w:r w:rsidR="00D350BC" w:rsidRPr="00A05B8C">
        <w:rPr>
          <w:rFonts w:ascii="Times New Roman" w:hAnsi="Times New Roman" w:cs="Times New Roman"/>
          <w:noProof/>
        </w:rPr>
        <w:t xml:space="preserve">, </w:t>
      </w:r>
      <w:hyperlink w:anchor="_ENREF_39" w:tooltip="Okamura, 1985 #75" w:history="1">
        <w:r w:rsidR="00D350BC" w:rsidRPr="00A05B8C">
          <w:rPr>
            <w:rFonts w:ascii="Times New Roman" w:hAnsi="Times New Roman" w:cs="Times New Roman"/>
            <w:noProof/>
          </w:rPr>
          <w:t>Okamura, 1985</w:t>
        </w:r>
      </w:hyperlink>
      <w:r w:rsidR="00D350BC" w:rsidRPr="00A05B8C">
        <w:rPr>
          <w:rFonts w:ascii="Times New Roman" w:hAnsi="Times New Roman" w:cs="Times New Roman"/>
          <w:noProof/>
        </w:rPr>
        <w:t xml:space="preserve">, </w:t>
      </w:r>
      <w:hyperlink w:anchor="_ENREF_50" w:tooltip="Shimeta, 1991 #199" w:history="1">
        <w:r w:rsidR="00D350BC" w:rsidRPr="00A05B8C">
          <w:rPr>
            <w:rFonts w:ascii="Times New Roman" w:hAnsi="Times New Roman" w:cs="Times New Roman"/>
            <w:noProof/>
          </w:rPr>
          <w:t xml:space="preserve">Shimeta </w:t>
        </w:r>
        <w:r w:rsidR="00D350BC" w:rsidRPr="00A05B8C">
          <w:rPr>
            <w:rFonts w:ascii="Times New Roman" w:hAnsi="Times New Roman" w:cs="Times New Roman"/>
            <w:noProof/>
          </w:rPr>
          <w:lastRenderedPageBreak/>
          <w:t>&amp;  Jumars, 1991</w:t>
        </w:r>
      </w:hyperlink>
      <w:r w:rsidR="00D350BC" w:rsidRPr="00A05B8C">
        <w:rPr>
          <w:rFonts w:ascii="Times New Roman" w:hAnsi="Times New Roman" w:cs="Times New Roman"/>
          <w:noProof/>
        </w:rPr>
        <w:t xml:space="preserve">, </w:t>
      </w:r>
      <w:hyperlink w:anchor="_ENREF_55" w:tooltip="Svensson, 2015 #395" w:history="1">
        <w:r w:rsidR="00D350BC" w:rsidRPr="00A05B8C">
          <w:rPr>
            <w:rFonts w:ascii="Times New Roman" w:hAnsi="Times New Roman" w:cs="Times New Roman"/>
            <w:noProof/>
          </w:rPr>
          <w:t>Svensson &amp;  Marshall, 2015</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The interface between the fluid and a solid surface creates a condition known as a boundary layer, the thickness of which depends mostly on the flow of water. At small scales (</w:t>
      </w:r>
      <w:r w:rsidR="00C850F8" w:rsidRPr="00A05B8C">
        <w:rPr>
          <w:rFonts w:ascii="Times New Roman" w:hAnsi="Times New Roman" w:cs="Times New Roman"/>
        </w:rPr>
        <w:t>millimeters</w:t>
      </w:r>
      <w:r w:rsidRPr="00A05B8C">
        <w:rPr>
          <w:rFonts w:ascii="Times New Roman" w:hAnsi="Times New Roman" w:cs="Times New Roman"/>
        </w:rPr>
        <w:t xml:space="preserve">), habitats with complex topography, as in sessile </w:t>
      </w:r>
      <w:r w:rsidR="00A80C97" w:rsidRPr="00A05B8C">
        <w:rPr>
          <w:rFonts w:ascii="Times New Roman" w:hAnsi="Times New Roman" w:cs="Times New Roman"/>
        </w:rPr>
        <w:t xml:space="preserve">invertebrate </w:t>
      </w:r>
      <w:r w:rsidRPr="00A05B8C">
        <w:rPr>
          <w:rFonts w:ascii="Times New Roman" w:hAnsi="Times New Roman" w:cs="Times New Roman"/>
        </w:rPr>
        <w:t xml:space="preserve">communities, generate a skimming flow that traps layers of water within the </w:t>
      </w:r>
      <w:r w:rsidR="00605012" w:rsidRPr="00A05B8C">
        <w:rPr>
          <w:rFonts w:ascii="Times New Roman" w:hAnsi="Times New Roman" w:cs="Times New Roman"/>
        </w:rPr>
        <w:t>boundary layer</w:t>
      </w:r>
      <w:r w:rsidR="005E0BEC" w:rsidRPr="00A05B8C">
        <w:rPr>
          <w:rFonts w:ascii="Times New Roman" w:hAnsi="Times New Roman" w:cs="Times New Roman"/>
        </w:rPr>
        <w:t xml:space="preserve">; </w:t>
      </w:r>
      <w:r w:rsidRPr="00A05B8C">
        <w:rPr>
          <w:rFonts w:ascii="Times New Roman" w:hAnsi="Times New Roman" w:cs="Times New Roman"/>
        </w:rPr>
        <w:t>increas</w:t>
      </w:r>
      <w:r w:rsidR="00605012" w:rsidRPr="00A05B8C">
        <w:rPr>
          <w:rFonts w:ascii="Times New Roman" w:hAnsi="Times New Roman" w:cs="Times New Roman"/>
        </w:rPr>
        <w:t>ing</w:t>
      </w:r>
      <w:r w:rsidRPr="00A05B8C">
        <w:rPr>
          <w:rFonts w:ascii="Times New Roman" w:hAnsi="Times New Roman" w:cs="Times New Roman"/>
        </w:rPr>
        <w:t xml:space="preserve"> the residence time of the water</w:t>
      </w:r>
      <w:r w:rsidR="005E0BEC" w:rsidRPr="00A05B8C">
        <w:rPr>
          <w:rFonts w:ascii="Times New Roman" w:hAnsi="Times New Roman" w:cs="Times New Roman"/>
        </w:rPr>
        <w:t xml:space="preserve"> and</w:t>
      </w:r>
      <w:r w:rsidRPr="00A05B8C">
        <w:rPr>
          <w:rFonts w:ascii="Times New Roman" w:hAnsi="Times New Roman" w:cs="Times New Roman"/>
        </w:rPr>
        <w:t xml:space="preserve"> reducing exchange </w:t>
      </w:r>
      <w:r w:rsidRPr="00A05B8C">
        <w:rPr>
          <w:rFonts w:ascii="Times New Roman" w:hAnsi="Times New Roman" w:cs="Times New Roman"/>
        </w:rPr>
        <w:fldChar w:fldCharType="begin">
          <w:fldData xml:space="preserve">PEVuZE5vdGU+PENpdGU+PEF1dGhvcj5Lb2NoPC9BdXRob3I+PFllYXI+MTk5OTwvWWVhcj48UmVj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=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PEVuZE5vdGU+PENpdGU+PEF1dGhvcj5Lb2NoPC9BdXRob3I+PFllYXI+MTk5OTwvWWVhcj48UmVj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=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27" w:tooltip="Koch, 1999 #441" w:history="1">
        <w:r w:rsidR="00D350BC" w:rsidRPr="00A05B8C">
          <w:rPr>
            <w:rFonts w:ascii="Times New Roman" w:hAnsi="Times New Roman" w:cs="Times New Roman"/>
            <w:noProof/>
          </w:rPr>
          <w:t>Koch &amp;  Gust, 1999</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This boundary layer effect, in combination with the metabolic demands of the dense aggregation of sessile communities, can deplete oxygen levels in the water immediately surrounding benthic organisms </w:t>
      </w:r>
      <w:r w:rsidRPr="00A05B8C">
        <w:rPr>
          <w:rFonts w:ascii="Times New Roman" w:hAnsi="Times New Roman" w:cs="Times New Roman"/>
        </w:rPr>
        <w:fldChar w:fldCharType="begin">
          <w:fldData xml:space="preserve">PEVuZE5vdGU+PENpdGU+PEF1dGhvcj5Nb29yZTwvQXV0aG9yPjxZZWFyPjE5OTY8L1llYXI+PFJl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PEVuZE5vdGU+PENpdGU+PEF1dGhvcj5Nb29yZTwvQXV0aG9yPjxZZWFyPjE5OTY8L1llYXI+PFJl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37" w:tooltip="Moore, 1996 #440" w:history="1">
        <w:r w:rsidR="00D350BC" w:rsidRPr="00A05B8C">
          <w:rPr>
            <w:rFonts w:ascii="Times New Roman" w:hAnsi="Times New Roman" w:cs="Times New Roman"/>
            <w:noProof/>
          </w:rPr>
          <w:t>Moore</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1996</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In some instances, oxygen levels can be so low that they fall below the physiological tolerance of some members of the communities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&lt;EndNote&gt;&lt;Cite&gt;&lt;Author&gt;Ferguson&lt;/Author&gt;&lt;Year&gt;2013&lt;/Year&gt;&lt;RecNum&gt;136&lt;/RecNum&gt;&lt;DisplayText&gt;(Ferguson&lt;style face="italic"&gt; et al.&lt;/style&gt;,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Importantly, growth form seems to be a strong determinant of tolerance to low oxygen conditions: species that have a flat growth form have much better tolerances to lower oxygen levels than species that have an erect growth form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&lt;EndNote&gt;&lt;Cite&gt;&lt;Author&gt;Ferguson&lt;/Author&gt;&lt;Year&gt;2013&lt;/Year&gt;&lt;RecNum&gt;136&lt;/RecNum&gt;&lt;DisplayText&gt;(Ferguson&lt;style face="italic"&gt; et al.&lt;/style&gt;,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Presumably these different tolerances reflect the fact that flat species are more likely to live entirely within the boundary layer, </w:t>
      </w:r>
      <w:r w:rsidR="00DB71F3" w:rsidRPr="00A05B8C">
        <w:rPr>
          <w:rFonts w:ascii="Times New Roman" w:hAnsi="Times New Roman" w:cs="Times New Roman"/>
        </w:rPr>
        <w:t xml:space="preserve">and </w:t>
      </w:r>
      <w:r w:rsidRPr="00A05B8C">
        <w:rPr>
          <w:rFonts w:ascii="Times New Roman" w:hAnsi="Times New Roman" w:cs="Times New Roman"/>
        </w:rPr>
        <w:t xml:space="preserve">are therefore more likely to experience low oxygen conditions, and have adapted accordingly. </w:t>
      </w:r>
      <w:r w:rsidR="00F030E2" w:rsidRPr="00A05B8C">
        <w:rPr>
          <w:rFonts w:ascii="Times New Roman" w:hAnsi="Times New Roman" w:cs="Times New Roman"/>
        </w:rPr>
        <w:t>Because of the</w:t>
      </w:r>
      <w:r w:rsidRPr="00A05B8C">
        <w:rPr>
          <w:rFonts w:ascii="Times New Roman" w:hAnsi="Times New Roman" w:cs="Times New Roman"/>
        </w:rPr>
        <w:t xml:space="preserve"> long association </w:t>
      </w:r>
      <w:r w:rsidR="00F030E2" w:rsidRPr="00A05B8C">
        <w:rPr>
          <w:rFonts w:ascii="Times New Roman" w:hAnsi="Times New Roman" w:cs="Times New Roman"/>
        </w:rPr>
        <w:t xml:space="preserve">of invasive species </w:t>
      </w:r>
      <w:r w:rsidRPr="00A05B8C">
        <w:rPr>
          <w:rFonts w:ascii="Times New Roman" w:hAnsi="Times New Roman" w:cs="Times New Roman"/>
        </w:rPr>
        <w:t xml:space="preserve">with artificial structures, </w:t>
      </w:r>
      <w:r w:rsidR="00F030E2" w:rsidRPr="00A05B8C">
        <w:rPr>
          <w:rFonts w:ascii="Times New Roman" w:hAnsi="Times New Roman" w:cs="Times New Roman"/>
        </w:rPr>
        <w:t xml:space="preserve">which reduce flow in the environment </w:t>
      </w:r>
      <w:r w:rsidR="00F030E2" w:rsidRPr="00A05B8C">
        <w:rPr>
          <w:rFonts w:ascii="Times New Roman" w:hAnsi="Times New Roman" w:cs="Times New Roman"/>
        </w:rPr>
        <w:fldChar w:fldCharType="begin">
          <w:fldData xml:space="preserve">PEVuZE5vdGU+PENpdGU+PEF1dGhvcj5EYWZmb3JuPC9BdXRob3I+PFllYXI+MjAwOTwvWWVhcj48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PEVuZE5vdGU+PENpdGU+PEF1dGhvcj5EYWZmb3JuPC9BdXRob3I+PFllYXI+MjAwOTwvWWVhcj48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00F030E2" w:rsidRPr="00A05B8C">
        <w:rPr>
          <w:rFonts w:ascii="Times New Roman" w:hAnsi="Times New Roman" w:cs="Times New Roman"/>
        </w:rPr>
      </w:r>
      <w:r w:rsidR="00F030E2"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5" w:tooltip="Bulleri, 2005 #170" w:history="1">
        <w:r w:rsidR="00D350BC" w:rsidRPr="00A05B8C">
          <w:rPr>
            <w:rFonts w:ascii="Times New Roman" w:hAnsi="Times New Roman" w:cs="Times New Roman"/>
            <w:noProof/>
          </w:rPr>
          <w:t>Bulleri &amp;  Airoldi, 2005</w:t>
        </w:r>
      </w:hyperlink>
      <w:r w:rsidR="00D350BC" w:rsidRPr="00A05B8C">
        <w:rPr>
          <w:rFonts w:ascii="Times New Roman" w:hAnsi="Times New Roman" w:cs="Times New Roman"/>
          <w:noProof/>
        </w:rPr>
        <w:t xml:space="preserve">, </w:t>
      </w:r>
      <w:hyperlink w:anchor="_ENREF_11" w:tooltip="Dafforn, 2009 #6" w:history="1">
        <w:r w:rsidR="00D350BC" w:rsidRPr="00A05B8C">
          <w:rPr>
            <w:rFonts w:ascii="Times New Roman" w:hAnsi="Times New Roman" w:cs="Times New Roman"/>
            <w:noProof/>
          </w:rPr>
          <w:t>Dafforn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2009b</w:t>
        </w:r>
      </w:hyperlink>
      <w:r w:rsidR="00D350BC" w:rsidRPr="00A05B8C">
        <w:rPr>
          <w:rFonts w:ascii="Times New Roman" w:hAnsi="Times New Roman" w:cs="Times New Roman"/>
          <w:noProof/>
        </w:rPr>
        <w:t xml:space="preserve">, </w:t>
      </w:r>
      <w:hyperlink w:anchor="_ENREF_63" w:tooltip="Wilding, 2014 #228" w:history="1">
        <w:r w:rsidR="00D350BC" w:rsidRPr="00A05B8C">
          <w:rPr>
            <w:rFonts w:ascii="Times New Roman" w:hAnsi="Times New Roman" w:cs="Times New Roman"/>
            <w:noProof/>
          </w:rPr>
          <w:t>Wilding, 2014</w:t>
        </w:r>
      </w:hyperlink>
      <w:r w:rsidR="00D350BC" w:rsidRPr="00A05B8C">
        <w:rPr>
          <w:rFonts w:ascii="Times New Roman" w:hAnsi="Times New Roman" w:cs="Times New Roman"/>
          <w:noProof/>
        </w:rPr>
        <w:t>)</w:t>
      </w:r>
      <w:r w:rsidR="00F030E2" w:rsidRPr="00A05B8C">
        <w:rPr>
          <w:rFonts w:ascii="Times New Roman" w:hAnsi="Times New Roman" w:cs="Times New Roman"/>
        </w:rPr>
        <w:fldChar w:fldCharType="end"/>
      </w:r>
      <w:r w:rsidR="00F030E2" w:rsidRPr="00A05B8C">
        <w:rPr>
          <w:rFonts w:ascii="Times New Roman" w:hAnsi="Times New Roman" w:cs="Times New Roman"/>
        </w:rPr>
        <w:t>, o</w:t>
      </w:r>
      <w:r w:rsidRPr="00A05B8C">
        <w:rPr>
          <w:rFonts w:ascii="Times New Roman" w:hAnsi="Times New Roman" w:cs="Times New Roman"/>
        </w:rPr>
        <w:t xml:space="preserve">ne can imagine that </w:t>
      </w:r>
      <w:r w:rsidR="00F030E2" w:rsidRPr="00A05B8C">
        <w:rPr>
          <w:rFonts w:ascii="Times New Roman" w:hAnsi="Times New Roman" w:cs="Times New Roman"/>
        </w:rPr>
        <w:t xml:space="preserve">they </w:t>
      </w:r>
      <w:r w:rsidRPr="00A05B8C">
        <w:rPr>
          <w:rFonts w:ascii="Times New Roman" w:hAnsi="Times New Roman" w:cs="Times New Roman"/>
        </w:rPr>
        <w:t xml:space="preserve">may have adapted to low oxygen conditions. In other words, </w:t>
      </w:r>
      <w:r w:rsidR="00A96527" w:rsidRPr="00A05B8C">
        <w:rPr>
          <w:rFonts w:ascii="Times New Roman" w:hAnsi="Times New Roman" w:cs="Times New Roman"/>
        </w:rPr>
        <w:t xml:space="preserve">invasive species </w:t>
      </w:r>
      <w:r w:rsidR="00635802" w:rsidRPr="00A05B8C">
        <w:rPr>
          <w:rFonts w:ascii="Times New Roman" w:hAnsi="Times New Roman" w:cs="Times New Roman"/>
        </w:rPr>
        <w:t xml:space="preserve">may </w:t>
      </w:r>
      <w:r w:rsidRPr="00A05B8C">
        <w:rPr>
          <w:rFonts w:ascii="Times New Roman" w:hAnsi="Times New Roman" w:cs="Times New Roman"/>
        </w:rPr>
        <w:t xml:space="preserve">have a lower R* </w:t>
      </w:r>
      <w:r w:rsidR="00635802" w:rsidRPr="00A05B8C">
        <w:rPr>
          <w:rFonts w:ascii="Times New Roman" w:hAnsi="Times New Roman" w:cs="Times New Roman"/>
        </w:rPr>
        <w:t xml:space="preserve">for oxygen </w:t>
      </w:r>
      <w:r w:rsidRPr="00A05B8C">
        <w:rPr>
          <w:rFonts w:ascii="Times New Roman" w:hAnsi="Times New Roman" w:cs="Times New Roman"/>
        </w:rPr>
        <w:t>than native species in sessile marine invertebrate communities</w:t>
      </w:r>
      <w:r w:rsidR="00CD6BD4" w:rsidRPr="00A05B8C">
        <w:rPr>
          <w:rFonts w:ascii="Times New Roman" w:hAnsi="Times New Roman" w:cs="Times New Roman"/>
        </w:rPr>
        <w:t xml:space="preserve"> but tests are lacking</w:t>
      </w:r>
      <w:r w:rsidRPr="00A05B8C">
        <w:rPr>
          <w:rFonts w:ascii="Times New Roman" w:hAnsi="Times New Roman" w:cs="Times New Roman"/>
        </w:rPr>
        <w:t>.</w:t>
      </w:r>
    </w:p>
    <w:p w14:paraId="1F8375A1" w14:textId="7B0F92E1"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One way to estimate the R* for oxygen is to determine the level at which </w:t>
      </w:r>
      <w:r w:rsidR="00D636AF" w:rsidRPr="00A05B8C">
        <w:rPr>
          <w:rFonts w:ascii="Times New Roman" w:hAnsi="Times New Roman" w:cs="Times New Roman"/>
        </w:rPr>
        <w:t>rates of oxygen consumption (a proxy for aerobic rates of metabolism)</w:t>
      </w:r>
      <w:r w:rsidRPr="00A05B8C">
        <w:rPr>
          <w:rFonts w:ascii="Times New Roman" w:hAnsi="Times New Roman" w:cs="Times New Roman"/>
        </w:rPr>
        <w:t xml:space="preserve"> begin to drop with oxygen levels – i.e. the oxygen level at which an individual becomes an oxyconformer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&lt;EndNote&gt;&lt;Cite&gt;&lt;Author&gt;Portner&lt;/Author&gt;&lt;Year&gt;1993&lt;/Year&gt;&lt;RecNum&gt;446&lt;/RecNum&gt;&lt;DisplayText&gt;(Portner &amp;amp;  Grieshaber, 1993)&lt;/DisplayText&gt;&lt;record&gt;&lt;rec-number&gt;446&lt;/rec-number&gt;&lt;foreign-keys&gt;&lt;key app="EN" db-id="wasapzp9xa0dr9etatnpvapgpavfsw25at0e"&gt;446&lt;/key&gt;&lt;/foreign-keys&gt;&lt;ref-type name="Book"&gt;6&lt;/ref-type&gt;&lt;contributors&gt;&lt;authors&gt;&lt;author&gt;Portner, H. O.&lt;/author&gt;&lt;author&gt;Grieshaber, M. K.&lt;/author&gt;&lt;/authors&gt;&lt;secondary-authors&gt;&lt;author&gt;Bicudo, J. E. P.&lt;/author&gt;&lt;/secondary-authors&gt;&lt;/contributors&gt;&lt;titles&gt;&lt;title&gt;CRITICAL P(O)(2)(S) IN OXYCONFORMING AND OXYREGULATING ANIMALS - GAS-EXCHANGE, METABOLIC-RATE AND THE MODE OF ENERGY-PRODUCTION&lt;/title&gt;&lt;secondary-title&gt;Vertebrate Gas Transport Cascade: Adaptations to Environment and Mode of Life&lt;/secondary-title&gt;&lt;/titles&gt;&lt;pages&gt;330-357&lt;/pages&gt;&lt;dates&gt;&lt;year&gt;1993&lt;/year&gt;&lt;/dates&gt;&lt;pub-location&gt;Boca Raton&lt;/pub-location&gt;&lt;publisher&gt;Crc Press Inc&lt;/publisher&gt;&lt;isbn&gt;0-8493-4976-1&lt;/isbn&gt;&lt;accession-num&gt;WOS:A1993BY05D00035&lt;/accession-num&gt;&lt;urls&gt;&lt;related-urls&gt;&lt;url&gt;&amp;lt;Go to ISI&amp;gt;://WOS:A1993BY05D00035&lt;/url&gt;&lt;/related-urls&gt;&lt;/urls&gt;&lt;language&gt;English&lt;/language&gt;&lt;/record&gt;&lt;/Cite&gt;&lt;/EndNote&gt;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46" w:tooltip="Portner, 1993 #446" w:history="1">
        <w:r w:rsidR="00D350BC" w:rsidRPr="00A05B8C">
          <w:rPr>
            <w:rFonts w:ascii="Times New Roman" w:hAnsi="Times New Roman" w:cs="Times New Roman"/>
            <w:noProof/>
          </w:rPr>
          <w:t>Portner &amp;  Grieshaber, 1993</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In mammals, which are strong oxyregulators, this level is known as the critical oxygen concentration (</w:t>
      </w:r>
      <m:oMath>
        <m:sSub>
          <m:sSubPr>
            <m:ctrlPr>
              <w:ins w:id="11" w:author="Author">
                <w:rPr>
                  <w:rFonts w:ascii="Cambria Math" w:hAnsi="Cambria Math" w:cs="Times New Roman"/>
                  <w:i/>
                </w:rPr>
              </w:ins>
            </m:ctrlPr>
          </m:sSubPr>
          <m:e>
            <m:r>
              <w:rPr>
                <w:rFonts w:ascii="Cambria Math" w:hAnsi="Cambria Math" w:cs="Times New Roman"/>
              </w:rPr>
              <m:t>C</m:t>
            </m:r>
          </m:e>
          <m:sub>
            <m:sSub>
              <m:sSubPr>
                <m:ctrlPr>
                  <w:ins w:id="12" w:author="Author">
                    <w:rPr>
                      <w:rFonts w:ascii="Cambria Math" w:hAnsi="Cambria Math" w:cs="Times New Roman"/>
                      <w:i/>
                    </w:rPr>
                  </w:ins>
                </m:ctrlPr>
              </m:sSubPr>
              <m:e>
                <m:r>
                  <w:rPr>
                    <w:rFonts w:ascii="Cambria Math" w:hAnsi="Cambria Math" w:cs="Times New Roman"/>
                  </w:rPr>
                  <m:t>C</m:t>
                </m:r>
              </m:e>
              <m:sub>
                <m:sSub>
                  <m:sSubPr>
                    <m:ctrlPr>
                      <w:ins w:id="13"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oMath>
      <w:r w:rsidRPr="00A05B8C">
        <w:rPr>
          <w:rFonts w:ascii="Times New Roman" w:hAnsi="Times New Roman" w:cs="Times New Roman"/>
        </w:rPr>
        <w:t>) or critical oxygen pressure (</w:t>
      </w:r>
      <m:oMath>
        <m:sSub>
          <m:sSubPr>
            <m:ctrlPr>
              <w:ins w:id="14" w:author="Author">
                <w:rPr>
                  <w:rFonts w:ascii="Cambria Math" w:hAnsi="Cambria Math" w:cs="Times New Roman"/>
                  <w:i/>
                </w:rPr>
              </w:ins>
            </m:ctrlPr>
          </m:sSubPr>
          <m:e>
            <m:r>
              <w:rPr>
                <w:rFonts w:ascii="Cambria Math" w:hAnsi="Cambria Math" w:cs="Times New Roman"/>
              </w:rPr>
              <m:t>P</m:t>
            </m:r>
          </m:e>
          <m:sub>
            <m:sSub>
              <m:sSubPr>
                <m:ctrlPr>
                  <w:ins w:id="15" w:author="Author">
                    <w:rPr>
                      <w:rFonts w:ascii="Cambria Math" w:hAnsi="Cambria Math" w:cs="Times New Roman"/>
                      <w:i/>
                    </w:rPr>
                  </w:ins>
                </m:ctrlPr>
              </m:sSubPr>
              <m:e>
                <m:r>
                  <w:rPr>
                    <w:rFonts w:ascii="Cambria Math" w:hAnsi="Cambria Math" w:cs="Times New Roman"/>
                  </w:rPr>
                  <m:t>C</m:t>
                </m:r>
              </m:e>
              <m:sub>
                <m:sSub>
                  <m:sSubPr>
                    <m:ctrlPr>
                      <w:ins w:id="16"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oMath>
      <w:r w:rsidRPr="00A05B8C">
        <w:rPr>
          <w:rFonts w:ascii="Times New Roman" w:hAnsi="Times New Roman" w:cs="Times New Roman"/>
        </w:rPr>
        <w:t xml:space="preserve">); below that value, </w:t>
      </w:r>
      <w:r w:rsidR="00D636AF" w:rsidRPr="00A05B8C">
        <w:rPr>
          <w:rFonts w:ascii="Times New Roman" w:hAnsi="Times New Roman" w:cs="Times New Roman"/>
        </w:rPr>
        <w:t xml:space="preserve">aerobic </w:t>
      </w:r>
      <w:r w:rsidRPr="00A05B8C">
        <w:rPr>
          <w:rFonts w:ascii="Times New Roman" w:hAnsi="Times New Roman" w:cs="Times New Roman"/>
        </w:rPr>
        <w:t xml:space="preserve">metabolic </w:t>
      </w:r>
      <w:r w:rsidRPr="00A05B8C">
        <w:rPr>
          <w:rFonts w:ascii="Times New Roman" w:hAnsi="Times New Roman" w:cs="Times New Roman"/>
        </w:rPr>
        <w:lastRenderedPageBreak/>
        <w:t xml:space="preserve">rate decreases, anaerobic mechanisms become more important, and conditions are considered physiologically stressful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&lt;EndNote&gt;&lt;Cite&gt;&lt;Author&gt;Hochachka&lt;/Author&gt;&lt;Year&gt;2002&lt;/Year&gt;&lt;RecNum&gt;194&lt;/RecNum&gt;&lt;DisplayText&gt;(Armstrong&lt;style face="italic"&gt; et al.&lt;/style&gt;, 2009, Hochachka &amp;amp;  Somero, 2002)&lt;/DisplayText&gt;&lt;record&gt;&lt;rec-number&gt;194&lt;/rec-number&gt;&lt;foreign-keys&gt;&lt;key app="EN" db-id="wasapzp9xa0dr9etatnpvapgpavfsw25at0e"&gt;194&lt;/key&gt;&lt;/foreign-keys&gt;&lt;ref-type name="Electronic Book"&gt;44&lt;/ref-type&gt;&lt;contributors&gt;&lt;authors&gt;&lt;author&gt;Hochachka, Peter W.&lt;/author&gt;&lt;author&gt;Somero, George N.&lt;/author&gt;&lt;/authors&gt;&lt;/contributors&gt;&lt;titles&gt;&lt;title&gt;Biochemical Adaptation : Mechanism and Process in Physiological Evolution&lt;/title&gt;&lt;/titles&gt;&lt;dates&gt;&lt;year&gt;2002&lt;/year&gt;&lt;/dates&gt;&lt;pub-location&gt;New York&lt;/pub-location&gt;&lt;publisher&gt;Oxford University Press&lt;/publisher&gt;&lt;isbn&gt;9781602562349&lt;/isbn&gt;&lt;urls&gt;&lt;related-urls&gt;&lt;url&gt;http://MONASH.eblib.com.au/patron/FullRecord.aspx?p=241441&lt;/url&gt;&lt;/related-urls&gt;&lt;/urls&gt;&lt;language&gt;English&lt;/language&gt;&lt;/record&gt;&lt;/Cite&gt;&lt;Cite&gt;&lt;Author&gt;Armstrong&lt;/Author&gt;&lt;Year&gt;2009&lt;/Year&gt;&lt;RecNum&gt;195&lt;/RecNum&gt;&lt;record&gt;&lt;rec-number&gt;195&lt;/rec-number&gt;&lt;foreign-keys&gt;&lt;key app="EN" db-id="wasapzp9xa0dr9etatnpvapgpavfsw25at0e"&gt;195&lt;/key&gt;&lt;/foreign-keys&gt;&lt;ref-type name="Journal Article"&gt;17&lt;/ref-type&gt;&lt;contributors&gt;&lt;authors&gt;&lt;author&gt;Armstrong, William&lt;/author&gt;&lt;author&gt;Webb, Trevor&lt;/author&gt;&lt;author&gt;Darwent, Marcus&lt;/author&gt;&lt;author&gt;Beckett, Peter M.&lt;/author&gt;&lt;/authors&gt;&lt;/contributors&gt;&lt;titles&gt;&lt;title&gt;Measuring and interpreting respiratory critical oxygen pressures in roots&lt;/title&gt;&lt;secondary-title&gt;Annals of Botany&lt;/secondary-title&gt;&lt;/titles&gt;&lt;periodical&gt;&lt;full-title&gt;Annals of Botany&lt;/full-title&gt;&lt;/periodical&gt;&lt;pages&gt;281-293&lt;/pages&gt;&lt;volume&gt;103&lt;/volume&gt;&lt;number&gt;2&lt;/number&gt;&lt;dates&gt;&lt;year&gt;2009&lt;/year&gt;&lt;pub-dates&gt;&lt;date&gt;Jan&lt;/date&gt;&lt;/pub-dates&gt;&lt;/dates&gt;&lt;isbn&gt;0305-7364&lt;/isbn&gt;&lt;accession-num&gt;WOS:000262329200014&lt;/accession-num&gt;&lt;urls&gt;&lt;related-urls&gt;&lt;url&gt;&amp;lt;Go to ISI&amp;gt;://WOS:000262329200014&lt;/url&gt;&lt;/related-urls&gt;&lt;/urls&gt;&lt;electronic-resource-num&gt;10.1093/aob/mcn177&lt;/electronic-resource-num&gt;&lt;/record&gt;&lt;/Cite&gt;&lt;/EndNote&gt;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4" w:tooltip="Armstrong, 2009 #195" w:history="1">
        <w:r w:rsidR="00D350BC" w:rsidRPr="00A05B8C">
          <w:rPr>
            <w:rFonts w:ascii="Times New Roman" w:hAnsi="Times New Roman" w:cs="Times New Roman"/>
            <w:noProof/>
          </w:rPr>
          <w:t>Armstrong</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w:t>
        </w:r>
      </w:hyperlink>
      <w:r w:rsidR="00D350BC" w:rsidRPr="00A05B8C">
        <w:rPr>
          <w:rFonts w:ascii="Times New Roman" w:hAnsi="Times New Roman" w:cs="Times New Roman"/>
          <w:noProof/>
        </w:rPr>
        <w:t xml:space="preserve">, </w:t>
      </w:r>
      <w:hyperlink w:anchor="_ENREF_23" w:tooltip="Hochachka, 2002 #194" w:history="1">
        <w:r w:rsidR="00D350BC" w:rsidRPr="00A05B8C">
          <w:rPr>
            <w:rFonts w:ascii="Times New Roman" w:hAnsi="Times New Roman" w:cs="Times New Roman"/>
            <w:noProof/>
          </w:rPr>
          <w:t>Hochachka &amp;  Somero, 2002</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In marine invertebrates, which are often neither strict oxy-conformers nor oxy-regulators, measuring </w:t>
      </w:r>
      <m:oMath>
        <m:sSub>
          <m:sSubPr>
            <m:ctrlPr>
              <w:ins w:id="17" w:author="Author">
                <w:rPr>
                  <w:rFonts w:ascii="Cambria Math" w:hAnsi="Cambria Math" w:cs="Times New Roman"/>
                  <w:i/>
                </w:rPr>
              </w:ins>
            </m:ctrlPr>
          </m:sSubPr>
          <m:e>
            <m:r>
              <w:rPr>
                <w:rFonts w:ascii="Cambria Math" w:hAnsi="Cambria Math" w:cs="Times New Roman"/>
              </w:rPr>
              <m:t>C</m:t>
            </m:r>
          </m:e>
          <m:sub>
            <m:sSub>
              <m:sSubPr>
                <m:ctrlPr>
                  <w:ins w:id="18" w:author="Author">
                    <w:rPr>
                      <w:rFonts w:ascii="Cambria Math" w:hAnsi="Cambria Math" w:cs="Times New Roman"/>
                      <w:i/>
                    </w:rPr>
                  </w:ins>
                </m:ctrlPr>
              </m:sSubPr>
              <m:e>
                <m:r>
                  <w:rPr>
                    <w:rFonts w:ascii="Cambria Math" w:hAnsi="Cambria Math" w:cs="Times New Roman"/>
                  </w:rPr>
                  <m:t>C</m:t>
                </m:r>
              </m:e>
              <m:sub>
                <m:sSub>
                  <m:sSubPr>
                    <m:ctrlPr>
                      <w:ins w:id="19"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oMath>
      <w:r w:rsidRPr="00A05B8C">
        <w:rPr>
          <w:rFonts w:ascii="Times New Roman" w:hAnsi="Times New Roman" w:cs="Times New Roman"/>
        </w:rPr>
        <w:t xml:space="preserve"> is less straightforward (see Methods), but the level at which metabolic rate declines with decreases in oxygen will estimate the capacity for maintaining </w:t>
      </w:r>
      <w:r w:rsidR="00D636AF" w:rsidRPr="00A05B8C">
        <w:rPr>
          <w:rFonts w:ascii="Times New Roman" w:hAnsi="Times New Roman" w:cs="Times New Roman"/>
        </w:rPr>
        <w:t xml:space="preserve">aerobic </w:t>
      </w:r>
      <w:r w:rsidRPr="00A05B8C">
        <w:rPr>
          <w:rFonts w:ascii="Times New Roman" w:hAnsi="Times New Roman" w:cs="Times New Roman"/>
        </w:rPr>
        <w:t xml:space="preserve">biological processes in the face of low oxygen conditions. In terms of R*, species that are able to maintain higher levels of aerobic metabolism under lower oxygen conditions will have a competitive advantage over those that exhibit reduced </w:t>
      </w:r>
      <w:r w:rsidR="00D636AF" w:rsidRPr="00A05B8C">
        <w:rPr>
          <w:rFonts w:ascii="Times New Roman" w:hAnsi="Times New Roman" w:cs="Times New Roman"/>
        </w:rPr>
        <w:t xml:space="preserve">aerobic </w:t>
      </w:r>
      <w:r w:rsidRPr="00A05B8C">
        <w:rPr>
          <w:rFonts w:ascii="Times New Roman" w:hAnsi="Times New Roman" w:cs="Times New Roman"/>
        </w:rPr>
        <w:t xml:space="preserve">metabolism at relatively higher oxygen conditions. </w:t>
      </w:r>
    </w:p>
    <w:p w14:paraId="265E9014" w14:textId="47039D03"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Here, </w:t>
      </w:r>
      <w:r w:rsidR="002F714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measure water flow rates and oxygen availability at small scales across 5 artificial structures that vary from relatively high flow environments (piers) to relatively low flow environments (marinas). </w:t>
      </w:r>
      <w:del w:id="20" w:author="Diego Barneche" w:date="2016-08-16T06:43:00Z">
        <w:r w:rsidRPr="00A05B8C" w:rsidDel="00CB289D">
          <w:rPr>
            <w:rFonts w:ascii="Times New Roman" w:hAnsi="Times New Roman" w:cs="Times New Roman"/>
          </w:rPr>
          <w:delText xml:space="preserve"> </w:delText>
        </w:r>
      </w:del>
      <w:r w:rsidRPr="00A05B8C">
        <w:rPr>
          <w:rFonts w:ascii="Times New Roman" w:hAnsi="Times New Roman" w:cs="Times New Roman"/>
        </w:rPr>
        <w:t xml:space="preserve">Then </w:t>
      </w:r>
      <w:r w:rsidR="002F714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measured the oxygen tolerances of a range of </w:t>
      </w:r>
      <w:r w:rsidR="00A96527" w:rsidRPr="00A05B8C">
        <w:rPr>
          <w:rFonts w:ascii="Times New Roman" w:hAnsi="Times New Roman" w:cs="Times New Roman"/>
        </w:rPr>
        <w:t>invasive</w:t>
      </w:r>
      <w:r w:rsidR="0002091D" w:rsidRPr="00A05B8C">
        <w:rPr>
          <w:rFonts w:ascii="Times New Roman" w:hAnsi="Times New Roman" w:cs="Times New Roman"/>
        </w:rPr>
        <w:t xml:space="preserve"> and native </w:t>
      </w:r>
      <w:r w:rsidRPr="00A05B8C">
        <w:rPr>
          <w:rFonts w:ascii="Times New Roman" w:hAnsi="Times New Roman" w:cs="Times New Roman"/>
        </w:rPr>
        <w:t xml:space="preserve">sessile marine invertebrates that grow on artificial structures. Because growth form strongly affects oxygen tolerance in this group, </w:t>
      </w:r>
      <w:r w:rsidR="000144B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also measured tolerances across species with erect growth forms and flat growth forms. </w:t>
      </w:r>
      <w:r w:rsidR="00CD6BD4" w:rsidRPr="00A05B8C">
        <w:rPr>
          <w:rFonts w:ascii="Times New Roman" w:hAnsi="Times New Roman" w:cs="Times New Roman"/>
        </w:rPr>
        <w:t>We then</w:t>
      </w:r>
      <w:r w:rsidRPr="00A05B8C">
        <w:rPr>
          <w:rFonts w:ascii="Times New Roman" w:hAnsi="Times New Roman" w:cs="Times New Roman"/>
        </w:rPr>
        <w:t xml:space="preserve"> combined field data </w:t>
      </w:r>
      <w:r w:rsidR="00CD6BD4" w:rsidRPr="00A05B8C">
        <w:rPr>
          <w:rFonts w:ascii="Times New Roman" w:hAnsi="Times New Roman" w:cs="Times New Roman"/>
        </w:rPr>
        <w:t xml:space="preserve">on oxygen availability </w:t>
      </w:r>
      <w:r w:rsidRPr="00A05B8C">
        <w:rPr>
          <w:rFonts w:ascii="Times New Roman" w:hAnsi="Times New Roman" w:cs="Times New Roman"/>
        </w:rPr>
        <w:t xml:space="preserve">and </w:t>
      </w:r>
      <w:r w:rsidR="00CD6BD4" w:rsidRPr="00A05B8C">
        <w:rPr>
          <w:rFonts w:ascii="Times New Roman" w:hAnsi="Times New Roman" w:cs="Times New Roman"/>
        </w:rPr>
        <w:t>laboratory data on</w:t>
      </w:r>
      <w:r w:rsidRPr="00A05B8C">
        <w:rPr>
          <w:rFonts w:ascii="Times New Roman" w:hAnsi="Times New Roman" w:cs="Times New Roman"/>
        </w:rPr>
        <w:t xml:space="preserve"> oxygen tolerance to estimate the proportion of micro</w:t>
      </w:r>
      <w:r w:rsidR="00FD65C3" w:rsidRPr="00A05B8C">
        <w:rPr>
          <w:rFonts w:ascii="Times New Roman" w:hAnsi="Times New Roman" w:cs="Times New Roman"/>
        </w:rPr>
        <w:t>sites</w:t>
      </w:r>
      <w:r w:rsidRPr="00A05B8C">
        <w:rPr>
          <w:rFonts w:ascii="Times New Roman" w:hAnsi="Times New Roman" w:cs="Times New Roman"/>
        </w:rPr>
        <w:t xml:space="preserve"> that are physiologically stressful for native versus </w:t>
      </w:r>
      <w:r w:rsidR="00836BC1" w:rsidRPr="00A05B8C">
        <w:rPr>
          <w:rFonts w:ascii="Times New Roman" w:hAnsi="Times New Roman" w:cs="Times New Roman"/>
        </w:rPr>
        <w:t>invasive species</w:t>
      </w:r>
      <w:r w:rsidR="00B36934" w:rsidRPr="00A05B8C">
        <w:rPr>
          <w:rFonts w:ascii="Times New Roman" w:hAnsi="Times New Roman" w:cs="Times New Roman"/>
        </w:rPr>
        <w:t>.</w:t>
      </w:r>
    </w:p>
    <w:p w14:paraId="4B217B29" w14:textId="77777777" w:rsidR="00285049" w:rsidRPr="00A05B8C" w:rsidRDefault="00285049" w:rsidP="00C27738">
      <w:pPr>
        <w:spacing w:line="480" w:lineRule="auto"/>
        <w:rPr>
          <w:rFonts w:ascii="Times New Roman" w:hAnsi="Times New Roman" w:cs="Times New Roman"/>
        </w:rPr>
      </w:pPr>
    </w:p>
    <w:p w14:paraId="6836BCDB" w14:textId="58D3A85B" w:rsidR="001B5471" w:rsidRPr="00A05B8C" w:rsidRDefault="006F1C06" w:rsidP="00C27738">
      <w:pPr>
        <w:spacing w:line="480" w:lineRule="auto"/>
        <w:rPr>
          <w:rFonts w:ascii="Times New Roman" w:hAnsi="Times New Roman" w:cs="Times New Roman"/>
          <w:b/>
        </w:rPr>
      </w:pPr>
      <w:r w:rsidRPr="00A05B8C">
        <w:rPr>
          <w:rFonts w:ascii="Times New Roman" w:hAnsi="Times New Roman" w:cs="Times New Roman"/>
          <w:b/>
        </w:rPr>
        <w:t>Materials and methods</w:t>
      </w:r>
    </w:p>
    <w:p w14:paraId="16F814FF" w14:textId="77777777" w:rsidR="001B5471" w:rsidRPr="00A05B8C" w:rsidRDefault="001B5471" w:rsidP="00C27738">
      <w:pPr>
        <w:spacing w:line="480" w:lineRule="auto"/>
        <w:rPr>
          <w:rFonts w:ascii="Times New Roman" w:hAnsi="Times New Roman" w:cs="Times New Roman"/>
        </w:rPr>
      </w:pPr>
    </w:p>
    <w:p w14:paraId="7DB8227A" w14:textId="2CF39296" w:rsidR="001B5471" w:rsidRPr="00A05B8C" w:rsidRDefault="001B5471" w:rsidP="00C27738">
      <w:pPr>
        <w:spacing w:line="480" w:lineRule="auto"/>
        <w:rPr>
          <w:rFonts w:ascii="Times New Roman" w:hAnsi="Times New Roman" w:cs="Times New Roman"/>
          <w:i/>
        </w:rPr>
      </w:pPr>
      <w:r w:rsidRPr="00A05B8C">
        <w:rPr>
          <w:rFonts w:ascii="Times New Roman" w:hAnsi="Times New Roman" w:cs="Times New Roman"/>
          <w:i/>
        </w:rPr>
        <w:t xml:space="preserve">Field estimates of water flow </w:t>
      </w:r>
      <w:r w:rsidR="002751CE" w:rsidRPr="00A05B8C">
        <w:rPr>
          <w:rFonts w:ascii="Times New Roman" w:hAnsi="Times New Roman" w:cs="Times New Roman"/>
          <w:i/>
        </w:rPr>
        <w:t xml:space="preserve">velocity </w:t>
      </w:r>
      <w:r w:rsidRPr="00A05B8C">
        <w:rPr>
          <w:rFonts w:ascii="Times New Roman" w:hAnsi="Times New Roman" w:cs="Times New Roman"/>
          <w:i/>
        </w:rPr>
        <w:t>and oxygen availability</w:t>
      </w:r>
    </w:p>
    <w:p w14:paraId="6B748406" w14:textId="77777777" w:rsidR="006F1C06" w:rsidRPr="00A05B8C" w:rsidRDefault="006F1C06" w:rsidP="00C27738">
      <w:pPr>
        <w:spacing w:line="480" w:lineRule="auto"/>
        <w:rPr>
          <w:rFonts w:ascii="Times New Roman" w:hAnsi="Times New Roman" w:cs="Times New Roman"/>
          <w:i/>
        </w:rPr>
      </w:pPr>
    </w:p>
    <w:p w14:paraId="6FCFAF92" w14:textId="5C4CFDDE" w:rsidR="00E82CD7" w:rsidRPr="00A05B8C" w:rsidRDefault="00E82CD7" w:rsidP="00C27738">
      <w:pPr>
        <w:spacing w:line="480" w:lineRule="auto"/>
        <w:rPr>
          <w:rFonts w:ascii="Times New Roman" w:hAnsi="Times New Roman" w:cs="Times New Roman"/>
        </w:rPr>
      </w:pPr>
      <w:r w:rsidRPr="00A05B8C">
        <w:rPr>
          <w:rFonts w:ascii="Times New Roman" w:hAnsi="Times New Roman" w:cs="Times New Roman"/>
        </w:rPr>
        <w:t xml:space="preserve">All flow and oxygen </w:t>
      </w:r>
      <w:r w:rsidR="00E806EC" w:rsidRPr="00A05B8C">
        <w:rPr>
          <w:rFonts w:ascii="Times New Roman" w:hAnsi="Times New Roman" w:cs="Times New Roman"/>
        </w:rPr>
        <w:t>measurements were</w:t>
      </w:r>
      <w:r w:rsidRPr="00A05B8C">
        <w:rPr>
          <w:rFonts w:ascii="Times New Roman" w:hAnsi="Times New Roman" w:cs="Times New Roman"/>
        </w:rPr>
        <w:t xml:space="preserve"> conducted at sites within Port Phillip Bay, Victoria Australia. Flow and oxygen measurements were done in 5 sites: Blairgowrie Yacht Squadron (</w:t>
      </w:r>
      <w:commentRangeStart w:id="21"/>
      <w:r w:rsidRPr="00A05B8C">
        <w:rPr>
          <w:rFonts w:ascii="Times New Roman" w:hAnsi="Times New Roman" w:cs="Times New Roman"/>
        </w:rPr>
        <w:t>38° 21’ 22.44” S; 144° 46’ 22.12”</w:t>
      </w:r>
      <w:r w:rsidR="008043B6" w:rsidRPr="00A05B8C">
        <w:rPr>
          <w:rFonts w:ascii="Times New Roman" w:hAnsi="Times New Roman" w:cs="Times New Roman"/>
        </w:rPr>
        <w:t xml:space="preserve"> E</w:t>
      </w:r>
      <w:commentRangeEnd w:id="21"/>
      <w:r w:rsidR="00CB289D">
        <w:rPr>
          <w:rStyle w:val="CommentReference"/>
        </w:rPr>
        <w:commentReference w:id="21"/>
      </w:r>
      <w:r w:rsidRPr="00A05B8C">
        <w:rPr>
          <w:rFonts w:ascii="Times New Roman" w:hAnsi="Times New Roman" w:cs="Times New Roman"/>
        </w:rPr>
        <w:t xml:space="preserve">), Royal Brighton Yacht Club (37° 54’25” S; 144° 58’ </w:t>
      </w:r>
      <w:r w:rsidRPr="00A05B8C">
        <w:rPr>
          <w:rFonts w:ascii="Times New Roman" w:hAnsi="Times New Roman" w:cs="Times New Roman"/>
        </w:rPr>
        <w:lastRenderedPageBreak/>
        <w:t>52” E), Royal Melbourne Yacht Squadron (St Kilda) (31° 51’ 44.00”</w:t>
      </w:r>
      <w:r w:rsidR="008043B6" w:rsidRPr="00A05B8C">
        <w:rPr>
          <w:rFonts w:ascii="Times New Roman" w:hAnsi="Times New Roman" w:cs="Times New Roman"/>
        </w:rPr>
        <w:t xml:space="preserve"> S</w:t>
      </w:r>
      <w:r w:rsidRPr="00A05B8C">
        <w:rPr>
          <w:rFonts w:ascii="Times New Roman" w:hAnsi="Times New Roman" w:cs="Times New Roman"/>
        </w:rPr>
        <w:t>; 144° 57’ 53.12”</w:t>
      </w:r>
      <w:r w:rsidR="008043B6" w:rsidRPr="00A05B8C">
        <w:rPr>
          <w:rFonts w:ascii="Times New Roman" w:hAnsi="Times New Roman" w:cs="Times New Roman"/>
        </w:rPr>
        <w:t xml:space="preserve"> E</w:t>
      </w:r>
      <w:r w:rsidRPr="00A05B8C">
        <w:rPr>
          <w:rFonts w:ascii="Times New Roman" w:hAnsi="Times New Roman" w:cs="Times New Roman"/>
        </w:rPr>
        <w:t>), Queenscliff Harbour (38° 15’ 52.37” S; 144° 40’ 13.89”</w:t>
      </w:r>
      <w:r w:rsidR="008043B6" w:rsidRPr="00A05B8C">
        <w:rPr>
          <w:rFonts w:ascii="Times New Roman" w:hAnsi="Times New Roman" w:cs="Times New Roman"/>
        </w:rPr>
        <w:t xml:space="preserve"> E</w:t>
      </w:r>
      <w:r w:rsidRPr="00A05B8C">
        <w:rPr>
          <w:rFonts w:ascii="Times New Roman" w:hAnsi="Times New Roman" w:cs="Times New Roman"/>
        </w:rPr>
        <w:t>) and Queenscliff Pier (38° 15’ 47.35” S; 144° 40’ 6.20”</w:t>
      </w:r>
      <w:r w:rsidR="008043B6" w:rsidRPr="00A05B8C">
        <w:rPr>
          <w:rFonts w:ascii="Times New Roman" w:hAnsi="Times New Roman" w:cs="Times New Roman"/>
        </w:rPr>
        <w:t xml:space="preserve"> E</w:t>
      </w:r>
      <w:r w:rsidRPr="00A05B8C">
        <w:rPr>
          <w:rFonts w:ascii="Times New Roman" w:hAnsi="Times New Roman" w:cs="Times New Roman"/>
        </w:rPr>
        <w:t xml:space="preserve">). All the sites other than Queenscliff pier are sheltered by a breakwall, floating pontoons, or both. </w:t>
      </w:r>
    </w:p>
    <w:p w14:paraId="508C2B83" w14:textId="62C7612F" w:rsidR="00467DDE" w:rsidRPr="00A05B8C" w:rsidRDefault="00020F3D" w:rsidP="00C27738">
      <w:pPr>
        <w:spacing w:line="480" w:lineRule="auto"/>
        <w:rPr>
          <w:rFonts w:ascii="Times New Roman" w:hAnsi="Times New Roman" w:cs="Times New Roman"/>
        </w:rPr>
      </w:pPr>
      <w:r w:rsidRPr="00A05B8C">
        <w:rPr>
          <w:rFonts w:ascii="Times New Roman" w:hAnsi="Times New Roman" w:cs="Times New Roman"/>
        </w:rPr>
        <w:t xml:space="preserve">We </w:t>
      </w:r>
      <w:r w:rsidR="00D17EF0" w:rsidRPr="00A05B8C">
        <w:rPr>
          <w:rFonts w:ascii="Times New Roman" w:hAnsi="Times New Roman" w:cs="Times New Roman"/>
        </w:rPr>
        <w:t>were interested</w:t>
      </w:r>
      <w:r w:rsidR="00467DDE" w:rsidRPr="00A05B8C">
        <w:rPr>
          <w:rFonts w:ascii="Times New Roman" w:hAnsi="Times New Roman" w:cs="Times New Roman"/>
        </w:rPr>
        <w:t xml:space="preserve"> in flow velocities at the scales and microsites that were relevant to the study organisms – the conditions just a few millimeters above the organisms. As such, </w:t>
      </w:r>
      <w:r w:rsidR="000144B5" w:rsidRPr="00A05B8C">
        <w:rPr>
          <w:rFonts w:ascii="Times New Roman" w:hAnsi="Times New Roman" w:cs="Times New Roman"/>
        </w:rPr>
        <w:t>w</w:t>
      </w:r>
      <w:r w:rsidRPr="00A05B8C">
        <w:rPr>
          <w:rFonts w:ascii="Times New Roman" w:hAnsi="Times New Roman" w:cs="Times New Roman"/>
        </w:rPr>
        <w:t>e</w:t>
      </w:r>
      <w:r w:rsidR="00467DDE" w:rsidRPr="00A05B8C">
        <w:rPr>
          <w:rFonts w:ascii="Times New Roman" w:hAnsi="Times New Roman" w:cs="Times New Roman"/>
        </w:rPr>
        <w:t xml:space="preserve"> needed to use a more old-fashioned but reliable approach to measuring local flow speeds </w:t>
      </w:r>
      <w:r w:rsidR="00467DDE"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&lt;EndNote&gt;&lt;Cite&gt;&lt;Author&gt;Vogel&lt;/Author&gt;&lt;Year&gt;1994&lt;/Year&gt;&lt;RecNum&gt;249&lt;/RecNum&gt;&lt;DisplayText&gt;(Vogel, 1994)&lt;/DisplayText&gt;&lt;record&gt;&lt;rec-number&gt;249&lt;/rec-number&gt;&lt;foreign-keys&gt;&lt;key app="EN" db-id="wasapzp9xa0dr9etatnpvapgpavfsw25at0e"&gt;249&lt;/key&gt;&lt;/foreign-keys&gt;&lt;ref-type name="Book"&gt;6&lt;/ref-type&gt;&lt;contributors&gt;&lt;authors&gt;&lt;author&gt;Vogel, S.&lt;/author&gt;&lt;/authors&gt;&lt;/contributors&gt;&lt;titles&gt;&lt;title&gt;Life in Moving Fluids: The Physical Biology of Flow&lt;/title&gt;&lt;/titles&gt;&lt;dates&gt;&lt;year&gt;1994&lt;/year&gt;&lt;/dates&gt;&lt;publisher&gt;Princeton University Press&lt;/publisher&gt;&lt;isbn&gt;9780691026169&lt;/isbn&gt;&lt;urls&gt;&lt;related-urls&gt;&lt;url&gt;http://books.google.com.au/books?id=XBqncfXFsOIC&lt;/url&gt;&lt;/related-urls&gt;&lt;/urls&gt;&lt;/record&gt;&lt;/Cite&gt;&lt;/EndNote&gt;</w:instrText>
      </w:r>
      <w:r w:rsidR="00467DDE"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61" w:tooltip="Vogel, 1994 #249" w:history="1">
        <w:r w:rsidR="00D350BC" w:rsidRPr="00A05B8C">
          <w:rPr>
            <w:rFonts w:ascii="Times New Roman" w:hAnsi="Times New Roman" w:cs="Times New Roman"/>
            <w:noProof/>
          </w:rPr>
          <w:t>Vogel, 1994</w:t>
        </w:r>
      </w:hyperlink>
      <w:r w:rsidR="00D350BC" w:rsidRPr="00A05B8C">
        <w:rPr>
          <w:rFonts w:ascii="Times New Roman" w:hAnsi="Times New Roman" w:cs="Times New Roman"/>
          <w:noProof/>
        </w:rPr>
        <w:t>)</w:t>
      </w:r>
      <w:r w:rsidR="00467DDE" w:rsidRPr="00A05B8C">
        <w:rPr>
          <w:rFonts w:ascii="Times New Roman" w:hAnsi="Times New Roman" w:cs="Times New Roman"/>
        </w:rPr>
        <w:fldChar w:fldCharType="end"/>
      </w:r>
      <w:r w:rsidR="00467DDE" w:rsidRPr="00A05B8C">
        <w:rPr>
          <w:rFonts w:ascii="Times New Roman" w:hAnsi="Times New Roman" w:cs="Times New Roman"/>
        </w:rPr>
        <w:t xml:space="preserve">. To measure flow velocities adjacent to the study communities, </w:t>
      </w:r>
      <w:r w:rsidR="00D17EF0" w:rsidRPr="00A05B8C">
        <w:rPr>
          <w:rFonts w:ascii="Times New Roman" w:hAnsi="Times New Roman" w:cs="Times New Roman"/>
        </w:rPr>
        <w:t>w</w:t>
      </w:r>
      <w:r w:rsidRPr="00A05B8C">
        <w:rPr>
          <w:rFonts w:ascii="Times New Roman" w:hAnsi="Times New Roman" w:cs="Times New Roman"/>
        </w:rPr>
        <w:t>e</w:t>
      </w:r>
      <w:r w:rsidR="00467DDE" w:rsidRPr="00A05B8C">
        <w:rPr>
          <w:rFonts w:ascii="Times New Roman" w:hAnsi="Times New Roman" w:cs="Times New Roman"/>
        </w:rPr>
        <w:t xml:space="preserve"> released 30 mL of milk among the sessile community and measured the distance </w:t>
      </w:r>
      <w:r w:rsidR="00CD6BD4" w:rsidRPr="00A05B8C">
        <w:rPr>
          <w:rFonts w:ascii="Times New Roman" w:hAnsi="Times New Roman" w:cs="Times New Roman"/>
        </w:rPr>
        <w:t xml:space="preserve">travelled </w:t>
      </w:r>
      <w:r w:rsidR="00467DDE" w:rsidRPr="00A05B8C">
        <w:rPr>
          <w:rFonts w:ascii="Times New Roman" w:hAnsi="Times New Roman" w:cs="Times New Roman"/>
        </w:rPr>
        <w:t>(cm)</w:t>
      </w:r>
      <w:r w:rsidR="00CD6BD4" w:rsidRPr="00A05B8C">
        <w:rPr>
          <w:rFonts w:ascii="Times New Roman" w:hAnsi="Times New Roman" w:cs="Times New Roman"/>
        </w:rPr>
        <w:t xml:space="preserve"> by the leading edge</w:t>
      </w:r>
      <w:r w:rsidR="00467DDE" w:rsidRPr="00A05B8C">
        <w:rPr>
          <w:rFonts w:ascii="Times New Roman" w:hAnsi="Times New Roman" w:cs="Times New Roman"/>
        </w:rPr>
        <w:t xml:space="preserve"> from the point-source 30 and 60 seconds following release. Three replicate measures at each sampling location where taken, </w:t>
      </w:r>
      <w:r w:rsidR="00B50FC6" w:rsidRPr="00A05B8C">
        <w:rPr>
          <w:rFonts w:ascii="Times New Roman" w:hAnsi="Times New Roman" w:cs="Times New Roman"/>
        </w:rPr>
        <w:t>from which we</w:t>
      </w:r>
      <w:r w:rsidR="00467DDE" w:rsidRPr="00A05B8C">
        <w:rPr>
          <w:rFonts w:ascii="Times New Roman" w:hAnsi="Times New Roman" w:cs="Times New Roman"/>
        </w:rPr>
        <w:t xml:space="preserve"> calculated </w:t>
      </w:r>
      <w:r w:rsidR="00B50FC6" w:rsidRPr="00A05B8C">
        <w:rPr>
          <w:rFonts w:ascii="Times New Roman" w:hAnsi="Times New Roman" w:cs="Times New Roman"/>
        </w:rPr>
        <w:t xml:space="preserve">an </w:t>
      </w:r>
      <w:r w:rsidR="00467DDE" w:rsidRPr="00A05B8C">
        <w:rPr>
          <w:rFonts w:ascii="Times New Roman" w:hAnsi="Times New Roman" w:cs="Times New Roman"/>
        </w:rPr>
        <w:t>average flow velocity (cm s</w:t>
      </w:r>
      <w:r w:rsidR="00467DDE" w:rsidRPr="00A05B8C">
        <w:rPr>
          <w:rFonts w:ascii="Times New Roman" w:hAnsi="Times New Roman" w:cs="Times New Roman"/>
          <w:vertAlign w:val="superscript"/>
        </w:rPr>
        <w:t>-1</w:t>
      </w:r>
      <w:r w:rsidR="00467DDE" w:rsidRPr="00A05B8C">
        <w:rPr>
          <w:rFonts w:ascii="Times New Roman" w:hAnsi="Times New Roman" w:cs="Times New Roman"/>
        </w:rPr>
        <w:t xml:space="preserve">) for each site. </w:t>
      </w:r>
    </w:p>
    <w:p w14:paraId="2C6E1D21" w14:textId="3524D4BB"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To measure oxygen content in the water adjacent to the sessile community, </w:t>
      </w:r>
      <w:r w:rsidR="00E82A0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used fiber optic sensors connected to a fiber optic oxygen meter (Firesting; Pyro Sciences, Aachen-Germany). The sensors</w:t>
      </w:r>
      <w:r w:rsidR="00E82A05" w:rsidRPr="00A05B8C">
        <w:rPr>
          <w:rFonts w:ascii="Times New Roman" w:hAnsi="Times New Roman" w:cs="Times New Roman"/>
        </w:rPr>
        <w:t xml:space="preserve">, </w:t>
      </w:r>
      <w:r w:rsidRPr="00A05B8C">
        <w:rPr>
          <w:rFonts w:ascii="Times New Roman" w:hAnsi="Times New Roman" w:cs="Times New Roman"/>
        </w:rPr>
        <w:t>stainless tube</w:t>
      </w:r>
      <w:r w:rsidR="00CD6BD4" w:rsidRPr="00A05B8C">
        <w:rPr>
          <w:rFonts w:ascii="Times New Roman" w:hAnsi="Times New Roman" w:cs="Times New Roman"/>
        </w:rPr>
        <w:t>s</w:t>
      </w:r>
      <w:r w:rsidRPr="00A05B8C">
        <w:rPr>
          <w:rFonts w:ascii="Times New Roman" w:hAnsi="Times New Roman" w:cs="Times New Roman"/>
        </w:rPr>
        <w:t xml:space="preserve"> of 10 cm </w:t>
      </w:r>
      <w:r w:rsidR="000A3BBF" w:rsidRPr="00A05B8C">
        <w:rPr>
          <w:rFonts w:ascii="Times New Roman" w:hAnsi="Times New Roman" w:cs="Times New Roman"/>
        </w:rPr>
        <w:t>length</w:t>
      </w:r>
      <w:r w:rsidRPr="00A05B8C">
        <w:rPr>
          <w:rFonts w:ascii="Times New Roman" w:hAnsi="Times New Roman" w:cs="Times New Roman"/>
        </w:rPr>
        <w:t xml:space="preserve"> with a sensor of 3</w:t>
      </w:r>
      <w:r w:rsidR="000E2135" w:rsidRPr="00A05B8C">
        <w:rPr>
          <w:rFonts w:ascii="Times New Roman" w:hAnsi="Times New Roman" w:cs="Times New Roman"/>
        </w:rPr>
        <w:t xml:space="preserve"> </w:t>
      </w:r>
      <w:r w:rsidRPr="00A05B8C">
        <w:rPr>
          <w:rFonts w:ascii="Times New Roman" w:hAnsi="Times New Roman" w:cs="Times New Roman"/>
        </w:rPr>
        <w:t>mm diameter on the tip</w:t>
      </w:r>
      <w:r w:rsidR="00E82A05" w:rsidRPr="00A05B8C">
        <w:rPr>
          <w:rFonts w:ascii="Times New Roman" w:hAnsi="Times New Roman" w:cs="Times New Roman"/>
        </w:rPr>
        <w:t>,</w:t>
      </w:r>
      <w:r w:rsidRPr="00A05B8C">
        <w:rPr>
          <w:rFonts w:ascii="Times New Roman" w:hAnsi="Times New Roman" w:cs="Times New Roman"/>
        </w:rPr>
        <w:t xml:space="preserve"> were calibrated using air saturated seawater (100% saturation) and seawater containing 2% sodium sulfite (0% saturation). After calibration the sensors were placed at 30 cm depth at 1 mm distance from benthic communities growing on the surface of floating pontoons and piers – for detailed methods see Ferguson </w:t>
      </w:r>
      <w:r w:rsidRPr="00A05B8C">
        <w:rPr>
          <w:rFonts w:ascii="Times New Roman" w:hAnsi="Times New Roman" w:cs="Times New Roman"/>
          <w:i/>
        </w:rPr>
        <w:t>et al</w:t>
      </w:r>
      <w:r w:rsidRPr="00A05B8C">
        <w:rPr>
          <w:rFonts w:ascii="Times New Roman" w:hAnsi="Times New Roman" w:cs="Times New Roman"/>
        </w:rPr>
        <w:t xml:space="preserve">. </w:t>
      </w:r>
      <w:r w:rsidR="00A8319C" w:rsidRPr="00A05B8C">
        <w:rPr>
          <w:rFonts w:ascii="Times New Roman" w:hAnsi="Times New Roman" w:cs="Times New Roman"/>
        </w:rPr>
        <w:t>(</w:t>
      </w:r>
      <w:r w:rsidRPr="00A05B8C">
        <w:rPr>
          <w:rFonts w:ascii="Times New Roman" w:hAnsi="Times New Roman" w:cs="Times New Roman"/>
        </w:rPr>
        <w:t>2013). For study sites within marinas, the oxygen availability from 12 regularly spaced sampling points was measured</w:t>
      </w:r>
      <w:r w:rsidR="00C129D2" w:rsidRPr="00A05B8C">
        <w:rPr>
          <w:rFonts w:ascii="Times New Roman" w:hAnsi="Times New Roman" w:cs="Times New Roman"/>
        </w:rPr>
        <w:t xml:space="preserve">; four </w:t>
      </w:r>
      <w:r w:rsidRPr="00A05B8C">
        <w:rPr>
          <w:rFonts w:ascii="Times New Roman" w:hAnsi="Times New Roman" w:cs="Times New Roman"/>
        </w:rPr>
        <w:t xml:space="preserve">sampling </w:t>
      </w:r>
      <w:r w:rsidR="00C129D2" w:rsidRPr="00A05B8C">
        <w:rPr>
          <w:rFonts w:ascii="Times New Roman" w:hAnsi="Times New Roman" w:cs="Times New Roman"/>
        </w:rPr>
        <w:t>point</w:t>
      </w:r>
      <w:r w:rsidR="00063472" w:rsidRPr="00A05B8C">
        <w:rPr>
          <w:rFonts w:ascii="Times New Roman" w:hAnsi="Times New Roman" w:cs="Times New Roman"/>
        </w:rPr>
        <w:t>s</w:t>
      </w:r>
      <w:r w:rsidR="00C129D2" w:rsidRPr="00A05B8C">
        <w:rPr>
          <w:rFonts w:ascii="Times New Roman" w:hAnsi="Times New Roman" w:cs="Times New Roman"/>
        </w:rPr>
        <w:t xml:space="preserve"> in the most sheltered zone of the marin</w:t>
      </w:r>
      <w:r w:rsidR="000A3BBF" w:rsidRPr="00A05B8C">
        <w:rPr>
          <w:rFonts w:ascii="Times New Roman" w:hAnsi="Times New Roman" w:cs="Times New Roman"/>
        </w:rPr>
        <w:t>a</w:t>
      </w:r>
      <w:r w:rsidR="00C129D2" w:rsidRPr="00A05B8C">
        <w:rPr>
          <w:rFonts w:ascii="Times New Roman" w:hAnsi="Times New Roman" w:cs="Times New Roman"/>
        </w:rPr>
        <w:t>, four in the most exposed zone and four in the middle of each marina</w:t>
      </w:r>
      <w:r w:rsidRPr="00A05B8C">
        <w:rPr>
          <w:rFonts w:ascii="Times New Roman" w:hAnsi="Times New Roman" w:cs="Times New Roman"/>
        </w:rPr>
        <w:t xml:space="preserve">. At each sampling </w:t>
      </w:r>
      <w:r w:rsidR="00F030E2" w:rsidRPr="00A05B8C">
        <w:rPr>
          <w:rFonts w:ascii="Times New Roman" w:hAnsi="Times New Roman" w:cs="Times New Roman"/>
        </w:rPr>
        <w:t>point</w:t>
      </w:r>
      <w:r w:rsidRPr="00A05B8C">
        <w:rPr>
          <w:rFonts w:ascii="Times New Roman" w:hAnsi="Times New Roman" w:cs="Times New Roman"/>
        </w:rPr>
        <w:t xml:space="preserve"> within each site, six replicate oxygen measures were taken</w:t>
      </w:r>
      <w:r w:rsidR="00F030E2" w:rsidRPr="00A05B8C">
        <w:rPr>
          <w:rFonts w:ascii="Times New Roman" w:hAnsi="Times New Roman" w:cs="Times New Roman"/>
        </w:rPr>
        <w:t>. T</w:t>
      </w:r>
      <w:r w:rsidRPr="00A05B8C">
        <w:rPr>
          <w:rFonts w:ascii="Times New Roman" w:hAnsi="Times New Roman" w:cs="Times New Roman"/>
        </w:rPr>
        <w:t xml:space="preserve">he duration of </w:t>
      </w:r>
      <w:r w:rsidR="00F030E2" w:rsidRPr="00A05B8C">
        <w:rPr>
          <w:rFonts w:ascii="Times New Roman" w:hAnsi="Times New Roman" w:cs="Times New Roman"/>
        </w:rPr>
        <w:t>the samplings</w:t>
      </w:r>
      <w:r w:rsidRPr="00A05B8C">
        <w:rPr>
          <w:rFonts w:ascii="Times New Roman" w:hAnsi="Times New Roman" w:cs="Times New Roman"/>
        </w:rPr>
        <w:t xml:space="preserve"> lasted until oxygen readings had stabilized after the disturbance of introducing the probe had dissipated (approximately 5 - 10 minutes). </w:t>
      </w:r>
      <w:r w:rsidR="00F030E2" w:rsidRPr="00A05B8C">
        <w:rPr>
          <w:rFonts w:ascii="Times New Roman" w:hAnsi="Times New Roman" w:cs="Times New Roman"/>
        </w:rPr>
        <w:t xml:space="preserve">At pier sites, </w:t>
      </w:r>
      <w:r w:rsidR="000A3BBF" w:rsidRPr="00A05B8C">
        <w:rPr>
          <w:rFonts w:ascii="Times New Roman" w:hAnsi="Times New Roman" w:cs="Times New Roman"/>
        </w:rPr>
        <w:t>which</w:t>
      </w:r>
      <w:r w:rsidR="00F030E2" w:rsidRPr="00A05B8C">
        <w:rPr>
          <w:rFonts w:ascii="Times New Roman" w:hAnsi="Times New Roman" w:cs="Times New Roman"/>
        </w:rPr>
        <w:t xml:space="preserve"> were smaller than the marinas, we measured oxygen levels from </w:t>
      </w:r>
      <w:r w:rsidR="00F030E2" w:rsidRPr="00A05B8C">
        <w:rPr>
          <w:rFonts w:ascii="Times New Roman" w:hAnsi="Times New Roman" w:cs="Times New Roman"/>
        </w:rPr>
        <w:lastRenderedPageBreak/>
        <w:t>three sampling points with equidistant locations (~ 15 m apart).</w:t>
      </w:r>
      <w:r w:rsidRPr="00A05B8C">
        <w:rPr>
          <w:rFonts w:ascii="Times New Roman" w:hAnsi="Times New Roman" w:cs="Times New Roman"/>
        </w:rPr>
        <w:t xml:space="preserve"> To estimate temporal variability in flow and oxygen conditions at each site, </w:t>
      </w:r>
      <w:r w:rsidR="00E82A0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measured both flow velocities and oxygen levels on five noncontiguous days at each site</w:t>
      </w:r>
      <w:r w:rsidR="00C129D2" w:rsidRPr="00A05B8C">
        <w:rPr>
          <w:rFonts w:ascii="Times New Roman" w:hAnsi="Times New Roman" w:cs="Times New Roman"/>
        </w:rPr>
        <w:t xml:space="preserve"> yielding a total of </w:t>
      </w:r>
      <w:commentRangeStart w:id="22"/>
      <w:r w:rsidR="00C129D2" w:rsidRPr="00A05B8C">
        <w:rPr>
          <w:rFonts w:ascii="Times New Roman" w:hAnsi="Times New Roman" w:cs="Times New Roman"/>
        </w:rPr>
        <w:t xml:space="preserve">1500 </w:t>
      </w:r>
      <w:commentRangeEnd w:id="22"/>
      <w:r w:rsidR="00A6363C">
        <w:rPr>
          <w:rStyle w:val="CommentReference"/>
        </w:rPr>
        <w:commentReference w:id="22"/>
      </w:r>
      <w:r w:rsidR="00C129D2" w:rsidRPr="00A05B8C">
        <w:rPr>
          <w:rFonts w:ascii="Times New Roman" w:hAnsi="Times New Roman" w:cs="Times New Roman"/>
        </w:rPr>
        <w:t>measures of oxygen across all 5 sites</w:t>
      </w:r>
      <w:r w:rsidRPr="00A05B8C">
        <w:rPr>
          <w:rFonts w:ascii="Times New Roman" w:hAnsi="Times New Roman" w:cs="Times New Roman"/>
        </w:rPr>
        <w:t xml:space="preserve">. </w:t>
      </w:r>
    </w:p>
    <w:p w14:paraId="6C3F8BC8" w14:textId="77777777" w:rsidR="006F1C06" w:rsidRPr="00A05B8C" w:rsidRDefault="006F1C06" w:rsidP="00C27738">
      <w:pPr>
        <w:spacing w:line="480" w:lineRule="auto"/>
        <w:rPr>
          <w:rFonts w:ascii="Times New Roman" w:hAnsi="Times New Roman" w:cs="Times New Roman"/>
          <w:i/>
        </w:rPr>
      </w:pPr>
    </w:p>
    <w:p w14:paraId="2C02FF6A" w14:textId="03F8F250" w:rsidR="001B5471" w:rsidRPr="00A05B8C" w:rsidRDefault="001B5471" w:rsidP="00C27738">
      <w:pPr>
        <w:spacing w:line="480" w:lineRule="auto"/>
        <w:rPr>
          <w:rFonts w:ascii="Times New Roman" w:hAnsi="Times New Roman" w:cs="Times New Roman"/>
          <w:i/>
        </w:rPr>
      </w:pPr>
      <w:r w:rsidRPr="00A05B8C">
        <w:rPr>
          <w:rFonts w:ascii="Times New Roman" w:hAnsi="Times New Roman" w:cs="Times New Roman"/>
          <w:i/>
        </w:rPr>
        <w:t xml:space="preserve">Organism collection and </w:t>
      </w:r>
      <w:r w:rsidR="00B86496" w:rsidRPr="00A05B8C">
        <w:rPr>
          <w:rFonts w:ascii="Times New Roman" w:hAnsi="Times New Roman" w:cs="Times New Roman"/>
          <w:i/>
        </w:rPr>
        <w:t>the estimation of tolerance to low oxygen conditions</w:t>
      </w:r>
    </w:p>
    <w:p w14:paraId="158A21D8" w14:textId="77777777" w:rsidR="006F1C06" w:rsidRPr="00A05B8C" w:rsidRDefault="006F1C06" w:rsidP="00C27738">
      <w:pPr>
        <w:spacing w:line="480" w:lineRule="auto"/>
        <w:rPr>
          <w:rFonts w:ascii="Times New Roman" w:hAnsi="Times New Roman" w:cs="Times New Roman"/>
        </w:rPr>
      </w:pPr>
    </w:p>
    <w:p w14:paraId="432DBC12" w14:textId="487825A5" w:rsidR="00E82CD7" w:rsidRPr="00A05B8C" w:rsidRDefault="008F2B28" w:rsidP="00C27738">
      <w:pPr>
        <w:spacing w:line="480" w:lineRule="auto"/>
        <w:rPr>
          <w:rFonts w:ascii="Times New Roman" w:hAnsi="Times New Roman" w:cs="Times New Roman"/>
        </w:rPr>
      </w:pPr>
      <w:r w:rsidRPr="00A05B8C">
        <w:rPr>
          <w:rFonts w:ascii="Times New Roman" w:hAnsi="Times New Roman" w:cs="Times New Roman"/>
        </w:rPr>
        <w:t>When was possible, the o</w:t>
      </w:r>
      <w:r w:rsidR="00E82CD7" w:rsidRPr="00A05B8C">
        <w:rPr>
          <w:rFonts w:ascii="Times New Roman" w:hAnsi="Times New Roman" w:cs="Times New Roman"/>
        </w:rPr>
        <w:t xml:space="preserve">rganism collection was conducted </w:t>
      </w:r>
      <w:r w:rsidRPr="00A05B8C">
        <w:rPr>
          <w:rFonts w:ascii="Times New Roman" w:hAnsi="Times New Roman" w:cs="Times New Roman"/>
        </w:rPr>
        <w:t xml:space="preserve">in the same </w:t>
      </w:r>
      <w:r w:rsidR="00E82CD7" w:rsidRPr="00A05B8C">
        <w:rPr>
          <w:rFonts w:ascii="Times New Roman" w:hAnsi="Times New Roman" w:cs="Times New Roman"/>
        </w:rPr>
        <w:t>sites</w:t>
      </w:r>
      <w:r w:rsidRPr="00A05B8C">
        <w:rPr>
          <w:rFonts w:ascii="Times New Roman" w:hAnsi="Times New Roman" w:cs="Times New Roman"/>
        </w:rPr>
        <w:t xml:space="preserve"> that we measured our field estimates, within</w:t>
      </w:r>
      <w:r w:rsidR="00E82CD7" w:rsidRPr="00A05B8C">
        <w:rPr>
          <w:rFonts w:ascii="Times New Roman" w:hAnsi="Times New Roman" w:cs="Times New Roman"/>
        </w:rPr>
        <w:t xml:space="preserve"> Port Phillip Bay, Victoria Australia. </w:t>
      </w:r>
      <w:r w:rsidRPr="00A05B8C">
        <w:rPr>
          <w:rFonts w:ascii="Times New Roman" w:hAnsi="Times New Roman" w:cs="Times New Roman"/>
        </w:rPr>
        <w:t>The sites were</w:t>
      </w:r>
      <w:r w:rsidR="00E82CD7" w:rsidRPr="00A05B8C">
        <w:rPr>
          <w:rFonts w:ascii="Times New Roman" w:hAnsi="Times New Roman" w:cs="Times New Roman"/>
        </w:rPr>
        <w:t xml:space="preserve">: </w:t>
      </w:r>
      <w:r w:rsidR="00472ECD" w:rsidRPr="00A05B8C">
        <w:rPr>
          <w:rFonts w:ascii="Times New Roman" w:hAnsi="Times New Roman" w:cs="Times New Roman"/>
        </w:rPr>
        <w:t>Altona Pier (</w:t>
      </w:r>
      <w:commentRangeStart w:id="23"/>
      <w:r w:rsidR="00472ECD" w:rsidRPr="00A05B8C">
        <w:rPr>
          <w:rFonts w:ascii="Times New Roman" w:hAnsi="Times New Roman" w:cs="Times New Roman"/>
        </w:rPr>
        <w:t>37° 52’ 22.8’’ S; 144° 49’ 48.6’’ E</w:t>
      </w:r>
      <w:commentRangeEnd w:id="23"/>
      <w:r w:rsidR="009626B3">
        <w:rPr>
          <w:rStyle w:val="CommentReference"/>
        </w:rPr>
        <w:commentReference w:id="23"/>
      </w:r>
      <w:r w:rsidR="00472ECD" w:rsidRPr="00A05B8C">
        <w:rPr>
          <w:rFonts w:ascii="Times New Roman" w:hAnsi="Times New Roman" w:cs="Times New Roman"/>
        </w:rPr>
        <w:t>)</w:t>
      </w:r>
      <w:r w:rsidR="007E6EAA" w:rsidRPr="00A05B8C">
        <w:rPr>
          <w:rFonts w:ascii="Times New Roman" w:hAnsi="Times New Roman" w:cs="Times New Roman"/>
        </w:rPr>
        <w:t xml:space="preserve">, </w:t>
      </w:r>
      <w:r w:rsidR="00E82CD7" w:rsidRPr="00A05B8C">
        <w:rPr>
          <w:rFonts w:ascii="Times New Roman" w:hAnsi="Times New Roman" w:cs="Times New Roman"/>
        </w:rPr>
        <w:t>Blairgowrie Yacht Squadron (38° 21’ 22.44” S; 144° 46’ 22.12”</w:t>
      </w:r>
      <w:r w:rsidR="00472ECD" w:rsidRPr="00A05B8C">
        <w:rPr>
          <w:rFonts w:ascii="Times New Roman" w:hAnsi="Times New Roman" w:cs="Times New Roman"/>
        </w:rPr>
        <w:t xml:space="preserve"> E</w:t>
      </w:r>
      <w:r w:rsidR="00E82CD7" w:rsidRPr="00A05B8C">
        <w:rPr>
          <w:rFonts w:ascii="Times New Roman" w:hAnsi="Times New Roman" w:cs="Times New Roman"/>
        </w:rPr>
        <w:t xml:space="preserve">), </w:t>
      </w:r>
      <w:r w:rsidR="007E6EAA" w:rsidRPr="00A05B8C">
        <w:rPr>
          <w:rFonts w:ascii="Times New Roman" w:hAnsi="Times New Roman" w:cs="Times New Roman"/>
        </w:rPr>
        <w:t xml:space="preserve">Portarlington pier </w:t>
      </w:r>
      <w:r w:rsidR="00472ECD" w:rsidRPr="00A05B8C">
        <w:rPr>
          <w:rFonts w:ascii="Times New Roman" w:hAnsi="Times New Roman" w:cs="Times New Roman"/>
        </w:rPr>
        <w:t>(38° 6’ 37.88” S; 144° 39’ 8.70” E)</w:t>
      </w:r>
      <w:r w:rsidR="007E6EAA" w:rsidRPr="00A05B8C">
        <w:rPr>
          <w:rFonts w:ascii="Times New Roman" w:hAnsi="Times New Roman" w:cs="Times New Roman"/>
        </w:rPr>
        <w:t xml:space="preserve">. </w:t>
      </w:r>
      <w:r w:rsidR="00E82CD7" w:rsidRPr="00A05B8C">
        <w:rPr>
          <w:rFonts w:ascii="Times New Roman" w:hAnsi="Times New Roman" w:cs="Times New Roman"/>
        </w:rPr>
        <w:t>Royal Brighton Yacht Club (37° 54’25” S; 144° 58’ 52” E), Royal Melbourne Yacht Squadron (St Kilda) (31° 51’ 44.00”</w:t>
      </w:r>
      <w:r w:rsidR="00472ECD" w:rsidRPr="00A05B8C">
        <w:rPr>
          <w:rFonts w:ascii="Times New Roman" w:hAnsi="Times New Roman" w:cs="Times New Roman"/>
        </w:rPr>
        <w:t xml:space="preserve"> S</w:t>
      </w:r>
      <w:r w:rsidR="00E82CD7" w:rsidRPr="00A05B8C">
        <w:rPr>
          <w:rFonts w:ascii="Times New Roman" w:hAnsi="Times New Roman" w:cs="Times New Roman"/>
        </w:rPr>
        <w:t>; 144° 57’ 53.12”</w:t>
      </w:r>
      <w:r w:rsidR="00472ECD" w:rsidRPr="00A05B8C">
        <w:rPr>
          <w:rFonts w:ascii="Times New Roman" w:hAnsi="Times New Roman" w:cs="Times New Roman"/>
        </w:rPr>
        <w:t xml:space="preserve"> E</w:t>
      </w:r>
      <w:r w:rsidR="00E82CD7" w:rsidRPr="00A05B8C">
        <w:rPr>
          <w:rFonts w:ascii="Times New Roman" w:hAnsi="Times New Roman" w:cs="Times New Roman"/>
        </w:rPr>
        <w:t>)</w:t>
      </w:r>
      <w:r w:rsidRPr="00A05B8C">
        <w:rPr>
          <w:rFonts w:ascii="Times New Roman" w:hAnsi="Times New Roman" w:cs="Times New Roman"/>
        </w:rPr>
        <w:t>.</w:t>
      </w:r>
      <w:r w:rsidR="00E82CD7" w:rsidRPr="00A05B8C">
        <w:rPr>
          <w:rFonts w:ascii="Times New Roman" w:hAnsi="Times New Roman" w:cs="Times New Roman"/>
        </w:rPr>
        <w:t xml:space="preserve"> </w:t>
      </w:r>
    </w:p>
    <w:p w14:paraId="36A0C1DF" w14:textId="6C05B228" w:rsidR="00395EEB" w:rsidRPr="00A05B8C" w:rsidRDefault="00395EEB" w:rsidP="00C27738">
      <w:pPr>
        <w:spacing w:line="480" w:lineRule="auto"/>
        <w:rPr>
          <w:rFonts w:ascii="Times New Roman" w:hAnsi="Times New Roman" w:cs="Times New Roman"/>
        </w:rPr>
      </w:pPr>
      <w:r w:rsidRPr="00A05B8C">
        <w:rPr>
          <w:rFonts w:ascii="Times New Roman" w:hAnsi="Times New Roman" w:cs="Times New Roman"/>
        </w:rPr>
        <w:t>We collected specimens of larger species (e.g. solitary ascidians</w:t>
      </w:r>
      <w:r w:rsidR="00836BC1" w:rsidRPr="00A05B8C">
        <w:rPr>
          <w:rFonts w:ascii="Times New Roman" w:hAnsi="Times New Roman" w:cs="Times New Roman"/>
        </w:rPr>
        <w:t>, arborescent bryozoans</w:t>
      </w:r>
      <w:r w:rsidRPr="00A05B8C">
        <w:rPr>
          <w:rFonts w:ascii="Times New Roman" w:hAnsi="Times New Roman" w:cs="Times New Roman"/>
        </w:rPr>
        <w:t>) by peeling adults from the floating pontoons. Smaller species (e.g. </w:t>
      </w:r>
      <w:r w:rsidR="00836BC1" w:rsidRPr="00A05B8C">
        <w:rPr>
          <w:rFonts w:ascii="Times New Roman" w:hAnsi="Times New Roman" w:cs="Times New Roman"/>
        </w:rPr>
        <w:t xml:space="preserve">flat </w:t>
      </w:r>
      <w:r w:rsidRPr="00A05B8C">
        <w:rPr>
          <w:rFonts w:ascii="Times New Roman" w:hAnsi="Times New Roman" w:cs="Times New Roman"/>
        </w:rPr>
        <w:t xml:space="preserve">bryozoans and colonial ascidians) were collected from pre-roughened acetate sheets that had been deployed at field sites according to standard methods </w:t>
      </w:r>
      <w:r w:rsidR="00A87FBC"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&lt;EndNote&gt;&lt;Cite&gt;&lt;Author&gt;Hart&lt;/Author&gt;&lt;Year&gt;2009&lt;/Year&gt;&lt;RecNum&gt;389&lt;/RecNum&gt;&lt;DisplayText&gt;(Hart &amp;amp;  Marshall, 2009)&lt;/DisplayText&gt;&lt;record&gt;&lt;rec-number&gt;389&lt;/rec-number&gt;&lt;foreign-keys&gt;&lt;key app="EN" db-id="wasapzp9xa0dr9etatnpvapgpavfsw25at0e"&gt;389&lt;/key&gt;&lt;/foreign-keys&gt;&lt;ref-type name="Journal Article"&gt;17&lt;/ref-type&gt;&lt;contributors&gt;&lt;authors&gt;&lt;author&gt;Hart, Simon P.&lt;/author&gt;&lt;author&gt;Marshall, Dustin J.&lt;/author&gt;&lt;/authors&gt;&lt;/contributors&gt;&lt;titles&gt;&lt;title&gt;Spatial arrangement affects population dynamics and competition independent of community composition&lt;/title&gt;&lt;secondary-title&gt;Ecology&lt;/secondary-title&gt;&lt;/titles&gt;&lt;periodical&gt;&lt;full-title&gt;Ecology&lt;/full-title&gt;&lt;abbr-1&gt;Ecology&lt;/abbr-1&gt;&lt;/periodical&gt;&lt;pages&gt;1485-1491&lt;/pages&gt;&lt;volume&gt;90&lt;/volume&gt;&lt;number&gt;6&lt;/number&gt;&lt;dates&gt;&lt;year&gt;2009&lt;/year&gt;&lt;pub-dates&gt;&lt;date&gt;Jun&lt;/date&gt;&lt;/pub-dates&gt;&lt;/dates&gt;&lt;isbn&gt;0012-9658&lt;/isbn&gt;&lt;accession-num&gt;WOS:000266662500009&lt;/accession-num&gt;&lt;urls&gt;&lt;related-urls&gt;&lt;url&gt;&amp;lt;Go to ISI&amp;gt;://WOS:000266662500009&lt;/url&gt;&lt;/related-urls&gt;&lt;/urls&gt;&lt;electronic-resource-num&gt;10.1890/08-1813.1&lt;/electronic-resource-num&gt;&lt;/record&gt;&lt;/Cite&gt;&lt;/EndNote&gt;</w:instrText>
      </w:r>
      <w:r w:rsidR="00A87FBC"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20" w:tooltip="Hart, 2009 #389" w:history="1">
        <w:r w:rsidR="00D350BC" w:rsidRPr="00A05B8C">
          <w:rPr>
            <w:rFonts w:ascii="Times New Roman" w:hAnsi="Times New Roman" w:cs="Times New Roman"/>
            <w:noProof/>
          </w:rPr>
          <w:t>Hart &amp;  Marshall, 2009</w:t>
        </w:r>
      </w:hyperlink>
      <w:r w:rsidR="00D350BC" w:rsidRPr="00A05B8C">
        <w:rPr>
          <w:rFonts w:ascii="Times New Roman" w:hAnsi="Times New Roman" w:cs="Times New Roman"/>
          <w:noProof/>
        </w:rPr>
        <w:t>)</w:t>
      </w:r>
      <w:r w:rsidR="00A87FBC" w:rsidRPr="00A05B8C">
        <w:rPr>
          <w:rFonts w:ascii="Times New Roman" w:hAnsi="Times New Roman" w:cs="Times New Roman"/>
        </w:rPr>
        <w:fldChar w:fldCharType="end"/>
      </w:r>
      <w:r w:rsidRPr="00A05B8C">
        <w:rPr>
          <w:rFonts w:ascii="Times New Roman" w:hAnsi="Times New Roman" w:cs="Times New Roman"/>
        </w:rPr>
        <w:t xml:space="preserve">, for two years prior to the experiment. The species used in these studies were classified according to their status (i.e. native or invasive to Australia) and their growth form (i.e. erect or flat; Table 1). All of the species came from the same study sites so as to prevent confounding site of origin effects. The organisms were transported to the lab in insulated aquaria with aerated seawater and acclimatized to laboratory conditions for 2 days in the dark at 19 ˚C. Unfortunately, the sites we used only had </w:t>
      </w:r>
      <w:r w:rsidR="00A8319C" w:rsidRPr="00A05B8C">
        <w:rPr>
          <w:rFonts w:ascii="Times New Roman" w:hAnsi="Times New Roman" w:cs="Times New Roman"/>
        </w:rPr>
        <w:t>one</w:t>
      </w:r>
      <w:r w:rsidR="0063619F" w:rsidRPr="00A05B8C">
        <w:rPr>
          <w:rFonts w:ascii="Times New Roman" w:hAnsi="Times New Roman" w:cs="Times New Roman"/>
        </w:rPr>
        <w:t xml:space="preserve"> </w:t>
      </w:r>
      <w:r w:rsidRPr="00A05B8C">
        <w:rPr>
          <w:rFonts w:ascii="Times New Roman" w:hAnsi="Times New Roman" w:cs="Times New Roman"/>
        </w:rPr>
        <w:t>native species with a flat growth form so we could not formally compare invasive and native species with that growth form.</w:t>
      </w:r>
    </w:p>
    <w:p w14:paraId="503A6AD7" w14:textId="394A73C3" w:rsidR="00395EEB" w:rsidRPr="00A05B8C" w:rsidRDefault="00395EEB" w:rsidP="00C27738">
      <w:pPr>
        <w:spacing w:line="480" w:lineRule="auto"/>
        <w:rPr>
          <w:rFonts w:ascii="Times New Roman" w:hAnsi="Times New Roman" w:cs="Times New Roman"/>
        </w:rPr>
      </w:pPr>
      <w:r w:rsidRPr="00A05B8C">
        <w:rPr>
          <w:rFonts w:ascii="Times New Roman" w:hAnsi="Times New Roman" w:cs="Times New Roman"/>
        </w:rPr>
        <w:lastRenderedPageBreak/>
        <w:t>We measured oxygen consumption using two different closed respirometry systems, depending on the size of the study organism</w:t>
      </w:r>
      <w:r w:rsidR="00A87FBC" w:rsidRPr="00A05B8C">
        <w:rPr>
          <w:rFonts w:ascii="Times New Roman" w:hAnsi="Times New Roman" w:cs="Times New Roman"/>
        </w:rPr>
        <w:t xml:space="preserve"> </w:t>
      </w:r>
      <w:r w:rsidR="00A87F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YWxpYyI+IGV0IGFsLjwvc3R5bGU+LCAyMDEzLCBQZXR0ZXJzZW48c3R5bGUgZmFjZT0iaXRhbGlj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YWxpYyI+IGV0IGFsLjwvc3R5bGU+LCAyMDEzLCBQZXR0ZXJzZW48c3R5bGUgZmFjZT0iaXRhbGlj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00A87FBC" w:rsidRPr="00A05B8C">
        <w:rPr>
          <w:rFonts w:ascii="Times New Roman" w:hAnsi="Times New Roman" w:cs="Times New Roman"/>
        </w:rPr>
      </w:r>
      <w:r w:rsidR="00A87FBC"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43" w:tooltip="Pettersen, 2015 #385" w:history="1">
        <w:r w:rsidR="00D350BC" w:rsidRPr="00A05B8C">
          <w:rPr>
            <w:rFonts w:ascii="Times New Roman" w:hAnsi="Times New Roman" w:cs="Times New Roman"/>
            <w:noProof/>
          </w:rPr>
          <w:t>Pettersen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2015</w:t>
        </w:r>
      </w:hyperlink>
      <w:r w:rsidR="00D350BC" w:rsidRPr="00A05B8C">
        <w:rPr>
          <w:rFonts w:ascii="Times New Roman" w:hAnsi="Times New Roman" w:cs="Times New Roman"/>
          <w:noProof/>
        </w:rPr>
        <w:t>)</w:t>
      </w:r>
      <w:r w:rsidR="00A87FBC" w:rsidRPr="00A05B8C">
        <w:rPr>
          <w:rFonts w:ascii="Times New Roman" w:hAnsi="Times New Roman" w:cs="Times New Roman"/>
        </w:rPr>
        <w:fldChar w:fldCharType="end"/>
      </w:r>
      <w:r w:rsidRPr="00A05B8C">
        <w:rPr>
          <w:rFonts w:ascii="Times New Roman" w:hAnsi="Times New Roman" w:cs="Times New Roman"/>
        </w:rPr>
        <w:t xml:space="preserve">. Larger organisms were measured using hermetic 1.8 L chambers with circulating water connected to a 4-channel Firesting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fiber optic oxygen meter (Pyro Sciences, Aachen-Germany). Smaller organisms were cut from acetate sheets and placed in 25 mL vials mounted on a 24-channel sensor dish reader (Sensor Dish Reader SDR, PreSens, Aachen- Germany). These systems were chosen because they do not consume oxygen, and have accurately estimated oxygen consumption and tolerance to low oxygen conditions for marine invertebrates in previous studies</w:t>
      </w:r>
      <w:r w:rsidR="00A87FBC" w:rsidRPr="00A05B8C">
        <w:rPr>
          <w:rFonts w:ascii="Times New Roman" w:hAnsi="Times New Roman" w:cs="Times New Roman"/>
        </w:rPr>
        <w:t xml:space="preserve"> </w:t>
      </w:r>
      <w:r w:rsidR="00A87F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YWxpYyI+IGV0IGFsLjwvc3R5bGU+LCAyMDEzLCBQZXR0ZXJzZW48c3R5bGUgZmFjZT0iaXRhbGlj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YWxpYyI+IGV0IGFsLjwvc3R5bGU+LCAyMDEzLCBQZXR0ZXJzZW48c3R5bGUgZmFjZT0iaXRhbGlj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00A87FBC" w:rsidRPr="00A05B8C">
        <w:rPr>
          <w:rFonts w:ascii="Times New Roman" w:hAnsi="Times New Roman" w:cs="Times New Roman"/>
        </w:rPr>
      </w:r>
      <w:r w:rsidR="00A87FBC"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43" w:tooltip="Pettersen, 2015 #385" w:history="1">
        <w:r w:rsidR="00D350BC" w:rsidRPr="00A05B8C">
          <w:rPr>
            <w:rFonts w:ascii="Times New Roman" w:hAnsi="Times New Roman" w:cs="Times New Roman"/>
            <w:noProof/>
          </w:rPr>
          <w:t>Pettersen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2015</w:t>
        </w:r>
      </w:hyperlink>
      <w:r w:rsidR="00D350BC" w:rsidRPr="00A05B8C">
        <w:rPr>
          <w:rFonts w:ascii="Times New Roman" w:hAnsi="Times New Roman" w:cs="Times New Roman"/>
          <w:noProof/>
        </w:rPr>
        <w:t>)</w:t>
      </w:r>
      <w:r w:rsidR="00A87FBC" w:rsidRPr="00A05B8C">
        <w:rPr>
          <w:rFonts w:ascii="Times New Roman" w:hAnsi="Times New Roman" w:cs="Times New Roman"/>
        </w:rPr>
        <w:fldChar w:fldCharType="end"/>
      </w:r>
      <w:r w:rsidRPr="00A05B8C">
        <w:rPr>
          <w:rFonts w:ascii="Times New Roman" w:hAnsi="Times New Roman" w:cs="Times New Roman"/>
        </w:rPr>
        <w:t>. The chambers and vials were filled with micro-filtered (0.2 μm), sterilized seawater that had been kept at 19 ˚C with constant aeration for at least 24 hours prior to experiments. Rates of oxygen consumption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mL h</w:t>
      </w:r>
      <w:r w:rsidRPr="00A05B8C">
        <w:rPr>
          <w:rFonts w:ascii="Times New Roman" w:hAnsi="Times New Roman" w:cs="Times New Roman"/>
          <w:vertAlign w:val="superscript"/>
        </w:rPr>
        <w:t>-1</w:t>
      </w:r>
      <w:r w:rsidRPr="00A05B8C">
        <w:rPr>
          <w:rFonts w:ascii="Times New Roman" w:hAnsi="Times New Roman" w:cs="Times New Roman"/>
        </w:rPr>
        <w:t>) were calculated as described in previous studies</w:t>
      </w:r>
      <w:r w:rsidR="00A87FBC" w:rsidRPr="00A05B8C">
        <w:rPr>
          <w:rFonts w:ascii="Times New Roman" w:hAnsi="Times New Roman" w:cs="Times New Roman"/>
        </w:rPr>
        <w:t xml:space="preserve"> </w:t>
      </w:r>
      <w:r w:rsidR="00A87F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YWxpYyI+IGV0IGFsLjwvc3R5bGU+LCAyMDEzLCBQZXR0ZXJzZW48c3R5bGUgZmFjZT0iaXRhbGlj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YWxpYyI+IGV0IGFsLjwvc3R5bGU+LCAyMDEzLCBQZXR0ZXJzZW48c3R5bGUgZmFjZT0iaXRhbGlj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00A87FBC" w:rsidRPr="00A05B8C">
        <w:rPr>
          <w:rFonts w:ascii="Times New Roman" w:hAnsi="Times New Roman" w:cs="Times New Roman"/>
        </w:rPr>
      </w:r>
      <w:r w:rsidR="00A87FBC"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43" w:tooltip="Pettersen, 2015 #385" w:history="1">
        <w:r w:rsidR="00D350BC" w:rsidRPr="00A05B8C">
          <w:rPr>
            <w:rFonts w:ascii="Times New Roman" w:hAnsi="Times New Roman" w:cs="Times New Roman"/>
            <w:noProof/>
          </w:rPr>
          <w:t>Pettersen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2015</w:t>
        </w:r>
      </w:hyperlink>
      <w:r w:rsidR="00D350BC" w:rsidRPr="00A05B8C">
        <w:rPr>
          <w:rFonts w:ascii="Times New Roman" w:hAnsi="Times New Roman" w:cs="Times New Roman"/>
          <w:noProof/>
        </w:rPr>
        <w:t xml:space="preserve">, </w:t>
      </w:r>
      <w:hyperlink w:anchor="_ENREF_62" w:tooltip="White, 2011 #5" w:history="1">
        <w:r w:rsidR="00D350BC" w:rsidRPr="00A05B8C">
          <w:rPr>
            <w:rFonts w:ascii="Times New Roman" w:hAnsi="Times New Roman" w:cs="Times New Roman"/>
            <w:noProof/>
          </w:rPr>
          <w:t>White</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2011</w:t>
        </w:r>
      </w:hyperlink>
      <w:r w:rsidR="00D350BC" w:rsidRPr="00A05B8C">
        <w:rPr>
          <w:rFonts w:ascii="Times New Roman" w:hAnsi="Times New Roman" w:cs="Times New Roman"/>
          <w:noProof/>
        </w:rPr>
        <w:t>)</w:t>
      </w:r>
      <w:r w:rsidR="00A87FBC" w:rsidRPr="00A05B8C">
        <w:rPr>
          <w:rFonts w:ascii="Times New Roman" w:hAnsi="Times New Roman" w:cs="Times New Roman"/>
        </w:rPr>
        <w:fldChar w:fldCharType="end"/>
      </w:r>
      <w:r w:rsidRPr="00A05B8C">
        <w:rPr>
          <w:rFonts w:ascii="Times New Roman" w:hAnsi="Times New Roman" w:cs="Times New Roman"/>
        </w:rPr>
        <w:t>. Dry mass was determined after the oxygen consumption trials by drying each organism in an oven at 60 ˚C for one week, then weighing each individual with a precision balance (Adventurer Pro OHAUS, New Jersey, USA) to the nearest milligram.</w:t>
      </w:r>
    </w:p>
    <w:p w14:paraId="6C21AA58" w14:textId="77777777" w:rsidR="00395EEB" w:rsidRPr="00A05B8C" w:rsidRDefault="00395EEB" w:rsidP="00C27738">
      <w:pPr>
        <w:spacing w:line="480" w:lineRule="auto"/>
        <w:rPr>
          <w:rFonts w:ascii="Times New Roman" w:hAnsi="Times New Roman" w:cs="Times New Roman"/>
        </w:rPr>
      </w:pPr>
    </w:p>
    <w:p w14:paraId="6290F5EA" w14:textId="77777777" w:rsidR="00395EEB" w:rsidRPr="00A05B8C" w:rsidRDefault="00395EEB" w:rsidP="00C27738">
      <w:pPr>
        <w:spacing w:line="480" w:lineRule="auto"/>
        <w:rPr>
          <w:rFonts w:ascii="Times New Roman" w:hAnsi="Times New Roman" w:cs="Times New Roman"/>
          <w:i/>
        </w:rPr>
      </w:pPr>
      <w:r w:rsidRPr="00A05B8C">
        <w:rPr>
          <w:rFonts w:ascii="Times New Roman" w:hAnsi="Times New Roman" w:cs="Times New Roman"/>
          <w:i/>
        </w:rPr>
        <w:t>Model</w:t>
      </w:r>
    </w:p>
    <w:p w14:paraId="6E370D43" w14:textId="512224A3" w:rsidR="00395EEB" w:rsidRPr="00A05B8C" w:rsidRDefault="00395EEB" w:rsidP="00C27738">
      <w:pPr>
        <w:spacing w:line="480" w:lineRule="auto"/>
        <w:rPr>
          <w:rFonts w:ascii="Times New Roman" w:hAnsi="Times New Roman" w:cs="Times New Roman"/>
        </w:rPr>
      </w:pPr>
      <w:r w:rsidRPr="00A05B8C">
        <w:rPr>
          <w:rFonts w:ascii="Times New Roman" w:hAnsi="Times New Roman" w:cs="Times New Roman"/>
        </w:rPr>
        <w:t xml:space="preserve">In contrast to what is observed for most vertebrates, where a clear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sub>
        </m:sSub>
      </m:oMath>
      <w:r w:rsidR="00FF14E5" w:rsidRPr="00A05B8C">
        <w:rPr>
          <w:rFonts w:ascii="Times New Roman" w:hAnsi="Times New Roman" w:cs="Times New Roman"/>
        </w:rPr>
        <w:t xml:space="preserve"> can be discerned </w:t>
      </w:r>
      <w:r w:rsidR="00FF14E5"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&lt;EndNote&gt;&lt;Cite&gt;&lt;Author&gt;Marshall&lt;/Author&gt;&lt;Year&gt;2013&lt;/Year&gt;&lt;RecNum&gt;193&lt;/RecNum&gt;&lt;DisplayText&gt;(Marshall&lt;style face="italic"&gt; et al.&lt;/style&gt;, 2013)&lt;/DisplayText&gt;&lt;record&gt;&lt;rec-number&gt;193&lt;/rec-number&gt;&lt;foreign-keys&gt;&lt;key app="EN" db-id="wasapzp9xa0dr9etatnpvapgpavfsw25at0e"&gt;193&lt;/key&gt;&lt;/foreign-keys&gt;&lt;ref-type name="Journal Article"&gt;17&lt;/ref-type&gt;&lt;contributors&gt;&lt;authors&gt;&lt;author&gt;Marshall, Dustin J.&lt;/author&gt;&lt;author&gt;Bode, Michael&lt;/author&gt;&lt;author&gt;White, Craig R.&lt;/author&gt;&lt;/authors&gt;&lt;/contributors&gt;&lt;titles&gt;&lt;title&gt;Estimating physiological tolerances - a comparison of traditional approaches to nonlinear regression techniques&lt;/title&gt;&lt;secondary-title&gt;Journal of Experimental Biology&lt;/secondary-title&gt;&lt;/titles&gt;&lt;periodical&gt;&lt;full-title&gt;Journal of Experimental Biology&lt;/full-title&gt;&lt;/periodical&gt;&lt;pages&gt;2176&lt;/pages&gt;&lt;volume&gt;216&lt;/volume&gt;&lt;dates&gt;&lt;year&gt;2013&lt;/year&gt;&lt;/dates&gt;&lt;publisher&gt;Published for the Company of Biologists Ltd. by the Cambridge University Press&lt;/publisher&gt;&lt;isbn&gt;0022-0949&lt;/isbn&gt;&lt;urls&gt;&lt;/urls&gt;&lt;/record&gt;&lt;/Cite&gt;&lt;/EndNote&gt;</w:instrText>
      </w:r>
      <w:r w:rsidR="00FF14E5"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34" w:tooltip="Marshall, 2013 #193" w:history="1">
        <w:r w:rsidR="00D350BC" w:rsidRPr="00A05B8C">
          <w:rPr>
            <w:rFonts w:ascii="Times New Roman" w:hAnsi="Times New Roman" w:cs="Times New Roman"/>
            <w:noProof/>
          </w:rPr>
          <w:t>Marshall</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00FF14E5" w:rsidRPr="00A05B8C">
        <w:rPr>
          <w:rFonts w:ascii="Times New Roman" w:hAnsi="Times New Roman" w:cs="Times New Roman"/>
        </w:rPr>
        <w:fldChar w:fldCharType="end"/>
      </w:r>
      <w:r w:rsidRPr="00A05B8C">
        <w:rPr>
          <w:rFonts w:ascii="Times New Roman" w:hAnsi="Times New Roman" w:cs="Times New Roman"/>
        </w:rPr>
        <w:t xml:space="preserve">,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data were curvilinear, such that there was no clear point where the organisms transitioned from </w:t>
      </w:r>
      <w:r w:rsidR="00CD6BD4" w:rsidRPr="00A05B8C">
        <w:rPr>
          <w:rFonts w:ascii="Times New Roman" w:hAnsi="Times New Roman" w:cs="Times New Roman"/>
        </w:rPr>
        <w:t>a perfect</w:t>
      </w:r>
      <w:r w:rsidRPr="00A05B8C">
        <w:rPr>
          <w:rFonts w:ascii="Times New Roman" w:hAnsi="Times New Roman" w:cs="Times New Roman"/>
        </w:rPr>
        <w:t xml:space="preserve"> oxyregulator to </w:t>
      </w:r>
      <w:r w:rsidR="00CD6BD4" w:rsidRPr="00A05B8C">
        <w:rPr>
          <w:rFonts w:ascii="Times New Roman" w:hAnsi="Times New Roman" w:cs="Times New Roman"/>
        </w:rPr>
        <w:t xml:space="preserve">an </w:t>
      </w:r>
      <w:r w:rsidRPr="00A05B8C">
        <w:rPr>
          <w:rFonts w:ascii="Times New Roman" w:hAnsi="Times New Roman" w:cs="Times New Roman"/>
        </w:rPr>
        <w:t>oxyconformer</w:t>
      </w:r>
      <w:r w:rsidR="00FF14E5" w:rsidRPr="00A05B8C">
        <w:rPr>
          <w:rFonts w:ascii="Times New Roman" w:hAnsi="Times New Roman" w:cs="Times New Roman"/>
        </w:rPr>
        <w:t xml:space="preserve"> </w:t>
      </w:r>
      <w:commentRangeStart w:id="24"/>
      <w:r w:rsidR="00FF14E5" w:rsidRPr="00A05B8C">
        <w:rPr>
          <w:rFonts w:ascii="Times New Roman" w:hAnsi="Times New Roman" w:cs="Times New Roman"/>
        </w:rPr>
        <w:t>(Fig. S)</w:t>
      </w:r>
      <w:commentRangeEnd w:id="24"/>
      <w:r w:rsidR="00B907B1">
        <w:rPr>
          <w:rStyle w:val="CommentReference"/>
        </w:rPr>
        <w:commentReference w:id="24"/>
      </w:r>
      <w:r w:rsidRPr="00A05B8C">
        <w:rPr>
          <w:rFonts w:ascii="Times New Roman" w:hAnsi="Times New Roman" w:cs="Times New Roman"/>
        </w:rPr>
        <w:t xml:space="preserve">. Instead we fit a Michaelis-Menten function to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consumption data:</w:t>
      </w:r>
    </w:p>
    <w:p w14:paraId="5104BBD3" w14:textId="77777777" w:rsidR="00395EEB" w:rsidRPr="00A05B8C" w:rsidRDefault="00395EEB" w:rsidP="00C27738">
      <w:pPr>
        <w:spacing w:line="480" w:lineRule="auto"/>
        <w:rPr>
          <w:rFonts w:ascii="Times New Roman" w:hAnsi="Times New Roman" w:cs="Times New Roman"/>
        </w:rPr>
      </w:pPr>
    </w:p>
    <w:p w14:paraId="3DA66A7D" w14:textId="3C33ECA2" w:rsidR="00395EEB" w:rsidRPr="00A05B8C" w:rsidRDefault="00C61FD6" w:rsidP="00FF14E5">
      <w:pPr>
        <w:spacing w:line="480" w:lineRule="auto"/>
        <w:jc w:val="center"/>
        <w:rPr>
          <w:rFonts w:ascii="Times New Roman" w:hAnsi="Times New Roman" w:cs="Times New Roman"/>
        </w:rPr>
      </w:pP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ins w:id="25" w:author="Diego Barneche" w:date="2016-08-16T06:58:00Z">
                            <w:rPr>
                              <w:rFonts w:ascii="Cambria Math" w:hAnsi="Cambria Math" w:cs="Times New Roman"/>
                            </w:rPr>
                          </w:ins>
                        </m:ctrlPr>
                      </m:sSubPr>
                      <m:e>
                        <w:ins w:id="26" w:author="Diego Barneche" w:date="2016-08-16T06:58:00Z">
                          <m:r>
                            <m:rPr>
                              <m:sty m:val="p"/>
                            </m:rPr>
                            <w:rPr>
                              <w:rFonts w:ascii="Cambria Math" w:hAnsi="Cambria Math" w:cs="Times New Roman"/>
                            </w:rPr>
                            <m:t>2</m:t>
                          </m:r>
                        </w:ins>
                      </m:e>
                      <m:sub>
                        <w:ins w:id="27" w:author="Diego Barneche" w:date="2016-08-16T06:58:00Z">
                          <m:r>
                            <w:rPr>
                              <w:rFonts w:ascii="Cambria Math" w:hAnsi="Cambria Math" w:cs="Times New Roman"/>
                            </w:rPr>
                            <m:t>max</m:t>
                          </m:r>
                        </w:ins>
                      </m:sub>
                    </m:sSub>
                    <w:del w:id="28" w:author="Diego Barneche" w:date="2016-08-16T06:58:00Z">
                      <m:r>
                        <m:rPr>
                          <m:sty m:val="p"/>
                        </m:rPr>
                        <w:rPr>
                          <w:rFonts w:ascii="Cambria Math" w:hAnsi="Cambria Math" w:cs="Times New Roman"/>
                        </w:rPr>
                        <m:t>2</m:t>
                      </m:r>
                    </w:del>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den>
        </m:f>
      </m:oMath>
      <w:r w:rsidR="00395EEB" w:rsidRPr="00A05B8C">
        <w:rPr>
          <w:rFonts w:ascii="Times New Roman" w:hAnsi="Times New Roman" w:cs="Times New Roman"/>
        </w:rPr>
        <w:t>, (1)</w:t>
      </w:r>
    </w:p>
    <w:p w14:paraId="34501946" w14:textId="77777777" w:rsidR="00395EEB" w:rsidRPr="00A05B8C" w:rsidRDefault="00395EEB" w:rsidP="00C27738">
      <w:pPr>
        <w:spacing w:line="480" w:lineRule="auto"/>
        <w:rPr>
          <w:rFonts w:ascii="Times New Roman" w:hAnsi="Times New Roman" w:cs="Times New Roman"/>
        </w:rPr>
      </w:pPr>
    </w:p>
    <w:p w14:paraId="7FE6606D" w14:textId="283ABB39" w:rsidR="00395EEB" w:rsidRDefault="00395EEB" w:rsidP="00C27738">
      <w:pPr>
        <w:spacing w:line="480" w:lineRule="auto"/>
        <w:rPr>
          <w:ins w:id="29" w:author="Diego Barneche" w:date="2016-08-16T06:58:00Z"/>
          <w:rFonts w:ascii="Times New Roman" w:hAnsi="Times New Roman" w:cs="Times New Roman"/>
        </w:rPr>
      </w:pPr>
      <w:r w:rsidRPr="00A05B8C">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A05B8C">
        <w:rPr>
          <w:rFonts w:ascii="Times New Roman" w:hAnsi="Times New Roman" w:cs="Times New Roman"/>
        </w:rPr>
        <w:t xml:space="preserve"> is an asymptotic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ins w:id="30" w:author="Diego Barneche" w:date="2016-08-16T06:58:00Z">
                        <w:rPr>
                          <w:rFonts w:ascii="Cambria Math" w:hAnsi="Cambria Math" w:cs="Times New Roman"/>
                        </w:rPr>
                      </w:ins>
                    </m:ctrlPr>
                  </m:sSubPr>
                  <m:e>
                    <w:ins w:id="31" w:author="Diego Barneche" w:date="2016-08-16T06:58:00Z">
                      <m:r>
                        <m:rPr>
                          <m:sty m:val="p"/>
                        </m:rPr>
                        <w:rPr>
                          <w:rFonts w:ascii="Cambria Math" w:hAnsi="Cambria Math" w:cs="Times New Roman"/>
                        </w:rPr>
                        <m:t>2</m:t>
                      </m:r>
                    </w:ins>
                  </m:e>
                  <m:sub>
                    <w:ins w:id="32" w:author="Diego Barneche" w:date="2016-08-16T06:58:00Z">
                      <m:r>
                        <w:rPr>
                          <w:rFonts w:ascii="Cambria Math" w:hAnsi="Cambria Math" w:cs="Times New Roman"/>
                        </w:rPr>
                        <m:t>max</m:t>
                      </m:r>
                    </w:ins>
                  </m:sub>
                </m:sSub>
                <w:del w:id="33" w:author="Diego Barneche" w:date="2016-08-16T06:58:00Z">
                  <m:r>
                    <m:rPr>
                      <m:sty m:val="p"/>
                    </m:rPr>
                    <w:rPr>
                      <w:rFonts w:ascii="Cambria Math" w:hAnsi="Cambria Math" w:cs="Times New Roman"/>
                    </w:rPr>
                    <m:t>2</m:t>
                  </m:r>
                </w:del>
              </m:sub>
            </m:sSub>
          </m:sub>
        </m:sSub>
      </m:oMath>
      <w:r w:rsidRPr="00A05B8C">
        <w:rPr>
          <w:rFonts w:ascii="Times New Roman" w:hAnsi="Times New Roman" w:cs="Times New Roman"/>
        </w:rPr>
        <w:t xml:space="preserve"> is the value of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072ED2" w:rsidRPr="00A05B8C">
        <w:rPr>
          <w:rFonts w:ascii="Times New Roman" w:hAnsi="Times New Roman" w:cs="Times New Roman"/>
        </w:rPr>
        <w:t xml:space="preserve"> =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r w:rsidRPr="00A05B8C">
        <w:rPr>
          <w:rFonts w:ascii="Times New Roman" w:hAnsi="Times New Roman" w:cs="Times New Roman"/>
        </w:rPr>
        <w:t xml:space="preserve">. Importantly, in order to achieve model convergence, we employ a transformation to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For each individual, we standardise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based on its maximum value, so all individuals present a relative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bounded between zero and one. We note that this transformation implicitly assumes that </w:t>
      </w:r>
      <m:oMath>
        <m:sSub>
          <m:sSubPr>
            <m:ctrlPr>
              <w:ins w:id="34" w:author="Diego Barneche" w:date="2016-08-16T06:58:00Z">
                <w:rPr>
                  <w:rFonts w:ascii="Cambria Math" w:hAnsi="Cambria Math" w:cs="Times New Roman"/>
                </w:rPr>
              </w:ins>
            </m:ctrlPr>
          </m:sSubPr>
          <m:e>
            <w:ins w:id="35" w:author="Diego Barneche" w:date="2016-08-16T06:58:00Z">
              <m:r>
                <w:rPr>
                  <w:rFonts w:ascii="Cambria Math" w:hAnsi="Cambria Math" w:cs="Times New Roman"/>
                </w:rPr>
                <m:t>C</m:t>
              </m:r>
            </w:ins>
          </m:e>
          <m:sub>
            <w:ins w:id="36" w:author="Diego Barneche" w:date="2016-08-16T06:58:00Z">
              <m:r>
                <w:rPr>
                  <w:rFonts w:ascii="Cambria Math" w:hAnsi="Cambria Math" w:cs="Times New Roman"/>
                </w:rPr>
                <m:t>50%</m:t>
              </m:r>
            </w:ins>
            <m:acc>
              <m:accPr>
                <m:chr m:val="̇"/>
                <m:ctrlPr>
                  <w:ins w:id="37" w:author="Diego Barneche" w:date="2016-08-16T06:58:00Z">
                    <w:rPr>
                      <w:rFonts w:ascii="Cambria Math" w:hAnsi="Cambria Math" w:cs="Times New Roman"/>
                    </w:rPr>
                  </w:ins>
                </m:ctrlPr>
              </m:accPr>
              <m:e>
                <w:ins w:id="38" w:author="Diego Barneche" w:date="2016-08-16T06:58:00Z">
                  <m:r>
                    <w:rPr>
                      <w:rFonts w:ascii="Cambria Math" w:hAnsi="Cambria Math" w:cs="Times New Roman"/>
                    </w:rPr>
                    <m:t>V</m:t>
                  </m:r>
                </w:ins>
              </m:e>
            </m:acc>
            <m:sSub>
              <m:sSubPr>
                <m:ctrlPr>
                  <w:ins w:id="39" w:author="Diego Barneche" w:date="2016-08-16T06:58:00Z">
                    <w:rPr>
                      <w:rFonts w:ascii="Cambria Math" w:hAnsi="Cambria Math" w:cs="Times New Roman"/>
                    </w:rPr>
                  </w:ins>
                </m:ctrlPr>
              </m:sSubPr>
              <m:e>
                <w:ins w:id="40" w:author="Diego Barneche" w:date="2016-08-16T06:58:00Z">
                  <m:r>
                    <m:rPr>
                      <m:sty m:val="p"/>
                    </m:rPr>
                    <w:rPr>
                      <w:rFonts w:ascii="Cambria Math" w:hAnsi="Cambria Math" w:cs="Times New Roman"/>
                    </w:rPr>
                    <m:t>O</m:t>
                  </m:r>
                </w:ins>
              </m:e>
              <m:sub>
                <m:sSub>
                  <m:sSubPr>
                    <m:ctrlPr>
                      <w:ins w:id="41" w:author="Diego Barneche" w:date="2016-08-16T06:58:00Z">
                        <w:rPr>
                          <w:rFonts w:ascii="Cambria Math" w:hAnsi="Cambria Math" w:cs="Times New Roman"/>
                        </w:rPr>
                      </w:ins>
                    </m:ctrlPr>
                  </m:sSubPr>
                  <m:e>
                    <w:ins w:id="42" w:author="Diego Barneche" w:date="2016-08-16T06:58:00Z">
                      <m:r>
                        <m:rPr>
                          <m:sty m:val="p"/>
                        </m:rPr>
                        <w:rPr>
                          <w:rFonts w:ascii="Cambria Math" w:hAnsi="Cambria Math" w:cs="Times New Roman"/>
                        </w:rPr>
                        <m:t>2</m:t>
                      </m:r>
                    </w:ins>
                  </m:e>
                  <m:sub>
                    <w:ins w:id="43" w:author="Diego Barneche" w:date="2016-08-16T06:58:00Z">
                      <m:r>
                        <w:rPr>
                          <w:rFonts w:ascii="Cambria Math" w:hAnsi="Cambria Math" w:cs="Times New Roman"/>
                        </w:rPr>
                        <m:t>max</m:t>
                      </m:r>
                    </w:ins>
                  </m:sub>
                </m:sSub>
              </m:sub>
            </m:sSub>
          </m:sub>
        </m:sSub>
        <m:sSub>
          <m:sSubPr>
            <m:ctrlPr>
              <w:del w:id="44" w:author="Diego Barneche" w:date="2016-08-16T06:58:00Z">
                <w:rPr>
                  <w:rFonts w:ascii="Cambria Math" w:hAnsi="Cambria Math" w:cs="Times New Roman"/>
                </w:rPr>
              </w:del>
            </m:ctrlPr>
          </m:sSubPr>
          <m:e>
            <w:del w:id="45" w:author="Diego Barneche" w:date="2016-08-16T06:58:00Z">
              <m:r>
                <w:rPr>
                  <w:rFonts w:ascii="Cambria Math" w:hAnsi="Cambria Math" w:cs="Times New Roman"/>
                </w:rPr>
                <m:t>C</m:t>
              </m:r>
            </w:del>
          </m:e>
          <m:sub>
            <w:del w:id="46" w:author="Diego Barneche" w:date="2016-08-16T06:58:00Z">
              <m:r>
                <w:rPr>
                  <w:rFonts w:ascii="Cambria Math" w:hAnsi="Cambria Math" w:cs="Times New Roman"/>
                </w:rPr>
                <m:t>50%</m:t>
              </m:r>
            </w:del>
            <m:acc>
              <m:accPr>
                <m:chr m:val="̇"/>
                <m:ctrlPr>
                  <w:del w:id="47" w:author="Diego Barneche" w:date="2016-08-16T06:58:00Z">
                    <w:rPr>
                      <w:rFonts w:ascii="Cambria Math" w:hAnsi="Cambria Math" w:cs="Times New Roman"/>
                    </w:rPr>
                  </w:del>
                </m:ctrlPr>
              </m:accPr>
              <m:e>
                <w:del w:id="48" w:author="Diego Barneche" w:date="2016-08-16T06:58:00Z">
                  <m:r>
                    <w:rPr>
                      <w:rFonts w:ascii="Cambria Math" w:hAnsi="Cambria Math" w:cs="Times New Roman"/>
                    </w:rPr>
                    <m:t>V</m:t>
                  </m:r>
                </w:del>
              </m:e>
            </m:acc>
            <m:sSub>
              <m:sSubPr>
                <m:ctrlPr>
                  <w:del w:id="49" w:author="Diego Barneche" w:date="2016-08-16T06:58:00Z">
                    <w:rPr>
                      <w:rFonts w:ascii="Cambria Math" w:hAnsi="Cambria Math" w:cs="Times New Roman"/>
                    </w:rPr>
                  </w:del>
                </m:ctrlPr>
              </m:sSubPr>
              <m:e>
                <w:del w:id="50" w:author="Diego Barneche" w:date="2016-08-16T06:58:00Z">
                  <m:r>
                    <m:rPr>
                      <m:sty m:val="p"/>
                    </m:rPr>
                    <w:rPr>
                      <w:rFonts w:ascii="Cambria Math" w:hAnsi="Cambria Math" w:cs="Times New Roman"/>
                    </w:rPr>
                    <m:t>O</m:t>
                  </m:r>
                </w:del>
              </m:e>
              <m:sub>
                <w:del w:id="51" w:author="Diego Barneche" w:date="2016-08-16T06:58:00Z">
                  <m:r>
                    <m:rPr>
                      <m:sty m:val="p"/>
                    </m:rPr>
                    <w:rPr>
                      <w:rFonts w:ascii="Cambria Math" w:hAnsi="Cambria Math" w:cs="Times New Roman"/>
                    </w:rPr>
                    <m:t>2</m:t>
                  </m:r>
                </w:del>
              </m:sub>
            </m:sSub>
          </m:sub>
        </m:sSub>
      </m:oMath>
      <w:r w:rsidRPr="00A05B8C">
        <w:rPr>
          <w:rFonts w:ascii="Times New Roman" w:hAnsi="Times New Roman" w:cs="Times New Roman"/>
        </w:rPr>
        <w:t xml:space="preserve"> is independent of body mass. </w:t>
      </w:r>
      <w:r w:rsidR="00E1117D" w:rsidRPr="00A05B8C">
        <w:rPr>
          <w:rFonts w:ascii="Times New Roman" w:hAnsi="Times New Roman" w:cs="Times New Roman"/>
        </w:rPr>
        <w:t>While</w:t>
      </w:r>
      <w:r w:rsidRPr="00A05B8C">
        <w:rPr>
          <w:rFonts w:ascii="Times New Roman" w:hAnsi="Times New Roman" w:cs="Times New Roman"/>
        </w:rPr>
        <w:t xml:space="preserve"> this transformation</w:t>
      </w:r>
      <w:r w:rsidR="00E1117D" w:rsidRPr="00A05B8C">
        <w:rPr>
          <w:rFonts w:ascii="Times New Roman" w:hAnsi="Times New Roman" w:cs="Times New Roman"/>
        </w:rPr>
        <w:t xml:space="preserve"> affects the estimated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00E1117D" w:rsidRPr="00A05B8C">
        <w:rPr>
          <w:rFonts w:ascii="Times New Roman" w:hAnsi="Times New Roman" w:cs="Times New Roman"/>
        </w:rPr>
        <w:t>, it does not</w:t>
      </w:r>
      <w:r w:rsidRPr="00A05B8C">
        <w:rPr>
          <w:rFonts w:ascii="Times New Roman" w:hAnsi="Times New Roman" w:cs="Times New Roman"/>
        </w:rPr>
        <w:t xml:space="preserve"> affect our primary goal, which is to estimate </w:t>
      </w:r>
      <m:oMath>
        <m:sSub>
          <m:sSubPr>
            <m:ctrlPr>
              <w:ins w:id="52" w:author="Diego Barneche" w:date="2016-08-16T06:58:00Z">
                <w:rPr>
                  <w:rFonts w:ascii="Cambria Math" w:hAnsi="Cambria Math" w:cs="Times New Roman"/>
                </w:rPr>
              </w:ins>
            </m:ctrlPr>
          </m:sSubPr>
          <m:e>
            <w:ins w:id="53" w:author="Diego Barneche" w:date="2016-08-16T06:58:00Z">
              <m:r>
                <w:rPr>
                  <w:rFonts w:ascii="Cambria Math" w:hAnsi="Cambria Math" w:cs="Times New Roman"/>
                </w:rPr>
                <m:t>C</m:t>
              </m:r>
            </w:ins>
          </m:e>
          <m:sub>
            <w:ins w:id="54" w:author="Diego Barneche" w:date="2016-08-16T06:58:00Z">
              <m:r>
                <w:rPr>
                  <w:rFonts w:ascii="Cambria Math" w:hAnsi="Cambria Math" w:cs="Times New Roman"/>
                </w:rPr>
                <m:t>50%</m:t>
              </m:r>
            </w:ins>
            <m:acc>
              <m:accPr>
                <m:chr m:val="̇"/>
                <m:ctrlPr>
                  <w:ins w:id="55" w:author="Diego Barneche" w:date="2016-08-16T06:58:00Z">
                    <w:rPr>
                      <w:rFonts w:ascii="Cambria Math" w:hAnsi="Cambria Math" w:cs="Times New Roman"/>
                    </w:rPr>
                  </w:ins>
                </m:ctrlPr>
              </m:accPr>
              <m:e>
                <w:ins w:id="56" w:author="Diego Barneche" w:date="2016-08-16T06:58:00Z">
                  <m:r>
                    <w:rPr>
                      <w:rFonts w:ascii="Cambria Math" w:hAnsi="Cambria Math" w:cs="Times New Roman"/>
                    </w:rPr>
                    <m:t>V</m:t>
                  </m:r>
                </w:ins>
              </m:e>
            </m:acc>
            <m:sSub>
              <m:sSubPr>
                <m:ctrlPr>
                  <w:ins w:id="57" w:author="Diego Barneche" w:date="2016-08-16T06:58:00Z">
                    <w:rPr>
                      <w:rFonts w:ascii="Cambria Math" w:hAnsi="Cambria Math" w:cs="Times New Roman"/>
                    </w:rPr>
                  </w:ins>
                </m:ctrlPr>
              </m:sSubPr>
              <m:e>
                <w:ins w:id="58" w:author="Diego Barneche" w:date="2016-08-16T06:58:00Z">
                  <m:r>
                    <m:rPr>
                      <m:sty m:val="p"/>
                    </m:rPr>
                    <w:rPr>
                      <w:rFonts w:ascii="Cambria Math" w:hAnsi="Cambria Math" w:cs="Times New Roman"/>
                    </w:rPr>
                    <m:t>O</m:t>
                  </m:r>
                </w:ins>
              </m:e>
              <m:sub>
                <m:sSub>
                  <m:sSubPr>
                    <m:ctrlPr>
                      <w:ins w:id="59" w:author="Diego Barneche" w:date="2016-08-16T06:58:00Z">
                        <w:rPr>
                          <w:rFonts w:ascii="Cambria Math" w:hAnsi="Cambria Math" w:cs="Times New Roman"/>
                        </w:rPr>
                      </w:ins>
                    </m:ctrlPr>
                  </m:sSubPr>
                  <m:e>
                    <w:ins w:id="60" w:author="Diego Barneche" w:date="2016-08-16T06:58:00Z">
                      <m:r>
                        <m:rPr>
                          <m:sty m:val="p"/>
                        </m:rPr>
                        <w:rPr>
                          <w:rFonts w:ascii="Cambria Math" w:hAnsi="Cambria Math" w:cs="Times New Roman"/>
                        </w:rPr>
                        <m:t>2</m:t>
                      </m:r>
                    </w:ins>
                  </m:e>
                  <m:sub>
                    <w:ins w:id="61" w:author="Diego Barneche" w:date="2016-08-16T06:58:00Z">
                      <m:r>
                        <w:rPr>
                          <w:rFonts w:ascii="Cambria Math" w:hAnsi="Cambria Math" w:cs="Times New Roman"/>
                        </w:rPr>
                        <m:t>max</m:t>
                      </m:r>
                    </w:ins>
                  </m:sub>
                </m:sSub>
              </m:sub>
            </m:sSub>
          </m:sub>
        </m:sSub>
        <m:sSub>
          <m:sSubPr>
            <m:ctrlPr>
              <w:del w:id="62" w:author="Diego Barneche" w:date="2016-08-16T06:58:00Z">
                <w:rPr>
                  <w:rFonts w:ascii="Cambria Math" w:hAnsi="Cambria Math" w:cs="Times New Roman"/>
                </w:rPr>
              </w:del>
            </m:ctrlPr>
          </m:sSubPr>
          <m:e>
            <w:del w:id="63" w:author="Diego Barneche" w:date="2016-08-16T06:58:00Z">
              <m:r>
                <w:rPr>
                  <w:rFonts w:ascii="Cambria Math" w:hAnsi="Cambria Math" w:cs="Times New Roman"/>
                </w:rPr>
                <m:t>C</m:t>
              </m:r>
            </w:del>
          </m:e>
          <m:sub>
            <w:del w:id="64" w:author="Diego Barneche" w:date="2016-08-16T06:58:00Z">
              <m:r>
                <w:rPr>
                  <w:rFonts w:ascii="Cambria Math" w:hAnsi="Cambria Math" w:cs="Times New Roman"/>
                </w:rPr>
                <m:t>50%</m:t>
              </m:r>
            </w:del>
            <m:acc>
              <m:accPr>
                <m:chr m:val="̇"/>
                <m:ctrlPr>
                  <w:del w:id="65" w:author="Diego Barneche" w:date="2016-08-16T06:58:00Z">
                    <w:rPr>
                      <w:rFonts w:ascii="Cambria Math" w:hAnsi="Cambria Math" w:cs="Times New Roman"/>
                    </w:rPr>
                  </w:del>
                </m:ctrlPr>
              </m:accPr>
              <m:e>
                <w:del w:id="66" w:author="Diego Barneche" w:date="2016-08-16T06:58:00Z">
                  <m:r>
                    <w:rPr>
                      <w:rFonts w:ascii="Cambria Math" w:hAnsi="Cambria Math" w:cs="Times New Roman"/>
                    </w:rPr>
                    <m:t>V</m:t>
                  </m:r>
                </w:del>
              </m:e>
            </m:acc>
            <m:sSub>
              <m:sSubPr>
                <m:ctrlPr>
                  <w:del w:id="67" w:author="Diego Barneche" w:date="2016-08-16T06:58:00Z">
                    <w:rPr>
                      <w:rFonts w:ascii="Cambria Math" w:hAnsi="Cambria Math" w:cs="Times New Roman"/>
                    </w:rPr>
                  </w:del>
                </m:ctrlPr>
              </m:sSubPr>
              <m:e>
                <w:del w:id="68" w:author="Diego Barneche" w:date="2016-08-16T06:58:00Z">
                  <m:r>
                    <m:rPr>
                      <m:sty m:val="p"/>
                    </m:rPr>
                    <w:rPr>
                      <w:rFonts w:ascii="Cambria Math" w:hAnsi="Cambria Math" w:cs="Times New Roman"/>
                    </w:rPr>
                    <m:t>O</m:t>
                  </m:r>
                </w:del>
              </m:e>
              <m:sub>
                <w:del w:id="69" w:author="Diego Barneche" w:date="2016-08-16T06:58:00Z">
                  <m:r>
                    <m:rPr>
                      <m:sty m:val="p"/>
                    </m:rPr>
                    <w:rPr>
                      <w:rFonts w:ascii="Cambria Math" w:hAnsi="Cambria Math" w:cs="Times New Roman"/>
                    </w:rPr>
                    <m:t>2</m:t>
                  </m:r>
                </w:del>
              </m:sub>
            </m:sSub>
          </m:sub>
        </m:sSub>
      </m:oMath>
      <w:r w:rsidRPr="00A05B8C">
        <w:rPr>
          <w:rFonts w:ascii="Times New Roman" w:hAnsi="Times New Roman" w:cs="Times New Roman"/>
        </w:rPr>
        <w:t xml:space="preserve"> for each species</w:t>
      </w:r>
      <w:ins w:id="70" w:author="Diego Barneche" w:date="2016-08-16T06:51:00Z">
        <w:r w:rsidR="007A1360">
          <w:rPr>
            <w:rFonts w:ascii="Times New Roman" w:hAnsi="Times New Roman" w:cs="Times New Roman"/>
          </w:rPr>
          <w:t xml:space="preserve"> because </w:t>
        </w:r>
      </w:ins>
      <w:ins w:id="71" w:author="Diego Barneche" w:date="2016-08-16T06:52:00Z">
        <w:r w:rsidR="007A1360">
          <w:rPr>
            <w:rFonts w:ascii="Times New Roman" w:hAnsi="Times New Roman" w:cs="Times New Roman"/>
          </w:rPr>
          <w:t>it</w:t>
        </w:r>
      </w:ins>
      <w:ins w:id="72" w:author="Diego Barneche" w:date="2016-08-16T06:51:00Z">
        <w:r w:rsidR="007A1360">
          <w:rPr>
            <w:rFonts w:ascii="Times New Roman" w:hAnsi="Times New Roman" w:cs="Times New Roman"/>
          </w:rPr>
          <w:t xml:space="preserve"> entails adding a constant to the numerator in Equation (1)</w:t>
        </w:r>
      </w:ins>
      <w:ins w:id="73" w:author="Diego Barneche" w:date="2016-08-16T06:52:00Z">
        <w:r w:rsidR="007A1360">
          <w:rPr>
            <w:rFonts w:ascii="Times New Roman" w:hAnsi="Times New Roman" w:cs="Times New Roman"/>
          </w:rPr>
          <w:t xml:space="preserve">, </w:t>
        </w:r>
      </w:ins>
      <w:ins w:id="74" w:author="Diego Barneche" w:date="2016-08-16T06:53:00Z">
        <w:r w:rsidR="007A1360">
          <w:rPr>
            <w:rFonts w:ascii="Times New Roman" w:hAnsi="Times New Roman" w:cs="Times New Roman"/>
          </w:rPr>
          <w:t>hence</w:t>
        </w:r>
      </w:ins>
      <w:ins w:id="75" w:author="Diego Barneche" w:date="2016-08-16T06:52:00Z">
        <w:r w:rsidR="007A136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7A1360">
          <w:rPr>
            <w:rFonts w:ascii="Times New Roman" w:hAnsi="Times New Roman" w:cs="Times New Roman"/>
          </w:rPr>
          <w:t>, which is in the denominator, is not affected</w:t>
        </w:r>
      </w:ins>
      <w:r w:rsidRPr="00A05B8C">
        <w:rPr>
          <w:rFonts w:ascii="Times New Roman" w:hAnsi="Times New Roman" w:cs="Times New Roman"/>
        </w:rPr>
        <w:t>.</w:t>
      </w:r>
    </w:p>
    <w:p w14:paraId="1463A976" w14:textId="0FAEEB18" w:rsidR="00CC7CA9" w:rsidRPr="00A05B8C" w:rsidDel="003B5E2F" w:rsidRDefault="00CC7CA9" w:rsidP="00C27738">
      <w:pPr>
        <w:spacing w:line="480" w:lineRule="auto"/>
        <w:rPr>
          <w:del w:id="76" w:author="Diego Barneche" w:date="2016-08-16T07:02:00Z"/>
          <w:rFonts w:ascii="Times New Roman" w:hAnsi="Times New Roman" w:cs="Times New Roman"/>
        </w:rPr>
      </w:pPr>
    </w:p>
    <w:p w14:paraId="440E392C" w14:textId="77777777" w:rsidR="00395EEB" w:rsidRPr="00A05B8C" w:rsidRDefault="00395EEB" w:rsidP="00C27738">
      <w:pPr>
        <w:spacing w:line="480" w:lineRule="auto"/>
        <w:rPr>
          <w:rFonts w:ascii="Times New Roman" w:hAnsi="Times New Roman" w:cs="Times New Roman"/>
        </w:rPr>
      </w:pPr>
    </w:p>
    <w:p w14:paraId="70B42552" w14:textId="77777777" w:rsidR="00395EEB" w:rsidRPr="00A05B8C" w:rsidRDefault="00395EEB" w:rsidP="00C27738">
      <w:pPr>
        <w:spacing w:line="480" w:lineRule="auto"/>
        <w:rPr>
          <w:rFonts w:ascii="Times New Roman" w:hAnsi="Times New Roman" w:cs="Times New Roman"/>
          <w:i/>
        </w:rPr>
      </w:pPr>
      <w:r w:rsidRPr="00A05B8C">
        <w:rPr>
          <w:rFonts w:ascii="Times New Roman" w:hAnsi="Times New Roman" w:cs="Times New Roman"/>
          <w:i/>
        </w:rPr>
        <w:t>Model Fitting and statistical tests</w:t>
      </w:r>
    </w:p>
    <w:p w14:paraId="4CDD89E1" w14:textId="1AF9E991" w:rsidR="00395EEB" w:rsidRPr="00A05B8C" w:rsidRDefault="00395EEB" w:rsidP="00C27738">
      <w:pPr>
        <w:spacing w:line="480" w:lineRule="auto"/>
        <w:rPr>
          <w:rFonts w:ascii="Times New Roman" w:hAnsi="Times New Roman" w:cs="Times New Roman"/>
        </w:rPr>
      </w:pPr>
      <w:r w:rsidRPr="00A05B8C">
        <w:rPr>
          <w:rFonts w:ascii="Times New Roman" w:hAnsi="Times New Roman" w:cs="Times New Roman"/>
        </w:rPr>
        <w:t xml:space="preserve">For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model, we fit equation (1) above in </w:t>
      </w:r>
      <w:r w:rsidR="00F82BF8" w:rsidRPr="00A05B8C">
        <w:rPr>
          <w:rFonts w:ascii="Times New Roman" w:hAnsi="Times New Roman" w:cs="Times New Roman"/>
        </w:rPr>
        <w:t xml:space="preserve">a </w:t>
      </w:r>
      <w:r w:rsidRPr="00A05B8C">
        <w:rPr>
          <w:rFonts w:ascii="Times New Roman" w:hAnsi="Times New Roman" w:cs="Times New Roman"/>
        </w:rPr>
        <w:t xml:space="preserve">Bayesian framework by calling </w:t>
      </w:r>
      <w:r w:rsidRPr="00753747">
        <w:rPr>
          <w:rFonts w:ascii="Times New Roman" w:hAnsi="Times New Roman" w:cs="Times New Roman"/>
          <w:i/>
          <w:rPrChange w:id="77" w:author="Diego Barneche" w:date="2016-08-16T06:53:00Z">
            <w:rPr>
              <w:rFonts w:ascii="Times New Roman" w:hAnsi="Times New Roman" w:cs="Times New Roman"/>
            </w:rPr>
          </w:rPrChange>
        </w:rPr>
        <w:t>JAGS</w:t>
      </w:r>
      <w:r w:rsidRPr="00A05B8C">
        <w:rPr>
          <w:rFonts w:ascii="Times New Roman" w:hAnsi="Times New Roman" w:cs="Times New Roman"/>
        </w:rPr>
        <w:t xml:space="preserve"> version 4.2.0 from the R package </w:t>
      </w:r>
      <w:r w:rsidRPr="00753747">
        <w:rPr>
          <w:rFonts w:ascii="Times New Roman" w:hAnsi="Times New Roman" w:cs="Times New Roman"/>
          <w:i/>
          <w:rPrChange w:id="78" w:author="Diego Barneche" w:date="2016-08-16T06:53:00Z">
            <w:rPr>
              <w:rFonts w:ascii="Times New Roman" w:hAnsi="Times New Roman" w:cs="Times New Roman"/>
            </w:rPr>
          </w:rPrChange>
        </w:rPr>
        <w:t>R2jags</w:t>
      </w:r>
      <w:r w:rsidRPr="00A05B8C">
        <w:rPr>
          <w:rFonts w:ascii="Times New Roman" w:hAnsi="Times New Roman" w:cs="Times New Roman"/>
        </w:rPr>
        <w:t xml:space="preserve"> version 0.05-6 </w:t>
      </w:r>
      <w:r w:rsidR="00C1682A" w:rsidRPr="00A05B8C">
        <w:rPr>
          <w:rFonts w:ascii="Times New Roman" w:hAnsi="Times New Roman" w:cs="Times New Roman"/>
          <w:b/>
        </w:rPr>
        <w:t>(</w:t>
      </w:r>
      <w:commentRangeStart w:id="79"/>
      <w:r w:rsidR="00C1682A" w:rsidRPr="00A05B8C">
        <w:rPr>
          <w:rFonts w:ascii="Times New Roman" w:hAnsi="Times New Roman" w:cs="Times New Roman"/>
          <w:b/>
        </w:rPr>
        <w:t>Su &amp;</w:t>
      </w:r>
      <w:r w:rsidRPr="00A05B8C">
        <w:rPr>
          <w:rFonts w:ascii="Times New Roman" w:hAnsi="Times New Roman" w:cs="Times New Roman"/>
          <w:b/>
        </w:rPr>
        <w:t xml:space="preserve"> Yajima</w:t>
      </w:r>
      <w:r w:rsidR="00C1682A" w:rsidRPr="00A05B8C">
        <w:rPr>
          <w:rFonts w:ascii="Times New Roman" w:hAnsi="Times New Roman" w:cs="Times New Roman"/>
          <w:b/>
        </w:rPr>
        <w:t>,</w:t>
      </w:r>
      <w:r w:rsidRPr="00A05B8C">
        <w:rPr>
          <w:rFonts w:ascii="Times New Roman" w:hAnsi="Times New Roman" w:cs="Times New Roman"/>
          <w:b/>
        </w:rPr>
        <w:t xml:space="preserve"> 2015</w:t>
      </w:r>
      <w:commentRangeEnd w:id="79"/>
      <w:r w:rsidR="002412CA">
        <w:rPr>
          <w:rStyle w:val="CommentReference"/>
        </w:rPr>
        <w:commentReference w:id="79"/>
      </w:r>
      <w:r w:rsidRPr="00A05B8C">
        <w:rPr>
          <w:rFonts w:ascii="Times New Roman" w:hAnsi="Times New Roman" w:cs="Times New Roman"/>
        </w:rPr>
        <w:t xml:space="preserve">) in order to derive posterior distributions and associated 95% credible intervals (CIs) for the fitted parameters,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A05B8C">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We allow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A05B8C">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to vary randomly among species. Random effects were assumed to be normally distributed, with means of 0. Fitted parameters were assigned priors that were vague (i.e. locally uniform over the region supported by the likelihood) </w:t>
      </w:r>
      <w:r w:rsidRPr="00A05B8C">
        <w:rPr>
          <w:rFonts w:ascii="Times New Roman" w:hAnsi="Times New Roman" w:cs="Times New Roman"/>
          <w:b/>
        </w:rPr>
        <w:t>(</w:t>
      </w:r>
      <w:commentRangeStart w:id="80"/>
      <w:r w:rsidRPr="00A05B8C">
        <w:rPr>
          <w:rFonts w:ascii="Times New Roman" w:hAnsi="Times New Roman" w:cs="Times New Roman"/>
          <w:b/>
        </w:rPr>
        <w:t>Kruschke</w:t>
      </w:r>
      <w:r w:rsidR="00851572" w:rsidRPr="00A05B8C">
        <w:rPr>
          <w:rFonts w:ascii="Times New Roman" w:hAnsi="Times New Roman" w:cs="Times New Roman"/>
          <w:b/>
        </w:rPr>
        <w:t>,</w:t>
      </w:r>
      <w:r w:rsidRPr="00A05B8C">
        <w:rPr>
          <w:rFonts w:ascii="Times New Roman" w:hAnsi="Times New Roman" w:cs="Times New Roman"/>
          <w:b/>
        </w:rPr>
        <w:t xml:space="preserve"> 2014</w:t>
      </w:r>
      <w:commentRangeEnd w:id="80"/>
      <w:r w:rsidR="002412CA">
        <w:rPr>
          <w:rStyle w:val="CommentReference"/>
        </w:rPr>
        <w:commentReference w:id="80"/>
      </w:r>
      <w:r w:rsidRPr="00A05B8C">
        <w:rPr>
          <w:rFonts w:ascii="Times New Roman" w:hAnsi="Times New Roman" w:cs="Times New Roman"/>
        </w:rPr>
        <w:t xml:space="preserve">). The posterior distributions of model parameters were estimated using Markov chain Monte Carlo (MCMC) methods by constructing three chains of 1.5 </w:t>
      </w:r>
      <m:oMath>
        <m:r>
          <w:rPr>
            <w:rFonts w:ascii="Cambria Math" w:hAnsi="Cambria Math" w:cs="Times New Roman"/>
          </w:rPr>
          <m:t>×</m:t>
        </m:r>
      </m:oMath>
      <w:r w:rsidRPr="00A05B8C">
        <w:rPr>
          <w:rFonts w:ascii="Times New Roman" w:hAnsi="Times New Roman" w:cs="Times New Roman"/>
        </w:rPr>
        <w:t xml:space="preserve"> 106 steps each, including 7.5 </w:t>
      </w:r>
      <m:oMath>
        <m:r>
          <w:rPr>
            <w:rFonts w:ascii="Cambria Math" w:hAnsi="Cambria Math" w:cs="Times New Roman"/>
          </w:rPr>
          <m:t>×</m:t>
        </m:r>
      </m:oMath>
      <w:r w:rsidRPr="00A05B8C">
        <w:rPr>
          <w:rFonts w:ascii="Times New Roman" w:hAnsi="Times New Roman" w:cs="Times New Roman"/>
        </w:rPr>
        <w:t xml:space="preserve"> 105-step burn-in periods. Chains were thinned using a 375-step interval, so a total of 6,000 steps were retained to estimate posterior distributions (i.e. 3 </w:t>
      </w:r>
      <m:oMath>
        <m:r>
          <w:rPr>
            <w:rFonts w:ascii="Cambria Math" w:hAnsi="Cambria Math" w:cs="Times New Roman"/>
          </w:rPr>
          <m:t>×</m:t>
        </m:r>
      </m:oMath>
      <w:r w:rsidRPr="00A05B8C">
        <w:rPr>
          <w:rFonts w:ascii="Times New Roman" w:hAnsi="Times New Roman" w:cs="Times New Roman"/>
        </w:rPr>
        <w:t xml:space="preserve"> (1.5 </w:t>
      </w:r>
      <m:oMath>
        <m:r>
          <w:rPr>
            <w:rFonts w:ascii="Cambria Math" w:hAnsi="Cambria Math" w:cs="Times New Roman"/>
          </w:rPr>
          <m:t>×</m:t>
        </m:r>
      </m:oMath>
      <w:r w:rsidRPr="00A05B8C">
        <w:rPr>
          <w:rFonts w:ascii="Times New Roman" w:hAnsi="Times New Roman" w:cs="Times New Roman"/>
        </w:rPr>
        <w:t xml:space="preserve"> 106 - 7.5 </w:t>
      </w:r>
      <m:oMath>
        <m:r>
          <w:rPr>
            <w:rFonts w:ascii="Cambria Math" w:hAnsi="Cambria Math" w:cs="Times New Roman"/>
          </w:rPr>
          <m:t>×</m:t>
        </m:r>
      </m:oMath>
      <w:r w:rsidRPr="00A05B8C">
        <w:rPr>
          <w:rFonts w:ascii="Times New Roman" w:hAnsi="Times New Roman" w:cs="Times New Roman"/>
        </w:rPr>
        <w:t xml:space="preserve"> 105)/375 = 6,000).</w:t>
      </w:r>
    </w:p>
    <w:p w14:paraId="69FF5168" w14:textId="5DD4967A" w:rsidR="00395EEB" w:rsidRPr="00A05B8C" w:rsidRDefault="00395EEB" w:rsidP="00C27738">
      <w:pPr>
        <w:spacing w:line="480" w:lineRule="auto"/>
        <w:rPr>
          <w:rFonts w:ascii="Times New Roman" w:hAnsi="Times New Roman" w:cs="Times New Roman"/>
        </w:rPr>
      </w:pPr>
      <w:r w:rsidRPr="00A05B8C">
        <w:rPr>
          <w:rFonts w:ascii="Times New Roman" w:hAnsi="Times New Roman" w:cs="Times New Roman"/>
        </w:rPr>
        <w:t xml:space="preserve">We use the species-specific estimates (n = 14) for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obtained in </w:t>
      </w:r>
      <w:r w:rsidRPr="00753747">
        <w:rPr>
          <w:rFonts w:ascii="Times New Roman" w:hAnsi="Times New Roman" w:cs="Times New Roman"/>
          <w:i/>
          <w:rPrChange w:id="81" w:author="Diego Barneche" w:date="2016-08-16T06:54:00Z">
            <w:rPr>
              <w:rFonts w:ascii="Times New Roman" w:hAnsi="Times New Roman" w:cs="Times New Roman"/>
            </w:rPr>
          </w:rPrChange>
        </w:rPr>
        <w:t>JAGS</w:t>
      </w:r>
      <w:r w:rsidRPr="00A05B8C">
        <w:rPr>
          <w:rFonts w:ascii="Times New Roman" w:hAnsi="Times New Roman" w:cs="Times New Roman"/>
        </w:rPr>
        <w:t xml:space="preserve"> in order to fit three separate ANOVA’s: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between species status </w:t>
      </w:r>
      <w:r w:rsidRPr="00A05B8C">
        <w:rPr>
          <w:rFonts w:ascii="Times New Roman" w:hAnsi="Times New Roman" w:cs="Times New Roman"/>
        </w:rPr>
        <w:lastRenderedPageBreak/>
        <w:t xml:space="preserve">(native and invasive), a second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between species shape (erect and flat), and a third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between species status </w:t>
      </w:r>
      <w:r w:rsidR="003C334A" w:rsidRPr="00A05B8C">
        <w:rPr>
          <w:rFonts w:ascii="Times New Roman" w:hAnsi="Times New Roman" w:cs="Times New Roman"/>
        </w:rPr>
        <w:t xml:space="preserve">of erect shaped organisms </w:t>
      </w:r>
      <w:r w:rsidRPr="00A05B8C">
        <w:rPr>
          <w:rFonts w:ascii="Times New Roman" w:hAnsi="Times New Roman" w:cs="Times New Roman"/>
        </w:rPr>
        <w:t xml:space="preserve">(native and invasive). Ideally, a fairer test would be represented by a two-way ANOVA with a formal statistical interaction between status and shape. However, given that we only have 14 species in our dataset, doing so would most likely overfit the data (i.e. too many parameters to be estimated from few observations), so our approach is conservative. We fit these ANOVA’s for each one of the 6,000 MCMC parameter estimates in order to obtain a full ‘posterior distribution’ of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A05B8C">
        <w:rPr>
          <w:rFonts w:ascii="Times New Roman" w:hAnsi="Times New Roman" w:cs="Times New Roman"/>
        </w:rPr>
        <w:t xml:space="preserve"> between categories (status or shape). Statistical significance is judged by the lack of overlap between </w:t>
      </w:r>
      <w:r w:rsidR="00F82BF8" w:rsidRPr="00A05B8C">
        <w:rPr>
          <w:rFonts w:ascii="Times New Roman" w:hAnsi="Times New Roman" w:cs="Times New Roman"/>
        </w:rPr>
        <w:t xml:space="preserve">the 95% credible intervals of </w:t>
      </w:r>
      <w:r w:rsidRPr="00A05B8C">
        <w:rPr>
          <w:rFonts w:ascii="Times New Roman" w:hAnsi="Times New Roman" w:cs="Times New Roman"/>
        </w:rPr>
        <w:t>such distributions.</w:t>
      </w:r>
    </w:p>
    <w:p w14:paraId="6A9570FB" w14:textId="57A36E55" w:rsidR="003B5E2F" w:rsidRPr="00A05B8C" w:rsidRDefault="003B5E2F" w:rsidP="003B5E2F">
      <w:pPr>
        <w:spacing w:line="480" w:lineRule="auto"/>
        <w:rPr>
          <w:ins w:id="82" w:author="Diego Barneche" w:date="2016-08-16T07:02:00Z"/>
          <w:rFonts w:ascii="Times New Roman" w:hAnsi="Times New Roman" w:cs="Times New Roman"/>
        </w:rPr>
      </w:pPr>
      <w:ins w:id="83" w:author="Diego Barneche" w:date="2016-08-16T07:02:00Z">
        <w:r>
          <w:rPr>
            <w:rFonts w:ascii="Times New Roman" w:hAnsi="Times New Roman" w:cs="Times New Roman"/>
          </w:rPr>
          <w:t xml:space="preserve">Using the parameter estimates from the model </w:t>
        </w:r>
        <w:r>
          <w:rPr>
            <w:rFonts w:ascii="Times New Roman" w:hAnsi="Times New Roman" w:cs="Times New Roman"/>
          </w:rPr>
          <w:t>above</w:t>
        </w:r>
        <w:r>
          <w:rPr>
            <w:rFonts w:ascii="Times New Roman" w:hAnsi="Times New Roman" w:cs="Times New Roman"/>
          </w:rPr>
          <w:t xml:space="preserve">, </w:t>
        </w:r>
        <w:r>
          <w:rPr>
            <w:rFonts w:ascii="Times New Roman" w:hAnsi="Times New Roman" w:cs="Times New Roman"/>
          </w:rPr>
          <w:t xml:space="preserve">for each species </w:t>
        </w:r>
        <w:r>
          <w:rPr>
            <w:rFonts w:ascii="Times New Roman" w:hAnsi="Times New Roman" w:cs="Times New Roman"/>
          </w:rPr>
          <w:t xml:space="preserve">we first calculate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Pr>
            <w:rFonts w:ascii="Times New Roman" w:hAnsi="Times New Roman" w:cs="Times New Roman"/>
          </w:rPr>
          <w:t xml:space="preserve"> at 100%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100%</m:t>
                  </m:r>
                </m:sub>
              </m:sSub>
            </m:sub>
          </m:sSub>
          <m:r>
            <w:rPr>
              <w:rFonts w:ascii="Cambria Math" w:hAnsi="Cambria Math" w:cs="Times New Roman"/>
            </w:rPr>
            <m:t>)</m:t>
          </m:r>
        </m:oMath>
        <w:r>
          <w:rPr>
            <w:rFonts w:ascii="Times New Roman" w:hAnsi="Times New Roman" w:cs="Times New Roman"/>
          </w:rPr>
          <w:t xml:space="preserve"> and use the value of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Pr>
            <w:rFonts w:ascii="Times New Roman" w:hAnsi="Times New Roman" w:cs="Times New Roman"/>
          </w:rPr>
          <w:t xml:space="preserve"> in which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100%</m:t>
                  </m:r>
                </m:sub>
              </m:sSub>
            </m:sub>
          </m:sSub>
          <m:r>
            <w:rPr>
              <w:rFonts w:ascii="Cambria Math" w:hAnsi="Cambria Math" w:cs="Times New Roman"/>
            </w:rPr>
            <m:t>/2</m:t>
          </m:r>
        </m:oMath>
        <w:r>
          <w:rPr>
            <w:rFonts w:ascii="Times New Roman" w:hAnsi="Times New Roman" w:cs="Times New Roman"/>
          </w:rPr>
          <w:t xml:space="preserve"> as our proxy for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sub>
          </m:sSub>
        </m:oMath>
        <w:r>
          <w:rPr>
            <w:rFonts w:ascii="Times New Roman" w:hAnsi="Times New Roman" w:cs="Times New Roman"/>
          </w:rPr>
          <w:t>.</w:t>
        </w:r>
        <w:r>
          <w:rPr>
            <w:rFonts w:ascii="Times New Roman" w:hAnsi="Times New Roman" w:cs="Times New Roman"/>
          </w:rPr>
          <w:t xml:space="preserve"> </w:t>
        </w:r>
        <w:r w:rsidRPr="00A05B8C">
          <w:rPr>
            <w:rFonts w:ascii="Times New Roman" w:hAnsi="Times New Roman" w:cs="Times New Roman"/>
          </w:rPr>
          <w:t>We have also estimated the average point at which different species start displaying signs of stress due to decreasing oxygen availability. To do so, for each species, we use the average species-specific parameters from our Bayesian model in order to calculate the value of air saturation</w:t>
        </w:r>
        <w:r>
          <w:rPr>
            <w:rFonts w:ascii="Times New Roman" w:hAnsi="Times New Roman" w:cs="Times New Roman"/>
          </w:rPr>
          <w:t xml:space="preserve">,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Pr>
            <w:rFonts w:ascii="Times New Roman" w:hAnsi="Times New Roman" w:cs="Times New Roman"/>
          </w:rPr>
          <w:t>,</w:t>
        </w:r>
        <w:r w:rsidRPr="00A05B8C">
          <w:rPr>
            <w:rFonts w:ascii="Times New Roman" w:hAnsi="Times New Roman" w:cs="Times New Roman"/>
          </w:rPr>
          <w:t xml:space="preserve"> in which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05B8C">
          <w:rPr>
            <w:rFonts w:ascii="Times New Roman" w:hAnsi="Times New Roman" w:cs="Times New Roman"/>
          </w:rPr>
          <w:t xml:space="preserve"> =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100%</m:t>
                  </m:r>
                </m:sub>
              </m:sSub>
            </m:sub>
          </m:sSub>
        </m:oMath>
      </w:ins>
      <w:ins w:id="84" w:author="Diego Barneche" w:date="2016-08-16T07:03:00Z">
        <m:oMath>
          <m:r>
            <w:rPr>
              <w:rFonts w:ascii="Cambria Math" w:hAnsi="Cambria Math" w:cs="Times New Roman"/>
            </w:rPr>
            <m:t>× 0.95</m:t>
          </m:r>
        </m:oMath>
      </w:ins>
      <w:ins w:id="85" w:author="Diego Barneche" w:date="2016-08-16T07:02:00Z">
        <w:r w:rsidRPr="00A05B8C">
          <w:rPr>
            <w:rFonts w:ascii="Times New Roman" w:hAnsi="Times New Roman" w:cs="Times New Roman"/>
          </w:rPr>
          <w:t>.</w:t>
        </w:r>
      </w:ins>
    </w:p>
    <w:p w14:paraId="73528A96" w14:textId="257BE88B" w:rsidR="00CB58CD" w:rsidRPr="00A05B8C" w:rsidDel="003B5E2F" w:rsidRDefault="00A546FF" w:rsidP="00C27738">
      <w:pPr>
        <w:spacing w:line="480" w:lineRule="auto"/>
        <w:rPr>
          <w:del w:id="86" w:author="Diego Barneche" w:date="2016-08-16T07:01:00Z"/>
          <w:rFonts w:ascii="Times New Roman" w:hAnsi="Times New Roman" w:cs="Times New Roman"/>
        </w:rPr>
      </w:pPr>
      <w:del w:id="87" w:author="Diego Barneche" w:date="2016-08-16T07:01:00Z">
        <w:r w:rsidRPr="00A05B8C" w:rsidDel="003B5E2F">
          <w:rPr>
            <w:rFonts w:ascii="Times New Roman" w:hAnsi="Times New Roman" w:cs="Times New Roman"/>
          </w:rPr>
          <w:delText>We have also estimated the</w:delText>
        </w:r>
        <w:r w:rsidR="00496325" w:rsidRPr="00A05B8C" w:rsidDel="003B5E2F">
          <w:rPr>
            <w:rFonts w:ascii="Times New Roman" w:hAnsi="Times New Roman" w:cs="Times New Roman"/>
          </w:rPr>
          <w:delText xml:space="preserve"> average</w:delText>
        </w:r>
        <w:r w:rsidRPr="00A05B8C" w:rsidDel="003B5E2F">
          <w:rPr>
            <w:rFonts w:ascii="Times New Roman" w:hAnsi="Times New Roman" w:cs="Times New Roman"/>
          </w:rPr>
          <w:delText xml:space="preserve"> point at which </w:delText>
        </w:r>
        <w:r w:rsidR="00496325" w:rsidRPr="00A05B8C" w:rsidDel="003B5E2F">
          <w:rPr>
            <w:rFonts w:ascii="Times New Roman" w:hAnsi="Times New Roman" w:cs="Times New Roman"/>
          </w:rPr>
          <w:delText>different species</w:delText>
        </w:r>
        <w:r w:rsidRPr="00A05B8C" w:rsidDel="003B5E2F">
          <w:rPr>
            <w:rFonts w:ascii="Times New Roman" w:hAnsi="Times New Roman" w:cs="Times New Roman"/>
          </w:rPr>
          <w:delText xml:space="preserve"> start displaying signs of stress due to decreasing oxygen availability. </w:delText>
        </w:r>
        <w:r w:rsidR="00CB58CD" w:rsidRPr="00A05B8C" w:rsidDel="003B5E2F">
          <w:rPr>
            <w:rFonts w:ascii="Times New Roman" w:hAnsi="Times New Roman" w:cs="Times New Roman"/>
          </w:rPr>
          <w:delText xml:space="preserve">To do so, </w:delText>
        </w:r>
        <w:r w:rsidR="00876117" w:rsidRPr="00A05B8C" w:rsidDel="003B5E2F">
          <w:rPr>
            <w:rFonts w:ascii="Times New Roman" w:hAnsi="Times New Roman" w:cs="Times New Roman"/>
          </w:rPr>
          <w:delText xml:space="preserve">for each species, we use the average species-specific parameters from our Bayesian model in order to calculate the value of air saturation in which oxygen consumption is 5% lower than that at 100% air saturation.  </w:delText>
        </w:r>
      </w:del>
    </w:p>
    <w:p w14:paraId="374D8E77" w14:textId="77777777" w:rsidR="00C8453E" w:rsidRPr="00A05B8C" w:rsidRDefault="00C8453E" w:rsidP="00C27738">
      <w:pPr>
        <w:spacing w:line="480" w:lineRule="auto"/>
        <w:rPr>
          <w:rFonts w:ascii="Times New Roman" w:hAnsi="Times New Roman" w:cs="Times New Roman"/>
        </w:rPr>
      </w:pPr>
    </w:p>
    <w:p w14:paraId="7B314BE6" w14:textId="41414E08" w:rsidR="001B5471" w:rsidRPr="00A05B8C" w:rsidRDefault="00A22F72" w:rsidP="00C27738">
      <w:pPr>
        <w:spacing w:line="480" w:lineRule="auto"/>
        <w:rPr>
          <w:rFonts w:ascii="Times New Roman" w:hAnsi="Times New Roman" w:cs="Times New Roman"/>
          <w:b/>
        </w:rPr>
      </w:pPr>
      <w:r w:rsidRPr="00A05B8C">
        <w:rPr>
          <w:rFonts w:ascii="Times New Roman" w:hAnsi="Times New Roman" w:cs="Times New Roman"/>
          <w:b/>
        </w:rPr>
        <w:t>R</w:t>
      </w:r>
      <w:r w:rsidR="006F1C06" w:rsidRPr="00A05B8C">
        <w:rPr>
          <w:rFonts w:ascii="Times New Roman" w:hAnsi="Times New Roman" w:cs="Times New Roman"/>
          <w:b/>
        </w:rPr>
        <w:t>esults</w:t>
      </w:r>
    </w:p>
    <w:p w14:paraId="118661C5" w14:textId="77777777" w:rsidR="006F1C06" w:rsidRPr="00A05B8C" w:rsidRDefault="006F1C06" w:rsidP="00C27738">
      <w:pPr>
        <w:spacing w:line="480" w:lineRule="auto"/>
        <w:rPr>
          <w:rFonts w:ascii="Times New Roman" w:hAnsi="Times New Roman" w:cs="Times New Roman"/>
        </w:rPr>
      </w:pPr>
    </w:p>
    <w:p w14:paraId="2D39A9DF" w14:textId="77777777" w:rsidR="001B5471" w:rsidRPr="00A05B8C" w:rsidRDefault="001B5471" w:rsidP="00C27738">
      <w:pPr>
        <w:spacing w:line="480" w:lineRule="auto"/>
        <w:rPr>
          <w:rFonts w:ascii="Times New Roman" w:hAnsi="Times New Roman" w:cs="Times New Roman"/>
          <w:i/>
        </w:rPr>
      </w:pPr>
      <w:r w:rsidRPr="00A05B8C">
        <w:rPr>
          <w:rFonts w:ascii="Times New Roman" w:hAnsi="Times New Roman" w:cs="Times New Roman"/>
          <w:i/>
        </w:rPr>
        <w:t>Field estimates of water flow and oxygen availability</w:t>
      </w:r>
    </w:p>
    <w:p w14:paraId="1737A572" w14:textId="77777777" w:rsidR="000C0C0E" w:rsidRPr="00A05B8C" w:rsidRDefault="000C0C0E" w:rsidP="00C27738">
      <w:pPr>
        <w:spacing w:line="480" w:lineRule="auto"/>
        <w:rPr>
          <w:rFonts w:ascii="Times New Roman" w:hAnsi="Times New Roman" w:cs="Times New Roman"/>
        </w:rPr>
      </w:pPr>
    </w:p>
    <w:p w14:paraId="6F0E30F1" w14:textId="2F5E23F3" w:rsidR="00467DDE" w:rsidRPr="00A05B8C" w:rsidRDefault="001B5471" w:rsidP="00C27738">
      <w:pPr>
        <w:spacing w:line="480" w:lineRule="auto"/>
        <w:rPr>
          <w:rFonts w:ascii="Times New Roman" w:hAnsi="Times New Roman" w:cs="Times New Roman"/>
        </w:rPr>
      </w:pPr>
      <w:r w:rsidRPr="00A05B8C">
        <w:rPr>
          <w:rFonts w:ascii="Times New Roman" w:hAnsi="Times New Roman" w:cs="Times New Roman"/>
        </w:rPr>
        <w:t>The site</w:t>
      </w:r>
      <w:r w:rsidR="00EA5440" w:rsidRPr="00A05B8C">
        <w:rPr>
          <w:rFonts w:ascii="Times New Roman" w:hAnsi="Times New Roman" w:cs="Times New Roman"/>
        </w:rPr>
        <w:t>s</w:t>
      </w:r>
      <w:r w:rsidRPr="00A05B8C">
        <w:rPr>
          <w:rFonts w:ascii="Times New Roman" w:hAnsi="Times New Roman" w:cs="Times New Roman"/>
        </w:rPr>
        <w:t xml:space="preserve"> with the lowest flow </w:t>
      </w:r>
      <w:r w:rsidR="00610BB5" w:rsidRPr="00A05B8C">
        <w:rPr>
          <w:rFonts w:ascii="Times New Roman" w:hAnsi="Times New Roman" w:cs="Times New Roman"/>
        </w:rPr>
        <w:t xml:space="preserve">velocity </w:t>
      </w:r>
      <w:r w:rsidR="00EA5440" w:rsidRPr="00A05B8C">
        <w:rPr>
          <w:rFonts w:ascii="Times New Roman" w:hAnsi="Times New Roman" w:cs="Times New Roman"/>
        </w:rPr>
        <w:t xml:space="preserve">were St. Kilda (1.4 </w:t>
      </w:r>
      <w:r w:rsidR="00BF6589" w:rsidRPr="00A05B8C">
        <w:rPr>
          <w:rFonts w:ascii="Times New Roman" w:hAnsi="Times New Roman" w:cs="Times New Roman"/>
        </w:rPr>
        <w:t xml:space="preserve">± </w:t>
      </w:r>
      <w:del w:id="88" w:author="Diego Barneche" w:date="2016-08-16T07:08:00Z">
        <w:r w:rsidR="00BF6589" w:rsidRPr="00A05B8C" w:rsidDel="00F739A0">
          <w:rPr>
            <w:rFonts w:ascii="Times New Roman" w:hAnsi="Times New Roman" w:cs="Times New Roman"/>
          </w:rPr>
          <w:delText>0.9</w:delText>
        </w:r>
      </w:del>
      <w:ins w:id="89" w:author="Diego Barneche" w:date="2016-08-16T07:08:00Z">
        <w:r w:rsidR="00F739A0">
          <w:rPr>
            <w:rFonts w:ascii="Times New Roman" w:hAnsi="Times New Roman" w:cs="Times New Roman"/>
          </w:rPr>
          <w:t>1.0</w:t>
        </w:r>
      </w:ins>
      <w:r w:rsidR="00BF6589" w:rsidRPr="00A05B8C">
        <w:rPr>
          <w:rFonts w:ascii="Times New Roman" w:hAnsi="Times New Roman" w:cs="Times New Roman"/>
        </w:rPr>
        <w:t xml:space="preserve"> </w:t>
      </w:r>
      <w:r w:rsidR="00EA5440" w:rsidRPr="00A05B8C">
        <w:rPr>
          <w:rFonts w:ascii="Times New Roman" w:hAnsi="Times New Roman" w:cs="Times New Roman"/>
        </w:rPr>
        <w:t>cm seg</w:t>
      </w:r>
      <w:r w:rsidR="00EA5440" w:rsidRPr="00A05B8C">
        <w:rPr>
          <w:rFonts w:ascii="Times New Roman" w:hAnsi="Times New Roman" w:cs="Times New Roman"/>
          <w:vertAlign w:val="superscript"/>
        </w:rPr>
        <w:t>-1</w:t>
      </w:r>
      <w:r w:rsidR="003733D6" w:rsidRPr="00A05B8C">
        <w:rPr>
          <w:rFonts w:ascii="Times New Roman" w:hAnsi="Times New Roman" w:cs="Times New Roman"/>
        </w:rPr>
        <w:t xml:space="preserve">) </w:t>
      </w:r>
      <w:r w:rsidR="00EA5440" w:rsidRPr="00A05B8C">
        <w:rPr>
          <w:rFonts w:ascii="Times New Roman" w:hAnsi="Times New Roman" w:cs="Times New Roman"/>
        </w:rPr>
        <w:t>and Brighton (1.5</w:t>
      </w:r>
      <w:del w:id="90" w:author="Diego Barneche" w:date="2016-08-16T07:04:00Z">
        <w:r w:rsidR="00EA5440" w:rsidRPr="00A05B8C" w:rsidDel="00F739A0">
          <w:rPr>
            <w:rFonts w:ascii="Times New Roman" w:hAnsi="Times New Roman" w:cs="Times New Roman"/>
          </w:rPr>
          <w:delText xml:space="preserve"> </w:delText>
        </w:r>
      </w:del>
      <w:r w:rsidR="00EA5440" w:rsidRPr="00A05B8C">
        <w:rPr>
          <w:rFonts w:ascii="Times New Roman" w:hAnsi="Times New Roman" w:cs="Times New Roman"/>
        </w:rPr>
        <w:t xml:space="preserve"> </w:t>
      </w:r>
      <w:r w:rsidR="00BF6589" w:rsidRPr="00A05B8C">
        <w:rPr>
          <w:rFonts w:ascii="Times New Roman" w:hAnsi="Times New Roman" w:cs="Times New Roman"/>
        </w:rPr>
        <w:t xml:space="preserve">± 4.3 </w:t>
      </w:r>
      <w:r w:rsidR="00EA5440" w:rsidRPr="00A05B8C">
        <w:rPr>
          <w:rFonts w:ascii="Times New Roman" w:hAnsi="Times New Roman" w:cs="Times New Roman"/>
        </w:rPr>
        <w:t>cm seg</w:t>
      </w:r>
      <w:r w:rsidR="00EA5440" w:rsidRPr="00A05B8C">
        <w:rPr>
          <w:rFonts w:ascii="Times New Roman" w:hAnsi="Times New Roman" w:cs="Times New Roman"/>
          <w:vertAlign w:val="superscript"/>
        </w:rPr>
        <w:t>-1</w:t>
      </w:r>
      <w:r w:rsidR="00EA5440" w:rsidRPr="00A05B8C">
        <w:rPr>
          <w:rFonts w:ascii="Times New Roman" w:hAnsi="Times New Roman" w:cs="Times New Roman"/>
        </w:rPr>
        <w:t xml:space="preserve">), followed by Queenscliff </w:t>
      </w:r>
      <w:r w:rsidR="00BF6589" w:rsidRPr="00A05B8C">
        <w:rPr>
          <w:rFonts w:ascii="Times New Roman" w:hAnsi="Times New Roman" w:cs="Times New Roman"/>
        </w:rPr>
        <w:t>Harbor</w:t>
      </w:r>
      <w:r w:rsidR="00EA5440" w:rsidRPr="00A05B8C">
        <w:rPr>
          <w:rFonts w:ascii="Times New Roman" w:hAnsi="Times New Roman" w:cs="Times New Roman"/>
        </w:rPr>
        <w:t xml:space="preserve"> (3.5 </w:t>
      </w:r>
      <w:r w:rsidR="00BF6589" w:rsidRPr="00A05B8C">
        <w:rPr>
          <w:rFonts w:ascii="Times New Roman" w:hAnsi="Times New Roman" w:cs="Times New Roman"/>
        </w:rPr>
        <w:t>± 2.</w:t>
      </w:r>
      <w:ins w:id="91" w:author="Diego Barneche" w:date="2016-08-16T07:08:00Z">
        <w:r w:rsidR="00F739A0">
          <w:rPr>
            <w:rFonts w:ascii="Times New Roman" w:hAnsi="Times New Roman" w:cs="Times New Roman"/>
          </w:rPr>
          <w:t>9</w:t>
        </w:r>
      </w:ins>
      <w:del w:id="92" w:author="Diego Barneche" w:date="2016-08-16T07:08:00Z">
        <w:r w:rsidR="00BF6589" w:rsidRPr="00A05B8C" w:rsidDel="00F739A0">
          <w:rPr>
            <w:rFonts w:ascii="Times New Roman" w:hAnsi="Times New Roman" w:cs="Times New Roman"/>
          </w:rPr>
          <w:delText>8</w:delText>
        </w:r>
      </w:del>
      <w:r w:rsidR="00BF6589" w:rsidRPr="00A05B8C">
        <w:rPr>
          <w:rFonts w:ascii="Times New Roman" w:hAnsi="Times New Roman" w:cs="Times New Roman"/>
        </w:rPr>
        <w:t xml:space="preserve"> </w:t>
      </w:r>
      <w:r w:rsidR="00EA5440" w:rsidRPr="00A05B8C">
        <w:rPr>
          <w:rFonts w:ascii="Times New Roman" w:hAnsi="Times New Roman" w:cs="Times New Roman"/>
        </w:rPr>
        <w:t>cm seg</w:t>
      </w:r>
      <w:r w:rsidR="00EA5440" w:rsidRPr="00A05B8C">
        <w:rPr>
          <w:rFonts w:ascii="Times New Roman" w:hAnsi="Times New Roman" w:cs="Times New Roman"/>
          <w:vertAlign w:val="superscript"/>
        </w:rPr>
        <w:t>-1</w:t>
      </w:r>
      <w:r w:rsidR="00EA5440" w:rsidRPr="00A05B8C">
        <w:rPr>
          <w:rFonts w:ascii="Times New Roman" w:hAnsi="Times New Roman" w:cs="Times New Roman"/>
        </w:rPr>
        <w:t xml:space="preserve">) </w:t>
      </w:r>
      <w:r w:rsidR="003C334A" w:rsidRPr="00A05B8C">
        <w:rPr>
          <w:rFonts w:ascii="Times New Roman" w:hAnsi="Times New Roman" w:cs="Times New Roman"/>
        </w:rPr>
        <w:t>and Blairgowrie</w:t>
      </w:r>
      <w:r w:rsidR="00EA5440" w:rsidRPr="00A05B8C">
        <w:rPr>
          <w:rFonts w:ascii="Times New Roman" w:hAnsi="Times New Roman" w:cs="Times New Roman"/>
        </w:rPr>
        <w:t xml:space="preserve"> (3.6 </w:t>
      </w:r>
      <w:r w:rsidR="00BF6589" w:rsidRPr="00A05B8C">
        <w:rPr>
          <w:rFonts w:ascii="Times New Roman" w:hAnsi="Times New Roman" w:cs="Times New Roman"/>
        </w:rPr>
        <w:t>± 2.</w:t>
      </w:r>
      <w:del w:id="93" w:author="Diego Barneche" w:date="2016-08-16T07:08:00Z">
        <w:r w:rsidR="00BF6589" w:rsidRPr="00A05B8C" w:rsidDel="00F739A0">
          <w:rPr>
            <w:rFonts w:ascii="Times New Roman" w:hAnsi="Times New Roman" w:cs="Times New Roman"/>
          </w:rPr>
          <w:delText xml:space="preserve">8 </w:delText>
        </w:r>
      </w:del>
      <w:ins w:id="94" w:author="Diego Barneche" w:date="2016-08-16T07:08:00Z">
        <w:r w:rsidR="00F739A0">
          <w:rPr>
            <w:rFonts w:ascii="Times New Roman" w:hAnsi="Times New Roman" w:cs="Times New Roman"/>
          </w:rPr>
          <w:t>9</w:t>
        </w:r>
        <w:r w:rsidR="00F739A0" w:rsidRPr="00A05B8C">
          <w:rPr>
            <w:rFonts w:ascii="Times New Roman" w:hAnsi="Times New Roman" w:cs="Times New Roman"/>
          </w:rPr>
          <w:t xml:space="preserve"> </w:t>
        </w:r>
      </w:ins>
      <w:r w:rsidR="00EA5440" w:rsidRPr="00A05B8C">
        <w:rPr>
          <w:rFonts w:ascii="Times New Roman" w:hAnsi="Times New Roman" w:cs="Times New Roman"/>
        </w:rPr>
        <w:t>cm seg</w:t>
      </w:r>
      <w:r w:rsidR="00EA5440" w:rsidRPr="00A05B8C">
        <w:rPr>
          <w:rFonts w:ascii="Times New Roman" w:hAnsi="Times New Roman" w:cs="Times New Roman"/>
          <w:vertAlign w:val="superscript"/>
        </w:rPr>
        <w:t>-1</w:t>
      </w:r>
      <w:r w:rsidR="00EA5440" w:rsidRPr="00A05B8C">
        <w:rPr>
          <w:rFonts w:ascii="Times New Roman" w:hAnsi="Times New Roman" w:cs="Times New Roman"/>
        </w:rPr>
        <w:t xml:space="preserve">). </w:t>
      </w:r>
      <w:r w:rsidR="000C64DB" w:rsidRPr="00A05B8C">
        <w:rPr>
          <w:rFonts w:ascii="Times New Roman" w:hAnsi="Times New Roman" w:cs="Times New Roman"/>
        </w:rPr>
        <w:t xml:space="preserve"> </w:t>
      </w:r>
      <w:r w:rsidRPr="00A05B8C">
        <w:rPr>
          <w:rFonts w:ascii="Times New Roman" w:hAnsi="Times New Roman" w:cs="Times New Roman"/>
        </w:rPr>
        <w:t>Queenscliff Pier had the highest flow compared to all other studies sites</w:t>
      </w:r>
      <w:r w:rsidR="000C64DB" w:rsidRPr="00A05B8C">
        <w:rPr>
          <w:rFonts w:ascii="Times New Roman" w:hAnsi="Times New Roman" w:cs="Times New Roman"/>
        </w:rPr>
        <w:t xml:space="preserve"> (19.0</w:t>
      </w:r>
      <w:r w:rsidR="00BF6589" w:rsidRPr="00A05B8C">
        <w:rPr>
          <w:rFonts w:ascii="Times New Roman" w:hAnsi="Times New Roman" w:cs="Times New Roman"/>
        </w:rPr>
        <w:t xml:space="preserve"> ±</w:t>
      </w:r>
      <w:r w:rsidR="009F6720" w:rsidRPr="00A05B8C">
        <w:rPr>
          <w:rFonts w:ascii="Times New Roman" w:hAnsi="Times New Roman" w:cs="Times New Roman"/>
        </w:rPr>
        <w:t xml:space="preserve"> 6.</w:t>
      </w:r>
      <w:del w:id="95" w:author="Diego Barneche" w:date="2016-08-16T07:08:00Z">
        <w:r w:rsidR="009F6720" w:rsidRPr="00A05B8C" w:rsidDel="00F739A0">
          <w:rPr>
            <w:rFonts w:ascii="Times New Roman" w:hAnsi="Times New Roman" w:cs="Times New Roman"/>
          </w:rPr>
          <w:delText xml:space="preserve">6 </w:delText>
        </w:r>
      </w:del>
      <w:ins w:id="96" w:author="Diego Barneche" w:date="2016-08-16T07:08:00Z">
        <w:r w:rsidR="00F739A0">
          <w:rPr>
            <w:rFonts w:ascii="Times New Roman" w:hAnsi="Times New Roman" w:cs="Times New Roman"/>
          </w:rPr>
          <w:t>5</w:t>
        </w:r>
        <w:r w:rsidR="00F739A0" w:rsidRPr="00A05B8C">
          <w:rPr>
            <w:rFonts w:ascii="Times New Roman" w:hAnsi="Times New Roman" w:cs="Times New Roman"/>
          </w:rPr>
          <w:t xml:space="preserve"> </w:t>
        </w:r>
        <w:r w:rsidR="00F739A0">
          <w:rPr>
            <w:rFonts w:ascii="Times New Roman" w:hAnsi="Times New Roman" w:cs="Times New Roman"/>
          </w:rPr>
          <w:t>c</w:t>
        </w:r>
      </w:ins>
      <w:r w:rsidR="000C64DB" w:rsidRPr="00A05B8C">
        <w:rPr>
          <w:rFonts w:ascii="Times New Roman" w:hAnsi="Times New Roman" w:cs="Times New Roman"/>
        </w:rPr>
        <w:t>m seg</w:t>
      </w:r>
      <w:r w:rsidR="000C64DB" w:rsidRPr="00A05B8C">
        <w:rPr>
          <w:rFonts w:ascii="Times New Roman" w:hAnsi="Times New Roman" w:cs="Times New Roman"/>
          <w:vertAlign w:val="superscript"/>
        </w:rPr>
        <w:t>-1</w:t>
      </w:r>
      <w:r w:rsidR="000C64DB" w:rsidRPr="00A05B8C">
        <w:rPr>
          <w:rFonts w:ascii="Times New Roman" w:hAnsi="Times New Roman" w:cs="Times New Roman"/>
        </w:rPr>
        <w:t>)</w:t>
      </w:r>
      <w:r w:rsidRPr="00A05B8C">
        <w:rPr>
          <w:rFonts w:ascii="Times New Roman" w:hAnsi="Times New Roman" w:cs="Times New Roman"/>
        </w:rPr>
        <w:t>.</w:t>
      </w:r>
      <w:r w:rsidR="00EA5440" w:rsidRPr="00A05B8C">
        <w:rPr>
          <w:rFonts w:ascii="Times New Roman" w:hAnsi="Times New Roman" w:cs="Times New Roman"/>
        </w:rPr>
        <w:t xml:space="preserve"> </w:t>
      </w:r>
      <w:r w:rsidR="00467DDE" w:rsidRPr="00A05B8C">
        <w:rPr>
          <w:rFonts w:ascii="Times New Roman" w:hAnsi="Times New Roman" w:cs="Times New Roman"/>
        </w:rPr>
        <w:t xml:space="preserve">The rank order of flow conditions at any one site corresponded roughly with </w:t>
      </w:r>
      <w:r w:rsidR="00467DDE" w:rsidRPr="00A05B8C">
        <w:rPr>
          <w:rFonts w:ascii="Times New Roman" w:hAnsi="Times New Roman" w:cs="Times New Roman"/>
        </w:rPr>
        <w:lastRenderedPageBreak/>
        <w:t xml:space="preserve">mean local oxygen availability although this </w:t>
      </w:r>
      <w:r w:rsidR="00AF4B78" w:rsidRPr="00A05B8C">
        <w:rPr>
          <w:rFonts w:ascii="Times New Roman" w:hAnsi="Times New Roman" w:cs="Times New Roman"/>
        </w:rPr>
        <w:t xml:space="preserve">relationship </w:t>
      </w:r>
      <w:r w:rsidR="00467DDE" w:rsidRPr="00A05B8C">
        <w:rPr>
          <w:rFonts w:ascii="Times New Roman" w:hAnsi="Times New Roman" w:cs="Times New Roman"/>
        </w:rPr>
        <w:t>was largely driven by 100% oxygen conditions at the site wit</w:t>
      </w:r>
      <w:r w:rsidR="00B80EDF" w:rsidRPr="00A05B8C">
        <w:rPr>
          <w:rFonts w:ascii="Times New Roman" w:hAnsi="Times New Roman" w:cs="Times New Roman"/>
        </w:rPr>
        <w:t>h the highest flow rates (Fig</w:t>
      </w:r>
      <w:r w:rsidR="006F1C06" w:rsidRPr="00A05B8C">
        <w:rPr>
          <w:rFonts w:ascii="Times New Roman" w:hAnsi="Times New Roman" w:cs="Times New Roman"/>
        </w:rPr>
        <w:t>.</w:t>
      </w:r>
      <w:r w:rsidR="00B80EDF" w:rsidRPr="00A05B8C">
        <w:rPr>
          <w:rFonts w:ascii="Times New Roman" w:hAnsi="Times New Roman" w:cs="Times New Roman"/>
        </w:rPr>
        <w:t xml:space="preserve"> 1</w:t>
      </w:r>
      <w:r w:rsidR="00467DDE" w:rsidRPr="00A05B8C">
        <w:rPr>
          <w:rFonts w:ascii="Times New Roman" w:hAnsi="Times New Roman" w:cs="Times New Roman"/>
        </w:rPr>
        <w:t>).  Micro</w:t>
      </w:r>
      <w:r w:rsidR="00FD65C3" w:rsidRPr="00A05B8C">
        <w:rPr>
          <w:rFonts w:ascii="Times New Roman" w:hAnsi="Times New Roman" w:cs="Times New Roman"/>
        </w:rPr>
        <w:t>sites</w:t>
      </w:r>
      <w:r w:rsidR="00467DDE" w:rsidRPr="00A05B8C">
        <w:rPr>
          <w:rFonts w:ascii="Times New Roman" w:hAnsi="Times New Roman" w:cs="Times New Roman"/>
        </w:rPr>
        <w:t xml:space="preserve"> </w:t>
      </w:r>
      <w:r w:rsidR="00215106" w:rsidRPr="00A05B8C">
        <w:rPr>
          <w:rFonts w:ascii="Times New Roman" w:hAnsi="Times New Roman" w:cs="Times New Roman"/>
        </w:rPr>
        <w:t xml:space="preserve">(i.e. samples) </w:t>
      </w:r>
      <w:r w:rsidR="00467DDE" w:rsidRPr="00A05B8C">
        <w:rPr>
          <w:rFonts w:ascii="Times New Roman" w:hAnsi="Times New Roman" w:cs="Times New Roman"/>
        </w:rPr>
        <w:t>with high oxygen levels (% air saturation) were found at all sites (Fig</w:t>
      </w:r>
      <w:r w:rsidR="006F1C06" w:rsidRPr="00A05B8C">
        <w:rPr>
          <w:rFonts w:ascii="Times New Roman" w:hAnsi="Times New Roman" w:cs="Times New Roman"/>
        </w:rPr>
        <w:t>.</w:t>
      </w:r>
      <w:r w:rsidR="00467DDE" w:rsidRPr="00A05B8C">
        <w:rPr>
          <w:rFonts w:ascii="Times New Roman" w:hAnsi="Times New Roman" w:cs="Times New Roman"/>
        </w:rPr>
        <w:t xml:space="preserve"> 1</w:t>
      </w:r>
      <w:r w:rsidR="000F76FA" w:rsidRPr="00A05B8C">
        <w:rPr>
          <w:rFonts w:ascii="Times New Roman" w:hAnsi="Times New Roman" w:cs="Times New Roman"/>
        </w:rPr>
        <w:t xml:space="preserve">). </w:t>
      </w:r>
      <w:r w:rsidR="00467DDE" w:rsidRPr="00A05B8C">
        <w:rPr>
          <w:rFonts w:ascii="Times New Roman" w:hAnsi="Times New Roman" w:cs="Times New Roman"/>
        </w:rPr>
        <w:t>St Kilda had the highest variation in oxy</w:t>
      </w:r>
      <w:r w:rsidR="00B80EDF" w:rsidRPr="00A05B8C">
        <w:rPr>
          <w:rFonts w:ascii="Times New Roman" w:hAnsi="Times New Roman" w:cs="Times New Roman"/>
        </w:rPr>
        <w:t xml:space="preserve">gen availability </w:t>
      </w:r>
      <w:r w:rsidR="00467DDE" w:rsidRPr="00A05B8C">
        <w:rPr>
          <w:rFonts w:ascii="Times New Roman" w:hAnsi="Times New Roman" w:cs="Times New Roman"/>
        </w:rPr>
        <w:t xml:space="preserve">and also had higher frequency of </w:t>
      </w:r>
      <w:r w:rsidR="00DD50BF" w:rsidRPr="00A05B8C">
        <w:rPr>
          <w:rFonts w:ascii="Times New Roman" w:hAnsi="Times New Roman" w:cs="Times New Roman"/>
        </w:rPr>
        <w:t xml:space="preserve">microsites </w:t>
      </w:r>
      <w:r w:rsidR="00B80EDF" w:rsidRPr="00A05B8C">
        <w:rPr>
          <w:rFonts w:ascii="Times New Roman" w:hAnsi="Times New Roman" w:cs="Times New Roman"/>
        </w:rPr>
        <w:t>with 0 % of oxygen (Table 2, Fig</w:t>
      </w:r>
      <w:r w:rsidR="006F1C06" w:rsidRPr="00A05B8C">
        <w:rPr>
          <w:rFonts w:ascii="Times New Roman" w:hAnsi="Times New Roman" w:cs="Times New Roman"/>
        </w:rPr>
        <w:t>.</w:t>
      </w:r>
      <w:r w:rsidR="00B80EDF" w:rsidRPr="00A05B8C">
        <w:rPr>
          <w:rFonts w:ascii="Times New Roman" w:hAnsi="Times New Roman" w:cs="Times New Roman"/>
        </w:rPr>
        <w:t xml:space="preserve"> 1)</w:t>
      </w:r>
      <w:r w:rsidR="00467DDE" w:rsidRPr="00A05B8C">
        <w:rPr>
          <w:rFonts w:ascii="Times New Roman" w:hAnsi="Times New Roman" w:cs="Times New Roman"/>
        </w:rPr>
        <w:t>.  In contrast, Queenscliff Pier had the lowest vari</w:t>
      </w:r>
      <w:r w:rsidR="00B80EDF" w:rsidRPr="00A05B8C">
        <w:rPr>
          <w:rFonts w:ascii="Times New Roman" w:hAnsi="Times New Roman" w:cs="Times New Roman"/>
        </w:rPr>
        <w:t>ability in oxygen availability</w:t>
      </w:r>
      <w:r w:rsidR="00467DDE" w:rsidRPr="00A05B8C">
        <w:rPr>
          <w:rFonts w:ascii="Times New Roman" w:hAnsi="Times New Roman" w:cs="Times New Roman"/>
        </w:rPr>
        <w:t>, and no microsite sho</w:t>
      </w:r>
      <w:r w:rsidR="00B80EDF" w:rsidRPr="00A05B8C">
        <w:rPr>
          <w:rFonts w:ascii="Times New Roman" w:hAnsi="Times New Roman" w:cs="Times New Roman"/>
        </w:rPr>
        <w:t>wed oxygen levels at 0 % (Table 2, Fig</w:t>
      </w:r>
      <w:r w:rsidR="006F1C06" w:rsidRPr="00A05B8C">
        <w:rPr>
          <w:rFonts w:ascii="Times New Roman" w:hAnsi="Times New Roman" w:cs="Times New Roman"/>
        </w:rPr>
        <w:t>.</w:t>
      </w:r>
      <w:r w:rsidR="00B80EDF" w:rsidRPr="00A05B8C">
        <w:rPr>
          <w:rFonts w:ascii="Times New Roman" w:hAnsi="Times New Roman" w:cs="Times New Roman"/>
        </w:rPr>
        <w:t xml:space="preserve"> 1</w:t>
      </w:r>
      <w:r w:rsidR="00467DDE" w:rsidRPr="00A05B8C">
        <w:rPr>
          <w:rFonts w:ascii="Times New Roman" w:hAnsi="Times New Roman" w:cs="Times New Roman"/>
        </w:rPr>
        <w:t xml:space="preserve">). </w:t>
      </w:r>
    </w:p>
    <w:p w14:paraId="12C399F4" w14:textId="77777777" w:rsidR="00260309" w:rsidRPr="00A05B8C" w:rsidRDefault="00260309" w:rsidP="00C27738">
      <w:pPr>
        <w:spacing w:line="480" w:lineRule="auto"/>
        <w:rPr>
          <w:rFonts w:ascii="Times New Roman" w:hAnsi="Times New Roman" w:cs="Times New Roman"/>
        </w:rPr>
      </w:pPr>
    </w:p>
    <w:p w14:paraId="1DEA75BF" w14:textId="0D1DFF57" w:rsidR="001B5471" w:rsidRPr="00A05B8C" w:rsidRDefault="005465AA" w:rsidP="00C27738">
      <w:pPr>
        <w:spacing w:line="480" w:lineRule="auto"/>
        <w:rPr>
          <w:rFonts w:ascii="Times New Roman" w:hAnsi="Times New Roman" w:cs="Times New Roman"/>
          <w:i/>
        </w:rPr>
      </w:pPr>
      <w:r w:rsidRPr="00A05B8C">
        <w:rPr>
          <w:rFonts w:ascii="Times New Roman" w:hAnsi="Times New Roman" w:cs="Times New Roman"/>
          <w:i/>
        </w:rPr>
        <w:t>Tolerance to low oxygen conditions</w:t>
      </w:r>
    </w:p>
    <w:p w14:paraId="4A1363FF" w14:textId="77777777" w:rsidR="006F1C06" w:rsidRPr="00A05B8C" w:rsidRDefault="006F1C06" w:rsidP="00C27738">
      <w:pPr>
        <w:spacing w:line="480" w:lineRule="auto"/>
        <w:rPr>
          <w:rFonts w:ascii="Times New Roman" w:hAnsi="Times New Roman" w:cs="Times New Roman"/>
          <w:i/>
        </w:rPr>
      </w:pPr>
    </w:p>
    <w:p w14:paraId="0AB24F06" w14:textId="59B48749" w:rsidR="00936BE0" w:rsidRPr="00A05B8C" w:rsidRDefault="00467DDE" w:rsidP="00C27738">
      <w:pPr>
        <w:spacing w:line="480" w:lineRule="auto"/>
        <w:rPr>
          <w:ins w:id="97" w:author="Diego Barneche" w:date="2016-08-03T12:37:00Z"/>
          <w:rFonts w:ascii="Times New Roman" w:hAnsi="Times New Roman" w:cs="Times New Roman"/>
        </w:rPr>
      </w:pPr>
      <w:r w:rsidRPr="00A05B8C">
        <w:rPr>
          <w:rFonts w:ascii="Times New Roman" w:hAnsi="Times New Roman" w:cs="Times New Roman"/>
        </w:rPr>
        <w:t>Both the growth form of species and the status of species as native or invasive influenced their tolerance to low oxygen conditions</w:t>
      </w:r>
      <w:ins w:id="98" w:author="Diego Barneche" w:date="2016-08-16T07:16:00Z">
        <w:r w:rsidR="009E5DFC">
          <w:rPr>
            <w:rFonts w:ascii="Times New Roman" w:hAnsi="Times New Roman" w:cs="Times New Roman"/>
          </w:rPr>
          <w:t xml:space="preserve"> (i.e.</w:t>
        </w:r>
      </w:ins>
      <w:ins w:id="99" w:author="Diego Barneche" w:date="2016-08-16T07:25:00Z">
        <w:r w:rsidR="00C310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sub>
          </m:sSub>
        </m:oMath>
        <w:r w:rsidR="00C3107A">
          <w:rPr>
            <w:rFonts w:ascii="Times New Roman" w:hAnsi="Times New Roman" w:cs="Times New Roman"/>
          </w:rPr>
          <w:t xml:space="preserve">, </w:t>
        </w:r>
      </w:ins>
      <w:ins w:id="100" w:author="Diego Barneche" w:date="2016-08-16T07:16:00Z">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9E5DFC">
          <w:rPr>
            <w:rFonts w:ascii="Times New Roman" w:hAnsi="Times New Roman" w:cs="Times New Roman"/>
          </w:rPr>
          <w:t xml:space="preserve"> </w:t>
        </w:r>
        <w:r w:rsidR="009E5DFC">
          <w:rPr>
            <w:rFonts w:ascii="Times New Roman" w:hAnsi="Times New Roman" w:cs="Times New Roman"/>
          </w:rPr>
          <w:t>where</w:t>
        </w:r>
        <w:r w:rsidR="009E5DFC">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9E5DFC" w:rsidRPr="00A05B8C">
          <w:rPr>
            <w:rFonts w:ascii="Times New Roman" w:hAnsi="Times New Roman" w:cs="Times New Roman"/>
          </w:rPr>
          <w:t xml:space="preserve"> =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100%</m:t>
                  </m:r>
                </m:sub>
              </m:sSub>
            </m:sub>
          </m:sSub>
          <m:r>
            <w:rPr>
              <w:rFonts w:ascii="Cambria Math" w:hAnsi="Cambria Math" w:cs="Times New Roman"/>
            </w:rPr>
            <m:t>/2</m:t>
          </m:r>
        </m:oMath>
      </w:ins>
      <w:ins w:id="101" w:author="Diego Barneche" w:date="2016-08-16T07:17:00Z">
        <w:r w:rsidR="009E5DFC">
          <w:rPr>
            <w:rFonts w:ascii="Times New Roman" w:hAnsi="Times New Roman" w:cs="Times New Roman"/>
          </w:rPr>
          <w:t>, Equation 1</w:t>
        </w:r>
      </w:ins>
      <w:ins w:id="102" w:author="Diego Barneche" w:date="2016-08-16T07:16:00Z">
        <w:r w:rsidR="009E5DFC">
          <w:rPr>
            <w:rFonts w:ascii="Times New Roman" w:hAnsi="Times New Roman" w:cs="Times New Roman"/>
          </w:rPr>
          <w:t>)</w:t>
        </w:r>
      </w:ins>
      <w:r w:rsidRPr="00A05B8C">
        <w:rPr>
          <w:rFonts w:ascii="Times New Roman" w:hAnsi="Times New Roman" w:cs="Times New Roman"/>
        </w:rPr>
        <w:t>: flat species tolerate oxygen leve</w:t>
      </w:r>
      <w:r w:rsidR="002F7145" w:rsidRPr="00A05B8C">
        <w:rPr>
          <w:rFonts w:ascii="Times New Roman" w:hAnsi="Times New Roman" w:cs="Times New Roman"/>
        </w:rPr>
        <w:t>ls</w:t>
      </w:r>
      <w:r w:rsidR="009626C0" w:rsidRPr="00A05B8C">
        <w:rPr>
          <w:rFonts w:ascii="Times New Roman" w:hAnsi="Times New Roman" w:cs="Times New Roman"/>
        </w:rPr>
        <w:t xml:space="preserve"> </w:t>
      </w:r>
      <w:r w:rsidR="00425327" w:rsidRPr="00A05B8C">
        <w:rPr>
          <w:rFonts w:ascii="Times New Roman" w:hAnsi="Times New Roman" w:cs="Times New Roman"/>
        </w:rPr>
        <w:t>that are</w:t>
      </w:r>
      <w:ins w:id="103" w:author="Diego Barneche" w:date="2016-08-16T07:22:00Z">
        <w:r w:rsidR="009E5DFC">
          <w:rPr>
            <w:rFonts w:ascii="Times New Roman" w:hAnsi="Times New Roman" w:cs="Times New Roman"/>
          </w:rPr>
          <w:t xml:space="preserve"> on average</w:t>
        </w:r>
      </w:ins>
      <w:r w:rsidR="00425327" w:rsidRPr="00A05B8C">
        <w:rPr>
          <w:rFonts w:ascii="Times New Roman" w:hAnsi="Times New Roman" w:cs="Times New Roman"/>
        </w:rPr>
        <w:t xml:space="preserve"> </w:t>
      </w:r>
      <w:del w:id="104" w:author="Diego Barneche" w:date="2016-08-16T07:20:00Z">
        <w:r w:rsidR="00425327" w:rsidRPr="00A05B8C" w:rsidDel="009E5DFC">
          <w:rPr>
            <w:rFonts w:ascii="Times New Roman" w:hAnsi="Times New Roman" w:cs="Times New Roman"/>
          </w:rPr>
          <w:delText>40%</w:delText>
        </w:r>
      </w:del>
      <w:ins w:id="105" w:author="Diego Barneche" w:date="2016-08-16T07:20:00Z">
        <w:r w:rsidR="009E5DFC">
          <w:rPr>
            <w:rFonts w:ascii="Times New Roman" w:hAnsi="Times New Roman" w:cs="Times New Roman"/>
          </w:rPr>
          <w:t>~2.3-fold</w:t>
        </w:r>
      </w:ins>
      <w:r w:rsidR="00425327" w:rsidRPr="00A05B8C">
        <w:rPr>
          <w:rFonts w:ascii="Times New Roman" w:hAnsi="Times New Roman" w:cs="Times New Roman"/>
        </w:rPr>
        <w:t xml:space="preserve"> lower than the critical values for </w:t>
      </w:r>
      <w:r w:rsidR="002F7145" w:rsidRPr="00A05B8C">
        <w:rPr>
          <w:rFonts w:ascii="Times New Roman" w:hAnsi="Times New Roman" w:cs="Times New Roman"/>
        </w:rPr>
        <w:t>erect species (Fig</w:t>
      </w:r>
      <w:r w:rsidR="006F1C06" w:rsidRPr="00A05B8C">
        <w:rPr>
          <w:rFonts w:ascii="Times New Roman" w:hAnsi="Times New Roman" w:cs="Times New Roman"/>
        </w:rPr>
        <w:t>.</w:t>
      </w:r>
      <w:r w:rsidR="00ED61FA" w:rsidRPr="00A05B8C">
        <w:rPr>
          <w:rFonts w:ascii="Times New Roman" w:hAnsi="Times New Roman" w:cs="Times New Roman"/>
        </w:rPr>
        <w:t xml:space="preserve"> 2</w:t>
      </w:r>
      <w:ins w:id="106" w:author="Diego Barneche" w:date="2016-08-16T08:05:00Z">
        <w:r w:rsidR="00D57033">
          <w:rPr>
            <w:rFonts w:ascii="Times New Roman" w:hAnsi="Times New Roman" w:cs="Times New Roman"/>
          </w:rPr>
          <w:t>a</w:t>
        </w:r>
      </w:ins>
      <w:del w:id="107" w:author="Diego Barneche" w:date="2016-08-16T08:05:00Z">
        <w:r w:rsidR="00ED61FA" w:rsidRPr="00A05B8C" w:rsidDel="00D57033">
          <w:rPr>
            <w:rFonts w:ascii="Times New Roman" w:hAnsi="Times New Roman" w:cs="Times New Roman"/>
          </w:rPr>
          <w:delText>A</w:delText>
        </w:r>
      </w:del>
      <w:r w:rsidRPr="00A05B8C">
        <w:rPr>
          <w:rFonts w:ascii="Times New Roman" w:hAnsi="Times New Roman" w:cs="Times New Roman"/>
        </w:rPr>
        <w:t>)</w:t>
      </w:r>
      <w:r w:rsidR="00425327" w:rsidRPr="00A05B8C">
        <w:rPr>
          <w:rFonts w:ascii="Times New Roman" w:hAnsi="Times New Roman" w:cs="Times New Roman"/>
        </w:rPr>
        <w:t>; similarly,</w:t>
      </w:r>
      <w:r w:rsidRPr="00A05B8C">
        <w:rPr>
          <w:rFonts w:ascii="Times New Roman" w:hAnsi="Times New Roman" w:cs="Times New Roman"/>
        </w:rPr>
        <w:t xml:space="preserve"> invasive species tolerate oxygen levels </w:t>
      </w:r>
      <w:r w:rsidR="00425327" w:rsidRPr="00A05B8C">
        <w:rPr>
          <w:rFonts w:ascii="Times New Roman" w:hAnsi="Times New Roman" w:cs="Times New Roman"/>
        </w:rPr>
        <w:t xml:space="preserve">that are </w:t>
      </w:r>
      <w:del w:id="108" w:author="Diego Barneche" w:date="2016-08-16T07:22:00Z">
        <w:r w:rsidR="00425327" w:rsidRPr="00A05B8C" w:rsidDel="009E5DFC">
          <w:rPr>
            <w:rFonts w:ascii="Times New Roman" w:hAnsi="Times New Roman" w:cs="Times New Roman"/>
          </w:rPr>
          <w:delText>40%</w:delText>
        </w:r>
      </w:del>
      <w:ins w:id="109" w:author="Diego Barneche" w:date="2016-08-16T07:22:00Z">
        <w:r w:rsidR="009E5DFC">
          <w:rPr>
            <w:rFonts w:ascii="Times New Roman" w:hAnsi="Times New Roman" w:cs="Times New Roman"/>
          </w:rPr>
          <w:t>~1.7-fold</w:t>
        </w:r>
      </w:ins>
      <w:r w:rsidR="00425327" w:rsidRPr="00A05B8C">
        <w:rPr>
          <w:rFonts w:ascii="Times New Roman" w:hAnsi="Times New Roman" w:cs="Times New Roman"/>
        </w:rPr>
        <w:t xml:space="preserve"> lower than the critical values for</w:t>
      </w:r>
      <w:r w:rsidRPr="00A05B8C">
        <w:rPr>
          <w:rFonts w:ascii="Times New Roman" w:hAnsi="Times New Roman" w:cs="Times New Roman"/>
        </w:rPr>
        <w:t xml:space="preserve"> native speci</w:t>
      </w:r>
      <w:r w:rsidR="002F7145" w:rsidRPr="00A05B8C">
        <w:rPr>
          <w:rFonts w:ascii="Times New Roman" w:hAnsi="Times New Roman" w:cs="Times New Roman"/>
        </w:rPr>
        <w:t>es (Fig</w:t>
      </w:r>
      <w:r w:rsidR="006F1C06" w:rsidRPr="00A05B8C">
        <w:rPr>
          <w:rFonts w:ascii="Times New Roman" w:hAnsi="Times New Roman" w:cs="Times New Roman"/>
        </w:rPr>
        <w:t>.</w:t>
      </w:r>
      <w:r w:rsidR="00ED61FA" w:rsidRPr="00A05B8C">
        <w:rPr>
          <w:rFonts w:ascii="Times New Roman" w:hAnsi="Times New Roman" w:cs="Times New Roman"/>
        </w:rPr>
        <w:t xml:space="preserve"> 2</w:t>
      </w:r>
      <w:ins w:id="110" w:author="Diego Barneche" w:date="2016-08-16T08:05:00Z">
        <w:r w:rsidR="00D57033">
          <w:rPr>
            <w:rFonts w:ascii="Times New Roman" w:hAnsi="Times New Roman" w:cs="Times New Roman"/>
          </w:rPr>
          <w:t>b</w:t>
        </w:r>
      </w:ins>
      <w:bookmarkStart w:id="111" w:name="_GoBack"/>
      <w:bookmarkEnd w:id="111"/>
      <w:del w:id="112" w:author="Diego Barneche" w:date="2016-08-16T08:05:00Z">
        <w:r w:rsidR="00ED61FA" w:rsidRPr="00A05B8C" w:rsidDel="00D57033">
          <w:rPr>
            <w:rFonts w:ascii="Times New Roman" w:hAnsi="Times New Roman" w:cs="Times New Roman"/>
          </w:rPr>
          <w:delText>B</w:delText>
        </w:r>
      </w:del>
      <w:r w:rsidRPr="00A05B8C">
        <w:rPr>
          <w:rFonts w:ascii="Times New Roman" w:hAnsi="Times New Roman" w:cs="Times New Roman"/>
        </w:rPr>
        <w:t xml:space="preserve">). Unfortunately, </w:t>
      </w:r>
      <w:r w:rsidR="00ED61FA"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could not formally estimate the interaction between invasive status and growth form because </w:t>
      </w:r>
      <w:r w:rsidR="00ED61FA"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only had </w:t>
      </w:r>
      <w:r w:rsidR="004C5F3F" w:rsidRPr="00A05B8C">
        <w:rPr>
          <w:rFonts w:ascii="Times New Roman" w:hAnsi="Times New Roman" w:cs="Times New Roman"/>
        </w:rPr>
        <w:t>one</w:t>
      </w:r>
      <w:r w:rsidR="0063619F" w:rsidRPr="00A05B8C">
        <w:rPr>
          <w:rFonts w:ascii="Times New Roman" w:hAnsi="Times New Roman" w:cs="Times New Roman"/>
        </w:rPr>
        <w:t xml:space="preserve"> </w:t>
      </w:r>
      <w:r w:rsidRPr="00A05B8C">
        <w:rPr>
          <w:rFonts w:ascii="Times New Roman" w:hAnsi="Times New Roman" w:cs="Times New Roman"/>
        </w:rPr>
        <w:t xml:space="preserve">flat native species in the dataset. Consequently, when </w:t>
      </w:r>
      <w:r w:rsidR="00ED61FA"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consider just the erect form, for which there were both multiple invasive and native species in the dataset, erect invasive species could tolerate </w:t>
      </w:r>
      <w:r w:rsidR="004B1987" w:rsidRPr="00A05B8C">
        <w:rPr>
          <w:rFonts w:ascii="Times New Roman" w:hAnsi="Times New Roman" w:cs="Times New Roman"/>
        </w:rPr>
        <w:t xml:space="preserve">significantly </w:t>
      </w:r>
      <w:r w:rsidRPr="00A05B8C">
        <w:rPr>
          <w:rFonts w:ascii="Times New Roman" w:hAnsi="Times New Roman" w:cs="Times New Roman"/>
        </w:rPr>
        <w:t>lower oxygen levels than erect native species (Fig</w:t>
      </w:r>
      <w:r w:rsidR="006F1C06" w:rsidRPr="00A05B8C">
        <w:rPr>
          <w:rFonts w:ascii="Times New Roman" w:hAnsi="Times New Roman" w:cs="Times New Roman"/>
        </w:rPr>
        <w:t>.</w:t>
      </w:r>
      <w:r w:rsidRPr="00A05B8C">
        <w:rPr>
          <w:rFonts w:ascii="Times New Roman" w:hAnsi="Times New Roman" w:cs="Times New Roman"/>
        </w:rPr>
        <w:t xml:space="preserve"> 3). </w:t>
      </w:r>
    </w:p>
    <w:p w14:paraId="40887E22" w14:textId="56E260B2" w:rsidR="00693995"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When </w:t>
      </w:r>
      <w:r w:rsidR="00ED61FA"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combined the estimates of oxygen availability with the estimates of tolerance to low oxygen, </w:t>
      </w:r>
      <w:r w:rsidR="00ED61FA"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found that </w:t>
      </w:r>
      <w:r w:rsidR="00611C2B" w:rsidRPr="00A05B8C">
        <w:rPr>
          <w:rFonts w:ascii="Times New Roman" w:hAnsi="Times New Roman" w:cs="Times New Roman"/>
        </w:rPr>
        <w:t>22–</w:t>
      </w:r>
      <w:r w:rsidR="00C425C3" w:rsidRPr="00A05B8C">
        <w:rPr>
          <w:rFonts w:ascii="Times New Roman" w:hAnsi="Times New Roman" w:cs="Times New Roman"/>
        </w:rPr>
        <w:t>30</w:t>
      </w:r>
      <w:r w:rsidRPr="00A05B8C">
        <w:rPr>
          <w:rFonts w:ascii="Times New Roman" w:hAnsi="Times New Roman" w:cs="Times New Roman"/>
        </w:rPr>
        <w:t>% of microsites fell below the tolerances of native species in low flow sites (St Kilda</w:t>
      </w:r>
      <w:r w:rsidR="00611C2B" w:rsidRPr="00A05B8C">
        <w:rPr>
          <w:rFonts w:ascii="Times New Roman" w:hAnsi="Times New Roman" w:cs="Times New Roman"/>
        </w:rPr>
        <w:t xml:space="preserve"> and Brighton</w:t>
      </w:r>
      <w:r w:rsidRPr="00A05B8C">
        <w:rPr>
          <w:rFonts w:ascii="Times New Roman" w:hAnsi="Times New Roman" w:cs="Times New Roman"/>
        </w:rPr>
        <w:t xml:space="preserve">) but only </w:t>
      </w:r>
      <w:r w:rsidR="00611C2B" w:rsidRPr="00A05B8C">
        <w:rPr>
          <w:rFonts w:ascii="Times New Roman" w:hAnsi="Times New Roman" w:cs="Times New Roman"/>
        </w:rPr>
        <w:t>12–18</w:t>
      </w:r>
      <w:r w:rsidRPr="00A05B8C">
        <w:rPr>
          <w:rFonts w:ascii="Times New Roman" w:hAnsi="Times New Roman" w:cs="Times New Roman"/>
        </w:rPr>
        <w:t>% of microsites were below th</w:t>
      </w:r>
      <w:r w:rsidR="000A7A69" w:rsidRPr="00A05B8C">
        <w:rPr>
          <w:rFonts w:ascii="Times New Roman" w:hAnsi="Times New Roman" w:cs="Times New Roman"/>
        </w:rPr>
        <w:t>e tolerance of invasive species</w:t>
      </w:r>
      <w:r w:rsidRPr="00A05B8C">
        <w:rPr>
          <w:rFonts w:ascii="Times New Roman" w:hAnsi="Times New Roman" w:cs="Times New Roman"/>
        </w:rPr>
        <w:t xml:space="preserve">. At the site with the second highest flow, only between </w:t>
      </w:r>
      <w:r w:rsidR="00611C2B" w:rsidRPr="00A05B8C">
        <w:rPr>
          <w:rFonts w:ascii="Times New Roman" w:hAnsi="Times New Roman" w:cs="Times New Roman"/>
        </w:rPr>
        <w:t>11</w:t>
      </w:r>
      <w:r w:rsidR="000A7A69" w:rsidRPr="00A05B8C">
        <w:rPr>
          <w:rFonts w:ascii="Times New Roman" w:hAnsi="Times New Roman" w:cs="Times New Roman"/>
        </w:rPr>
        <w:t xml:space="preserve">% and </w:t>
      </w:r>
      <w:r w:rsidR="00611C2B" w:rsidRPr="00A05B8C">
        <w:rPr>
          <w:rFonts w:ascii="Times New Roman" w:hAnsi="Times New Roman" w:cs="Times New Roman"/>
        </w:rPr>
        <w:t>18</w:t>
      </w:r>
      <w:r w:rsidRPr="00A05B8C">
        <w:rPr>
          <w:rFonts w:ascii="Times New Roman" w:hAnsi="Times New Roman" w:cs="Times New Roman"/>
        </w:rPr>
        <w:t>% of microsites were unavailable to invasive and native species respectively. At the site with the highest flow, all of the microsites were habitable to species of both status types.</w:t>
      </w:r>
    </w:p>
    <w:p w14:paraId="241AC6E4" w14:textId="06EAB052" w:rsidR="004579B2" w:rsidRPr="00A05B8C" w:rsidRDefault="004579B2" w:rsidP="00C27738">
      <w:pPr>
        <w:spacing w:line="480" w:lineRule="auto"/>
        <w:rPr>
          <w:rFonts w:ascii="Times New Roman" w:hAnsi="Times New Roman" w:cs="Times New Roman"/>
        </w:rPr>
      </w:pPr>
    </w:p>
    <w:p w14:paraId="4394FB9F" w14:textId="14EA2899" w:rsidR="004B0C77" w:rsidRPr="00A05B8C" w:rsidRDefault="00A22F72" w:rsidP="00C27738">
      <w:pPr>
        <w:spacing w:line="480" w:lineRule="auto"/>
        <w:rPr>
          <w:rFonts w:ascii="Times New Roman" w:hAnsi="Times New Roman" w:cs="Times New Roman"/>
          <w:b/>
        </w:rPr>
      </w:pPr>
      <w:r w:rsidRPr="00A05B8C">
        <w:rPr>
          <w:rFonts w:ascii="Times New Roman" w:hAnsi="Times New Roman" w:cs="Times New Roman"/>
          <w:b/>
        </w:rPr>
        <w:t>D</w:t>
      </w:r>
      <w:r w:rsidR="006F1C06" w:rsidRPr="00A05B8C">
        <w:rPr>
          <w:rFonts w:ascii="Times New Roman" w:hAnsi="Times New Roman" w:cs="Times New Roman"/>
          <w:b/>
        </w:rPr>
        <w:t xml:space="preserve">iscussion </w:t>
      </w:r>
    </w:p>
    <w:p w14:paraId="40427E57" w14:textId="65F946C6" w:rsidR="00467DDE" w:rsidRPr="00A05B8C" w:rsidRDefault="00EF3D31" w:rsidP="00C27738">
      <w:pPr>
        <w:spacing w:line="480" w:lineRule="auto"/>
        <w:rPr>
          <w:rFonts w:ascii="Times New Roman" w:hAnsi="Times New Roman" w:cs="Times New Roman"/>
        </w:rPr>
      </w:pPr>
      <w:r w:rsidRPr="00A05B8C">
        <w:rPr>
          <w:rFonts w:ascii="Times New Roman" w:hAnsi="Times New Roman" w:cs="Times New Roman"/>
        </w:rPr>
        <w:t>We find</w:t>
      </w:r>
      <w:r w:rsidR="00467DDE" w:rsidRPr="00A05B8C">
        <w:rPr>
          <w:rFonts w:ascii="Times New Roman" w:hAnsi="Times New Roman" w:cs="Times New Roman"/>
        </w:rPr>
        <w:t xml:space="preserve"> that </w:t>
      </w:r>
      <w:r w:rsidR="00700AC4" w:rsidRPr="00A05B8C">
        <w:rPr>
          <w:rFonts w:ascii="Times New Roman" w:hAnsi="Times New Roman" w:cs="Times New Roman"/>
        </w:rPr>
        <w:t>human</w:t>
      </w:r>
      <w:r w:rsidR="00A20A73" w:rsidRPr="00A05B8C">
        <w:rPr>
          <w:rFonts w:ascii="Times New Roman" w:hAnsi="Times New Roman" w:cs="Times New Roman"/>
        </w:rPr>
        <w:t>-</w:t>
      </w:r>
      <w:r w:rsidR="00700AC4" w:rsidRPr="00A05B8C">
        <w:rPr>
          <w:rFonts w:ascii="Times New Roman" w:hAnsi="Times New Roman" w:cs="Times New Roman"/>
        </w:rPr>
        <w:t xml:space="preserve">made </w:t>
      </w:r>
      <w:r w:rsidR="00467DDE" w:rsidRPr="00A05B8C">
        <w:rPr>
          <w:rFonts w:ascii="Times New Roman" w:hAnsi="Times New Roman" w:cs="Times New Roman"/>
        </w:rPr>
        <w:t xml:space="preserve">structures, particularly marinas, </w:t>
      </w:r>
      <w:r w:rsidRPr="00A05B8C">
        <w:rPr>
          <w:rFonts w:ascii="Times New Roman" w:hAnsi="Times New Roman" w:cs="Times New Roman"/>
        </w:rPr>
        <w:t xml:space="preserve">cause reductions in local </w:t>
      </w:r>
      <w:r w:rsidR="00467DDE" w:rsidRPr="00A05B8C">
        <w:rPr>
          <w:rFonts w:ascii="Times New Roman" w:hAnsi="Times New Roman" w:cs="Times New Roman"/>
        </w:rPr>
        <w:t xml:space="preserve">availability </w:t>
      </w:r>
      <w:r w:rsidRPr="00A05B8C">
        <w:rPr>
          <w:rFonts w:ascii="Times New Roman" w:hAnsi="Times New Roman" w:cs="Times New Roman"/>
        </w:rPr>
        <w:t xml:space="preserve">of oxygen </w:t>
      </w:r>
      <w:r w:rsidR="00467DDE" w:rsidRPr="00A05B8C">
        <w:rPr>
          <w:rFonts w:ascii="Times New Roman" w:hAnsi="Times New Roman" w:cs="Times New Roman"/>
        </w:rPr>
        <w:t xml:space="preserve">in marine environments, and in </w:t>
      </w:r>
      <w:r w:rsidRPr="00A05B8C">
        <w:rPr>
          <w:rFonts w:ascii="Times New Roman" w:hAnsi="Times New Roman" w:cs="Times New Roman"/>
        </w:rPr>
        <w:t>some</w:t>
      </w:r>
      <w:r w:rsidR="00467DDE" w:rsidRPr="00A05B8C">
        <w:rPr>
          <w:rFonts w:ascii="Times New Roman" w:hAnsi="Times New Roman" w:cs="Times New Roman"/>
        </w:rPr>
        <w:t xml:space="preserve"> cases, push oxygen levels below the tolerance of the species that could live there, particularly native species. Environments with high</w:t>
      </w:r>
      <w:r w:rsidRPr="00A05B8C">
        <w:rPr>
          <w:rFonts w:ascii="Times New Roman" w:hAnsi="Times New Roman" w:cs="Times New Roman"/>
        </w:rPr>
        <w:t>er</w:t>
      </w:r>
      <w:r w:rsidR="00467DDE" w:rsidRPr="00A05B8C">
        <w:rPr>
          <w:rFonts w:ascii="Times New Roman" w:hAnsi="Times New Roman" w:cs="Times New Roman"/>
        </w:rPr>
        <w:t xml:space="preserve"> water flow provide almost exclusively normoxic microsites with low spatial and temporal variation in oxygen levels. On the other hand, low flow environments </w:t>
      </w:r>
      <w:r w:rsidRPr="00A05B8C">
        <w:rPr>
          <w:rFonts w:ascii="Times New Roman" w:hAnsi="Times New Roman" w:cs="Times New Roman"/>
        </w:rPr>
        <w:t xml:space="preserve">show </w:t>
      </w:r>
      <w:r w:rsidR="00467DDE" w:rsidRPr="00A05B8C">
        <w:rPr>
          <w:rFonts w:ascii="Times New Roman" w:hAnsi="Times New Roman" w:cs="Times New Roman"/>
        </w:rPr>
        <w:t>high</w:t>
      </w:r>
      <w:r w:rsidRPr="00A05B8C">
        <w:rPr>
          <w:rFonts w:ascii="Times New Roman" w:hAnsi="Times New Roman" w:cs="Times New Roman"/>
        </w:rPr>
        <w:t>er</w:t>
      </w:r>
      <w:r w:rsidR="00467DDE" w:rsidRPr="00A05B8C">
        <w:rPr>
          <w:rFonts w:ascii="Times New Roman" w:hAnsi="Times New Roman" w:cs="Times New Roman"/>
        </w:rPr>
        <w:t xml:space="preserve"> variation in oxygen levels in both space and time. Flat species have greater tolerance to hypoxic conditions than erect species, a result that echoes previous studies in warm water sessile marine invertebrate communities</w:t>
      </w:r>
      <w:r w:rsidR="00E476AA" w:rsidRPr="00A05B8C">
        <w:rPr>
          <w:rFonts w:ascii="Times New Roman" w:hAnsi="Times New Roman" w:cs="Times New Roman"/>
        </w:rPr>
        <w:t xml:space="preserve"> </w:t>
      </w:r>
      <w:r w:rsidR="00E476AA"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&lt;EndNote&gt;&lt;Cite&gt;&lt;Author&gt;Ferguson&lt;/Author&gt;&lt;Year&gt;2013&lt;/Year&gt;&lt;RecNum&gt;136&lt;/RecNum&gt;&lt;DisplayText&gt;(Ferguson&lt;style face="italic"&gt; et al.&lt;/style&gt;,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00E476AA"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00E476AA" w:rsidRPr="00A05B8C">
        <w:rPr>
          <w:rFonts w:ascii="Times New Roman" w:hAnsi="Times New Roman" w:cs="Times New Roman"/>
        </w:rPr>
        <w:fldChar w:fldCharType="end"/>
      </w:r>
      <w:r w:rsidR="00467DDE" w:rsidRPr="00A05B8C">
        <w:rPr>
          <w:rFonts w:ascii="Times New Roman" w:hAnsi="Times New Roman" w:cs="Times New Roman"/>
        </w:rPr>
        <w:t xml:space="preserve">. Most importantly, </w:t>
      </w:r>
      <w:r w:rsidR="001F6E9D" w:rsidRPr="00A05B8C">
        <w:rPr>
          <w:rFonts w:ascii="Times New Roman" w:hAnsi="Times New Roman" w:cs="Times New Roman"/>
        </w:rPr>
        <w:t>w</w:t>
      </w:r>
      <w:r w:rsidR="00020F3D" w:rsidRPr="00A05B8C">
        <w:rPr>
          <w:rFonts w:ascii="Times New Roman" w:hAnsi="Times New Roman" w:cs="Times New Roman"/>
        </w:rPr>
        <w:t>e</w:t>
      </w:r>
      <w:r w:rsidR="00467DDE" w:rsidRPr="00A05B8C">
        <w:rPr>
          <w:rFonts w:ascii="Times New Roman" w:hAnsi="Times New Roman" w:cs="Times New Roman"/>
        </w:rPr>
        <w:t xml:space="preserve"> found that invasive species can tolerate lower oxygen levels than native species – invasive species </w:t>
      </w:r>
      <w:r w:rsidR="00BE7C2D" w:rsidRPr="00A05B8C">
        <w:rPr>
          <w:rFonts w:ascii="Times New Roman" w:hAnsi="Times New Roman" w:cs="Times New Roman"/>
        </w:rPr>
        <w:t xml:space="preserve">could maintain a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w:ins w:id="113" w:author="Diego Barneche" w:date="2016-08-16T07:24:00Z">
                  <m:r>
                    <w:rPr>
                      <w:rFonts w:ascii="Cambria Math" w:hAnsi="Cambria Math" w:cs="Times New Roman"/>
                    </w:rPr>
                    <m:t>100%</m:t>
                  </m:r>
                </w:ins>
                <w:del w:id="114" w:author="Diego Barneche" w:date="2016-08-16T07:24:00Z">
                  <m:r>
                    <w:rPr>
                      <w:rFonts w:ascii="Cambria Math" w:hAnsi="Cambria Math" w:cs="Times New Roman"/>
                    </w:rPr>
                    <m:t>max</m:t>
                  </m:r>
                </w:del>
              </m:sub>
            </m:sSub>
          </m:sub>
        </m:sSub>
        <m:r>
          <w:rPr>
            <w:rFonts w:ascii="Cambria Math" w:hAnsi="Cambria Math" w:cs="Times New Roman"/>
          </w:rPr>
          <m:t>/2</m:t>
        </m:r>
      </m:oMath>
      <w:r w:rsidR="00467DDE" w:rsidRPr="00A05B8C">
        <w:rPr>
          <w:rFonts w:ascii="Times New Roman" w:hAnsi="Times New Roman" w:cs="Times New Roman"/>
        </w:rPr>
        <w:t xml:space="preserve"> at oxygen levels that were </w:t>
      </w:r>
      <w:r w:rsidR="00BE7C2D" w:rsidRPr="00A05B8C">
        <w:rPr>
          <w:rFonts w:ascii="Times New Roman" w:hAnsi="Times New Roman" w:cs="Times New Roman"/>
        </w:rPr>
        <w:t>~</w:t>
      </w:r>
      <w:ins w:id="115" w:author="Diego Barneche" w:date="2016-08-16T07:24:00Z">
        <w:r w:rsidR="00C3107A">
          <w:rPr>
            <w:rFonts w:ascii="Times New Roman" w:hAnsi="Times New Roman" w:cs="Times New Roman"/>
          </w:rPr>
          <w:t>1.7</w:t>
        </w:r>
      </w:ins>
      <w:del w:id="116" w:author="Diego Barneche" w:date="2016-08-16T07:24:00Z">
        <w:r w:rsidR="00BE7C2D" w:rsidRPr="00A05B8C" w:rsidDel="00C3107A">
          <w:rPr>
            <w:rFonts w:ascii="Times New Roman" w:hAnsi="Times New Roman" w:cs="Times New Roman"/>
          </w:rPr>
          <w:delText>2</w:delText>
        </w:r>
      </w:del>
      <w:r w:rsidR="00BE7C2D" w:rsidRPr="00A05B8C">
        <w:rPr>
          <w:rFonts w:ascii="Times New Roman" w:hAnsi="Times New Roman" w:cs="Times New Roman"/>
        </w:rPr>
        <w:t xml:space="preserve">-fold lower than </w:t>
      </w:r>
      <w:r w:rsidR="00467DDE" w:rsidRPr="00A05B8C">
        <w:rPr>
          <w:rFonts w:ascii="Times New Roman" w:hAnsi="Times New Roman" w:cs="Times New Roman"/>
        </w:rPr>
        <w:t xml:space="preserve">those of native species. Based on the </w:t>
      </w:r>
      <m:oMath>
        <m:sSub>
          <m:sSubPr>
            <m:ctrlPr>
              <w:ins w:id="117" w:author="Diego Barneche" w:date="2016-08-16T07:26:00Z">
                <w:rPr>
                  <w:rFonts w:ascii="Cambria Math" w:hAnsi="Cambria Math" w:cs="Times New Roman"/>
                </w:rPr>
              </w:ins>
            </m:ctrlPr>
          </m:sSubPr>
          <m:e>
            <w:ins w:id="118" w:author="Diego Barneche" w:date="2016-08-16T07:26:00Z">
              <m:r>
                <w:rPr>
                  <w:rFonts w:ascii="Cambria Math" w:hAnsi="Cambria Math" w:cs="Times New Roman"/>
                </w:rPr>
                <m:t>C</m:t>
              </m:r>
            </w:ins>
          </m:e>
          <m:sub>
            <m:sSub>
              <m:sSubPr>
                <m:ctrlPr>
                  <w:ins w:id="119" w:author="Diego Barneche" w:date="2016-08-16T07:26:00Z">
                    <w:rPr>
                      <w:rFonts w:ascii="Cambria Math" w:hAnsi="Cambria Math" w:cs="Times New Roman"/>
                    </w:rPr>
                  </w:ins>
                </m:ctrlPr>
              </m:sSubPr>
              <m:e>
                <w:ins w:id="120" w:author="Diego Barneche" w:date="2016-08-16T07:26:00Z">
                  <m:r>
                    <w:rPr>
                      <w:rFonts w:ascii="Cambria Math" w:hAnsi="Cambria Math" w:cs="Times New Roman"/>
                    </w:rPr>
                    <m:t>C</m:t>
                  </m:r>
                </w:ins>
              </m:e>
              <m:sub>
                <m:sSub>
                  <m:sSubPr>
                    <m:ctrlPr>
                      <w:ins w:id="121" w:author="Diego Barneche" w:date="2016-08-16T07:26:00Z">
                        <w:rPr>
                          <w:rFonts w:ascii="Cambria Math" w:hAnsi="Cambria Math" w:cs="Times New Roman"/>
                        </w:rPr>
                      </w:ins>
                    </m:ctrlPr>
                  </m:sSubPr>
                  <m:e>
                    <w:ins w:id="122" w:author="Diego Barneche" w:date="2016-08-16T07:26:00Z">
                      <m:r>
                        <m:rPr>
                          <m:sty m:val="p"/>
                        </m:rPr>
                        <w:rPr>
                          <w:rFonts w:ascii="Cambria Math" w:hAnsi="Cambria Math" w:cs="Times New Roman"/>
                        </w:rPr>
                        <m:t>O</m:t>
                      </m:r>
                    </w:ins>
                  </m:e>
                  <m:sub>
                    <w:ins w:id="123" w:author="Diego Barneche" w:date="2016-08-16T07:26:00Z">
                      <m:r>
                        <m:rPr>
                          <m:sty m:val="p"/>
                        </m:rPr>
                        <w:rPr>
                          <w:rFonts w:ascii="Cambria Math" w:hAnsi="Cambria Math" w:cs="Times New Roman"/>
                        </w:rPr>
                        <m:t>2</m:t>
                      </m:r>
                    </w:ins>
                  </m:sub>
                </m:sSub>
              </m:sub>
            </m:sSub>
          </m:sub>
        </m:sSub>
        <m:sSub>
          <m:sSubPr>
            <m:ctrlPr>
              <w:del w:id="124" w:author="Diego Barneche" w:date="2016-08-16T07:26:00Z">
                <w:rPr>
                  <w:rFonts w:ascii="Cambria Math" w:hAnsi="Cambria Math" w:cs="Times New Roman"/>
                </w:rPr>
              </w:del>
            </m:ctrlPr>
          </m:sSubPr>
          <m:e>
            <w:del w:id="125" w:author="Diego Barneche" w:date="2016-08-16T07:26:00Z">
              <m:r>
                <w:rPr>
                  <w:rFonts w:ascii="Cambria Math" w:hAnsi="Cambria Math" w:cs="Times New Roman"/>
                </w:rPr>
                <m:t>C</m:t>
              </m:r>
            </w:del>
          </m:e>
          <m:sub>
            <w:del w:id="126" w:author="Diego Barneche" w:date="2016-08-16T07:26:00Z">
              <m:r>
                <w:rPr>
                  <w:rFonts w:ascii="Cambria Math" w:hAnsi="Cambria Math" w:cs="Times New Roman"/>
                </w:rPr>
                <m:t>50%</m:t>
              </m:r>
            </w:del>
            <m:acc>
              <m:accPr>
                <m:chr m:val="̇"/>
                <m:ctrlPr>
                  <w:del w:id="127" w:author="Diego Barneche" w:date="2016-08-16T07:26:00Z">
                    <w:rPr>
                      <w:rFonts w:ascii="Cambria Math" w:hAnsi="Cambria Math" w:cs="Times New Roman"/>
                    </w:rPr>
                  </w:del>
                </m:ctrlPr>
              </m:accPr>
              <m:e>
                <w:del w:id="128" w:author="Diego Barneche" w:date="2016-08-16T07:26:00Z">
                  <m:r>
                    <w:rPr>
                      <w:rFonts w:ascii="Cambria Math" w:hAnsi="Cambria Math" w:cs="Times New Roman"/>
                    </w:rPr>
                    <m:t>V</m:t>
                  </m:r>
                </w:del>
              </m:e>
            </m:acc>
            <m:sSub>
              <m:sSubPr>
                <m:ctrlPr>
                  <w:del w:id="129" w:author="Diego Barneche" w:date="2016-08-16T07:26:00Z">
                    <w:rPr>
                      <w:rFonts w:ascii="Cambria Math" w:hAnsi="Cambria Math" w:cs="Times New Roman"/>
                    </w:rPr>
                  </w:del>
                </m:ctrlPr>
              </m:sSubPr>
              <m:e>
                <w:del w:id="130" w:author="Diego Barneche" w:date="2016-08-16T07:26:00Z">
                  <m:r>
                    <m:rPr>
                      <m:sty m:val="p"/>
                    </m:rPr>
                    <w:rPr>
                      <w:rFonts w:ascii="Cambria Math" w:hAnsi="Cambria Math" w:cs="Times New Roman"/>
                    </w:rPr>
                    <m:t>O</m:t>
                  </m:r>
                </w:del>
              </m:e>
              <m:sub>
                <w:del w:id="131" w:author="Diego Barneche" w:date="2016-08-16T07:26:00Z">
                  <m:r>
                    <m:rPr>
                      <m:sty m:val="p"/>
                    </m:rPr>
                    <w:rPr>
                      <w:rFonts w:ascii="Cambria Math" w:hAnsi="Cambria Math" w:cs="Times New Roman"/>
                    </w:rPr>
                    <m:t>2</m:t>
                  </m:r>
                </w:del>
              </m:sub>
            </m:sSub>
          </m:sub>
        </m:sSub>
      </m:oMath>
      <w:r w:rsidR="00467DDE" w:rsidRPr="00A05B8C">
        <w:rPr>
          <w:rFonts w:ascii="Times New Roman" w:hAnsi="Times New Roman" w:cs="Times New Roman"/>
        </w:rPr>
        <w:t xml:space="preserve">values reported here, </w:t>
      </w:r>
      <w:r w:rsidR="002F7145" w:rsidRPr="00A05B8C">
        <w:rPr>
          <w:rFonts w:ascii="Times New Roman" w:hAnsi="Times New Roman" w:cs="Times New Roman"/>
        </w:rPr>
        <w:t>w</w:t>
      </w:r>
      <w:r w:rsidR="00020F3D" w:rsidRPr="00A05B8C">
        <w:rPr>
          <w:rFonts w:ascii="Times New Roman" w:hAnsi="Times New Roman" w:cs="Times New Roman"/>
        </w:rPr>
        <w:t>e</w:t>
      </w:r>
      <w:r w:rsidR="00467DDE" w:rsidRPr="00A05B8C">
        <w:rPr>
          <w:rFonts w:ascii="Times New Roman" w:hAnsi="Times New Roman" w:cs="Times New Roman"/>
        </w:rPr>
        <w:t xml:space="preserve"> calculated that in some sites, up to </w:t>
      </w:r>
      <w:r w:rsidR="00BE7C2D" w:rsidRPr="00A05B8C">
        <w:rPr>
          <w:rFonts w:ascii="Times New Roman" w:hAnsi="Times New Roman" w:cs="Times New Roman"/>
        </w:rPr>
        <w:t>30</w:t>
      </w:r>
      <w:r w:rsidR="00467DDE" w:rsidRPr="00A05B8C">
        <w:rPr>
          <w:rFonts w:ascii="Times New Roman" w:hAnsi="Times New Roman" w:cs="Times New Roman"/>
        </w:rPr>
        <w:t xml:space="preserve">% of the </w:t>
      </w:r>
      <w:r w:rsidR="00241313" w:rsidRPr="00A05B8C">
        <w:rPr>
          <w:rFonts w:ascii="Times New Roman" w:hAnsi="Times New Roman" w:cs="Times New Roman"/>
        </w:rPr>
        <w:t>micro</w:t>
      </w:r>
      <w:r w:rsidR="00FD65C3" w:rsidRPr="00A05B8C">
        <w:rPr>
          <w:rFonts w:ascii="Times New Roman" w:hAnsi="Times New Roman" w:cs="Times New Roman"/>
        </w:rPr>
        <w:t>sites</w:t>
      </w:r>
      <w:r w:rsidR="00467DDE" w:rsidRPr="00A05B8C">
        <w:rPr>
          <w:rFonts w:ascii="Times New Roman" w:hAnsi="Times New Roman" w:cs="Times New Roman"/>
        </w:rPr>
        <w:t xml:space="preserve"> </w:t>
      </w:r>
      <w:r w:rsidR="00241313" w:rsidRPr="00A05B8C">
        <w:rPr>
          <w:rFonts w:ascii="Times New Roman" w:hAnsi="Times New Roman" w:cs="Times New Roman"/>
        </w:rPr>
        <w:t>are</w:t>
      </w:r>
      <w:r w:rsidR="00467DDE" w:rsidRPr="00A05B8C">
        <w:rPr>
          <w:rFonts w:ascii="Times New Roman" w:hAnsi="Times New Roman" w:cs="Times New Roman"/>
        </w:rPr>
        <w:t xml:space="preserve"> physiologically stressful for native species. </w:t>
      </w:r>
    </w:p>
    <w:p w14:paraId="51F5B595" w14:textId="3CD78367"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Previous studies have record</w:t>
      </w:r>
      <w:r w:rsidR="00DD50BF" w:rsidRPr="00A05B8C">
        <w:rPr>
          <w:rFonts w:ascii="Times New Roman" w:hAnsi="Times New Roman" w:cs="Times New Roman"/>
        </w:rPr>
        <w:t>ed</w:t>
      </w:r>
      <w:r w:rsidRPr="00A05B8C">
        <w:rPr>
          <w:rFonts w:ascii="Times New Roman" w:hAnsi="Times New Roman" w:cs="Times New Roman"/>
        </w:rPr>
        <w:t xml:space="preserve"> broad scale reductions in oxygen levels in low flow marinas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&lt;EndNote&gt;&lt;Cite&gt;&lt;Author&gt;Stammerjohn&lt;/Author&gt;&lt;Year&gt;1991&lt;/Year&gt;&lt;RecNum&gt;453&lt;/RecNum&gt;&lt;DisplayText&gt;(Stammerjohn&lt;style face="italic"&gt; et al.&lt;/style&gt;, 1991)&lt;/DisplayText&gt;&lt;record&gt;&lt;rec-number&gt;453&lt;/rec-number&gt;&lt;foreign-keys&gt;&lt;key app="EN" db-id="wasapzp9xa0dr9etatnpvapgpavfsw25at0e"&gt;453&lt;/key&gt;&lt;/foreign-keys&gt;&lt;ref-type name="Book"&gt;6&lt;/ref-type&gt;&lt;contributors&gt;&lt;authors&gt;&lt;author&gt;Stammerjohn, S. &lt;/author&gt;&lt;author&gt;Smith, E.&lt;/author&gt;&lt;author&gt;Boynton, W.R.&lt;/author&gt;&lt;author&gt;Kemp, W.M&lt;/author&gt;&lt;/authors&gt;&lt;secondary-authors&gt;&lt;author&gt;Stammerjohn, S.&lt;/author&gt;&lt;author&gt;Chesapeake Research, Consortium&lt;/author&gt;&lt;/secondary-authors&gt;&lt;/contributors&gt;&lt;titles&gt;&lt;title&gt;Potential impacts from marinas and boats in Baltimore Harbor&lt;/title&gt;&lt;secondary-title&gt;Chesapeake Research Consortium publication ;&lt;/secondary-title&gt;&lt;/titles&gt;&lt;dates&gt;&lt;year&gt;1991&lt;/year&gt;&lt;/dates&gt;&lt;pub-location&gt;Solomons, MD&lt;/pub-location&gt;&lt;publisher&gt;Chesapeake Research Consortium&lt;/publisher&gt;&lt;urls&gt;&lt;related-urls&gt;&lt;url&gt;http://www.vims.edu/GreyLit/CRC/crc139&lt;/url&gt;&lt;/related-urls&gt;&lt;/urls&gt;&lt;language&gt;English&lt;/language&gt;&lt;/record&gt;&lt;/Cite&gt;&lt;/EndNote&gt;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52" w:tooltip="Stammerjohn, 1991 #453" w:history="1">
        <w:r w:rsidR="00D350BC" w:rsidRPr="00A05B8C">
          <w:rPr>
            <w:rFonts w:ascii="Times New Roman" w:hAnsi="Times New Roman" w:cs="Times New Roman"/>
            <w:noProof/>
          </w:rPr>
          <w:t>Stammerjohn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1991</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but few have explored oxygen levels at the scales that are likely to be relevant to organisms. </w:t>
      </w:r>
      <w:r w:rsidR="00EF3D31" w:rsidRPr="00A05B8C">
        <w:rPr>
          <w:rFonts w:ascii="Times New Roman" w:hAnsi="Times New Roman" w:cs="Times New Roman"/>
        </w:rPr>
        <w:t>Our approach is</w:t>
      </w:r>
      <w:r w:rsidRPr="00A05B8C">
        <w:rPr>
          <w:rFonts w:ascii="Times New Roman" w:hAnsi="Times New Roman" w:cs="Times New Roman"/>
        </w:rPr>
        <w:t xml:space="preserve"> likely to slightly overestimate o</w:t>
      </w:r>
      <w:r w:rsidR="000144B5" w:rsidRPr="00A05B8C">
        <w:rPr>
          <w:rFonts w:ascii="Times New Roman" w:hAnsi="Times New Roman" w:cs="Times New Roman"/>
        </w:rPr>
        <w:t xml:space="preserve">xygen availability in the field. </w:t>
      </w:r>
      <w:r w:rsidR="00020F3D" w:rsidRPr="00A05B8C">
        <w:rPr>
          <w:rFonts w:ascii="Times New Roman" w:hAnsi="Times New Roman" w:cs="Times New Roman"/>
        </w:rPr>
        <w:t>We</w:t>
      </w:r>
      <w:r w:rsidRPr="00A05B8C">
        <w:rPr>
          <w:rFonts w:ascii="Times New Roman" w:hAnsi="Times New Roman" w:cs="Times New Roman"/>
        </w:rPr>
        <w:t xml:space="preserve"> measured oxygen during daylight hours and in regions that were exposed to ambient light. Oxygenation of the boundary layer from photosynthesis by micro-phyto-benthos will therefore increase local oxygen levels during the day relative to those same areas at night (for analogous effects in tide pools, coral reefs and </w:t>
      </w:r>
      <w:r w:rsidR="00EF3D31" w:rsidRPr="00A05B8C">
        <w:rPr>
          <w:rFonts w:ascii="Times New Roman" w:hAnsi="Times New Roman" w:cs="Times New Roman"/>
        </w:rPr>
        <w:t xml:space="preserve">other </w:t>
      </w:r>
      <w:r w:rsidRPr="00A05B8C">
        <w:rPr>
          <w:rFonts w:ascii="Times New Roman" w:hAnsi="Times New Roman" w:cs="Times New Roman"/>
        </w:rPr>
        <w:t xml:space="preserve">low flow systems see </w:t>
      </w:r>
      <w:r w:rsidRPr="00A05B8C">
        <w:rPr>
          <w:rFonts w:ascii="Times New Roman" w:hAnsi="Times New Roman" w:cs="Times New Roman"/>
        </w:rPr>
        <w:fldChar w:fldCharType="begin">
          <w:fldData xml:space="preserve">PEVuZE5vdGU+PENpdGU+PEF1dGhvcj5Pc2luZ2E8L0F1dGhvcj48WWVhcj4xOTk5PC9ZZWFyPjxS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PEVuZE5vdGU+PENpdGU+PEF1dGhvcj5Pc2luZ2E8L0F1dGhvcj48WWVhcj4xOTk5PC9ZZWFyPjxS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4" w:tooltip="Dodds, 2007 #413" w:history="1">
        <w:r w:rsidR="00D350BC" w:rsidRPr="00A05B8C">
          <w:rPr>
            <w:rFonts w:ascii="Times New Roman" w:hAnsi="Times New Roman" w:cs="Times New Roman"/>
            <w:noProof/>
          </w:rPr>
          <w:t>Dodds</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2007</w:t>
        </w:r>
      </w:hyperlink>
      <w:r w:rsidR="00D350BC" w:rsidRPr="00A05B8C">
        <w:rPr>
          <w:rFonts w:ascii="Times New Roman" w:hAnsi="Times New Roman" w:cs="Times New Roman"/>
          <w:noProof/>
        </w:rPr>
        <w:t xml:space="preserve">, </w:t>
      </w:r>
      <w:hyperlink w:anchor="_ENREF_26" w:tooltip="Kinsey, 1967 #418" w:history="1">
        <w:r w:rsidR="00D350BC" w:rsidRPr="00A05B8C">
          <w:rPr>
            <w:rFonts w:ascii="Times New Roman" w:hAnsi="Times New Roman" w:cs="Times New Roman"/>
            <w:noProof/>
          </w:rPr>
          <w:t>Kinsey &amp;  Kinsey, 1967</w:t>
        </w:r>
      </w:hyperlink>
      <w:r w:rsidR="00D350BC" w:rsidRPr="00A05B8C">
        <w:rPr>
          <w:rFonts w:ascii="Times New Roman" w:hAnsi="Times New Roman" w:cs="Times New Roman"/>
          <w:noProof/>
        </w:rPr>
        <w:t xml:space="preserve">, </w:t>
      </w:r>
      <w:hyperlink w:anchor="_ENREF_38" w:tooltip="Nilsson, 2004 #414" w:history="1">
        <w:r w:rsidR="00D350BC" w:rsidRPr="00A05B8C">
          <w:rPr>
            <w:rFonts w:ascii="Times New Roman" w:hAnsi="Times New Roman" w:cs="Times New Roman"/>
            <w:noProof/>
          </w:rPr>
          <w:t>Nilsson &amp;  Ostlund-Nilsson, 2004</w:t>
        </w:r>
      </w:hyperlink>
      <w:r w:rsidR="00D350BC" w:rsidRPr="00A05B8C">
        <w:rPr>
          <w:rFonts w:ascii="Times New Roman" w:hAnsi="Times New Roman" w:cs="Times New Roman"/>
          <w:noProof/>
        </w:rPr>
        <w:t xml:space="preserve">, </w:t>
      </w:r>
      <w:hyperlink w:anchor="_ENREF_40" w:tooltip="Osinga, 1999 #412" w:history="1">
        <w:r w:rsidR="00D350BC" w:rsidRPr="00A05B8C">
          <w:rPr>
            <w:rFonts w:ascii="Times New Roman" w:hAnsi="Times New Roman" w:cs="Times New Roman"/>
            <w:noProof/>
          </w:rPr>
          <w:t>Osinga</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1999</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r w:rsidR="00020F3D" w:rsidRPr="00A05B8C">
        <w:rPr>
          <w:rFonts w:ascii="Times New Roman" w:hAnsi="Times New Roman" w:cs="Times New Roman"/>
        </w:rPr>
        <w:t>We</w:t>
      </w:r>
      <w:r w:rsidRPr="00A05B8C">
        <w:rPr>
          <w:rFonts w:ascii="Times New Roman" w:hAnsi="Times New Roman" w:cs="Times New Roman"/>
        </w:rPr>
        <w:t xml:space="preserve"> found generally higher estimates of oxygen availability in Port Phillip Bay relative to a similar study in a marina in subtropical Australia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&lt;EndNote&gt;&lt;Cite&gt;&lt;Author&gt;Ferguson&lt;/Author&gt;&lt;Year&gt;2013&lt;/Year&gt;&lt;RecNum&gt;136&lt;/RecNum&gt;&lt;DisplayText&gt;(Ferguson&lt;style face="italic"&gt; et al.&lt;/style&gt;,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The subtropical site had similar or higher flow rates than the sites </w:t>
      </w:r>
      <w:r w:rsidR="001F6E9D"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measured, so differences in </w:t>
      </w:r>
      <w:r w:rsidRPr="00A05B8C">
        <w:rPr>
          <w:rFonts w:ascii="Times New Roman" w:hAnsi="Times New Roman" w:cs="Times New Roman"/>
        </w:rPr>
        <w:lastRenderedPageBreak/>
        <w:t xml:space="preserve">flow are unlikely to explain difference in oxygen. </w:t>
      </w:r>
      <w:r w:rsidR="00020F3D" w:rsidRPr="00A05B8C">
        <w:rPr>
          <w:rFonts w:ascii="Times New Roman" w:hAnsi="Times New Roman" w:cs="Times New Roman"/>
        </w:rPr>
        <w:t>We</w:t>
      </w:r>
      <w:r w:rsidRPr="00A05B8C">
        <w:rPr>
          <w:rFonts w:ascii="Times New Roman" w:hAnsi="Times New Roman" w:cs="Times New Roman"/>
        </w:rPr>
        <w:t xml:space="preserve"> suspect that the higher temperature at the subtropical site (25 °C there versus 19 °C during </w:t>
      </w:r>
      <w:r w:rsidR="00EF3D31" w:rsidRPr="00A05B8C">
        <w:rPr>
          <w:rFonts w:ascii="Times New Roman" w:hAnsi="Times New Roman" w:cs="Times New Roman"/>
        </w:rPr>
        <w:t>our</w:t>
      </w:r>
      <w:r w:rsidRPr="00A05B8C">
        <w:rPr>
          <w:rFonts w:ascii="Times New Roman" w:hAnsi="Times New Roman" w:cs="Times New Roman"/>
        </w:rPr>
        <w:t xml:space="preserve"> study) increased the metabolic demands of the local community, leading to lower oxygen levels overall. An important next step would be to determine whether oxygen availability covaries with seasonal changes in temperature at the study sites of this study. Interestingly, even with differences in mean oxygen availability at the subtropical site and St Kilda site, </w:t>
      </w:r>
      <w:r w:rsidR="000144B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find a similar percentage of habitat is predicted to physiologically stressful to that found in the previous study</w:t>
      </w:r>
      <w:r w:rsidR="00E476AA" w:rsidRPr="00A05B8C">
        <w:rPr>
          <w:rFonts w:ascii="Times New Roman" w:hAnsi="Times New Roman" w:cs="Times New Roman"/>
        </w:rPr>
        <w:t xml:space="preserve"> </w:t>
      </w:r>
      <w:r w:rsidR="00E476AA"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&lt;EndNote&gt;&lt;Cite&gt;&lt;Author&gt;Ferguson&lt;/Author&gt;&lt;Year&gt;2013&lt;/Year&gt;&lt;RecNum&gt;136&lt;/RecNum&gt;&lt;DisplayText&gt;(Ferguson&lt;style face="italic"&gt; et al.&lt;/style&gt;,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00E476AA"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00E476AA" w:rsidRPr="00A05B8C">
        <w:rPr>
          <w:rFonts w:ascii="Times New Roman" w:hAnsi="Times New Roman" w:cs="Times New Roman"/>
        </w:rPr>
        <w:fldChar w:fldCharType="end"/>
      </w:r>
      <w:r w:rsidRPr="00A05B8C">
        <w:rPr>
          <w:rFonts w:ascii="Times New Roman" w:hAnsi="Times New Roman" w:cs="Times New Roman"/>
        </w:rPr>
        <w:t xml:space="preserve">. </w:t>
      </w:r>
    </w:p>
    <w:p w14:paraId="5A43F722" w14:textId="248C08D1"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The</w:t>
      </w:r>
      <w:r w:rsidR="002F7145" w:rsidRPr="00A05B8C">
        <w:rPr>
          <w:rFonts w:ascii="Times New Roman" w:hAnsi="Times New Roman" w:cs="Times New Roman"/>
        </w:rPr>
        <w:t xml:space="preserve"> </w:t>
      </w:r>
      <m:oMath>
        <m:sSub>
          <m:sSubPr>
            <m:ctrlPr>
              <w:ins w:id="132" w:author="Diego Barneche" w:date="2016-08-16T07:26:00Z">
                <w:rPr>
                  <w:rFonts w:ascii="Cambria Math" w:hAnsi="Cambria Math" w:cs="Times New Roman"/>
                </w:rPr>
              </w:ins>
            </m:ctrlPr>
          </m:sSubPr>
          <m:e>
            <w:ins w:id="133" w:author="Diego Barneche" w:date="2016-08-16T07:26:00Z">
              <m:r>
                <w:rPr>
                  <w:rFonts w:ascii="Cambria Math" w:hAnsi="Cambria Math" w:cs="Times New Roman"/>
                </w:rPr>
                <m:t>C</m:t>
              </m:r>
            </w:ins>
          </m:e>
          <m:sub>
            <m:sSub>
              <m:sSubPr>
                <m:ctrlPr>
                  <w:ins w:id="134" w:author="Diego Barneche" w:date="2016-08-16T07:26:00Z">
                    <w:rPr>
                      <w:rFonts w:ascii="Cambria Math" w:hAnsi="Cambria Math" w:cs="Times New Roman"/>
                    </w:rPr>
                  </w:ins>
                </m:ctrlPr>
              </m:sSubPr>
              <m:e>
                <w:ins w:id="135" w:author="Diego Barneche" w:date="2016-08-16T07:26:00Z">
                  <m:r>
                    <w:rPr>
                      <w:rFonts w:ascii="Cambria Math" w:hAnsi="Cambria Math" w:cs="Times New Roman"/>
                    </w:rPr>
                    <m:t>C</m:t>
                  </m:r>
                </w:ins>
              </m:e>
              <m:sub>
                <m:sSub>
                  <m:sSubPr>
                    <m:ctrlPr>
                      <w:ins w:id="136" w:author="Diego Barneche" w:date="2016-08-16T07:26:00Z">
                        <w:rPr>
                          <w:rFonts w:ascii="Cambria Math" w:hAnsi="Cambria Math" w:cs="Times New Roman"/>
                        </w:rPr>
                      </w:ins>
                    </m:ctrlPr>
                  </m:sSubPr>
                  <m:e>
                    <w:ins w:id="137" w:author="Diego Barneche" w:date="2016-08-16T07:26:00Z">
                      <m:r>
                        <m:rPr>
                          <m:sty m:val="p"/>
                        </m:rPr>
                        <w:rPr>
                          <w:rFonts w:ascii="Cambria Math" w:hAnsi="Cambria Math" w:cs="Times New Roman"/>
                        </w:rPr>
                        <m:t>O</m:t>
                      </m:r>
                    </w:ins>
                  </m:e>
                  <m:sub>
                    <w:ins w:id="138" w:author="Diego Barneche" w:date="2016-08-16T07:26:00Z">
                      <m:r>
                        <m:rPr>
                          <m:sty m:val="p"/>
                        </m:rPr>
                        <w:rPr>
                          <w:rFonts w:ascii="Cambria Math" w:hAnsi="Cambria Math" w:cs="Times New Roman"/>
                        </w:rPr>
                        <m:t>2</m:t>
                      </m:r>
                    </w:ins>
                  </m:sub>
                </m:sSub>
              </m:sub>
            </m:sSub>
          </m:sub>
        </m:sSub>
        <m:sSub>
          <m:sSubPr>
            <m:ctrlPr>
              <w:del w:id="139" w:author="Diego Barneche" w:date="2016-08-16T07:26:00Z">
                <w:rPr>
                  <w:rFonts w:ascii="Cambria Math" w:hAnsi="Cambria Math" w:cs="Times New Roman"/>
                </w:rPr>
              </w:del>
            </m:ctrlPr>
          </m:sSubPr>
          <m:e>
            <w:del w:id="140" w:author="Diego Barneche" w:date="2016-08-16T07:26:00Z">
              <m:r>
                <w:rPr>
                  <w:rFonts w:ascii="Cambria Math" w:hAnsi="Cambria Math" w:cs="Times New Roman"/>
                </w:rPr>
                <m:t>C</m:t>
              </m:r>
            </w:del>
          </m:e>
          <m:sub>
            <w:del w:id="141" w:author="Diego Barneche" w:date="2016-08-16T07:26:00Z">
              <m:r>
                <w:rPr>
                  <w:rFonts w:ascii="Cambria Math" w:hAnsi="Cambria Math" w:cs="Times New Roman"/>
                </w:rPr>
                <m:t>50%</m:t>
              </m:r>
            </w:del>
            <m:acc>
              <m:accPr>
                <m:chr m:val="̇"/>
                <m:ctrlPr>
                  <w:del w:id="142" w:author="Diego Barneche" w:date="2016-08-16T07:26:00Z">
                    <w:rPr>
                      <w:rFonts w:ascii="Cambria Math" w:hAnsi="Cambria Math" w:cs="Times New Roman"/>
                    </w:rPr>
                  </w:del>
                </m:ctrlPr>
              </m:accPr>
              <m:e>
                <w:del w:id="143" w:author="Diego Barneche" w:date="2016-08-16T07:26:00Z">
                  <m:r>
                    <w:rPr>
                      <w:rFonts w:ascii="Cambria Math" w:hAnsi="Cambria Math" w:cs="Times New Roman"/>
                    </w:rPr>
                    <m:t>V</m:t>
                  </m:r>
                </w:del>
              </m:e>
            </m:acc>
            <m:sSub>
              <m:sSubPr>
                <m:ctrlPr>
                  <w:del w:id="144" w:author="Diego Barneche" w:date="2016-08-16T07:26:00Z">
                    <w:rPr>
                      <w:rFonts w:ascii="Cambria Math" w:hAnsi="Cambria Math" w:cs="Times New Roman"/>
                    </w:rPr>
                  </w:del>
                </m:ctrlPr>
              </m:sSubPr>
              <m:e>
                <w:del w:id="145" w:author="Diego Barneche" w:date="2016-08-16T07:26:00Z">
                  <m:r>
                    <m:rPr>
                      <m:sty m:val="p"/>
                    </m:rPr>
                    <w:rPr>
                      <w:rFonts w:ascii="Cambria Math" w:hAnsi="Cambria Math" w:cs="Times New Roman"/>
                    </w:rPr>
                    <m:t>O</m:t>
                  </m:r>
                </w:del>
              </m:e>
              <m:sub>
                <w:del w:id="146" w:author="Diego Barneche" w:date="2016-08-16T07:26:00Z">
                  <m:r>
                    <m:rPr>
                      <m:sty m:val="p"/>
                    </m:rPr>
                    <w:rPr>
                      <w:rFonts w:ascii="Cambria Math" w:hAnsi="Cambria Math" w:cs="Times New Roman"/>
                    </w:rPr>
                    <m:t>2</m:t>
                  </m:r>
                </w:del>
              </m:sub>
            </m:sSub>
          </m:sub>
        </m:sSub>
      </m:oMath>
      <w:r w:rsidRPr="00A05B8C">
        <w:rPr>
          <w:rFonts w:ascii="Times New Roman" w:hAnsi="Times New Roman" w:cs="Times New Roman"/>
        </w:rPr>
        <w:t xml:space="preserve">values reported here are similar to </w:t>
      </w:r>
      <w:ins w:id="147" w:author="Diego Barneche" w:date="2016-08-16T07:26:00Z">
        <w:r w:rsidR="00C83C9C">
          <w:rPr>
            <w:rFonts w:ascii="Times New Roman" w:hAnsi="Times New Roman" w:cs="Times New Roman"/>
          </w:rPr>
          <w:t>those</w:t>
        </w:r>
      </w:ins>
      <m:oMath>
        <m:sSub>
          <m:sSubPr>
            <m:ctrlPr>
              <w:ins w:id="148" w:author="Author">
                <w:del w:id="149" w:author="Diego Barneche" w:date="2016-08-16T07:26:00Z">
                  <w:rPr>
                    <w:rFonts w:ascii="Cambria Math" w:hAnsi="Cambria Math" w:cs="Times New Roman"/>
                    <w:i/>
                  </w:rPr>
                </w:del>
              </w:ins>
            </m:ctrlPr>
          </m:sSubPr>
          <m:e>
            <w:del w:id="150" w:author="Diego Barneche" w:date="2016-08-16T07:26:00Z">
              <m:r>
                <w:rPr>
                  <w:rFonts w:ascii="Cambria Math" w:hAnsi="Cambria Math" w:cs="Times New Roman"/>
                </w:rPr>
                <m:t>C</m:t>
              </m:r>
            </w:del>
          </m:e>
          <m:sub>
            <m:sSub>
              <m:sSubPr>
                <m:ctrlPr>
                  <w:ins w:id="151" w:author="Author">
                    <w:del w:id="152" w:author="Diego Barneche" w:date="2016-08-16T07:26:00Z">
                      <w:rPr>
                        <w:rFonts w:ascii="Cambria Math" w:hAnsi="Cambria Math" w:cs="Times New Roman"/>
                        <w:i/>
                      </w:rPr>
                    </w:del>
                  </w:ins>
                </m:ctrlPr>
              </m:sSubPr>
              <m:e>
                <w:del w:id="153" w:author="Diego Barneche" w:date="2016-08-16T07:26:00Z">
                  <m:r>
                    <w:rPr>
                      <w:rFonts w:ascii="Cambria Math" w:hAnsi="Cambria Math" w:cs="Times New Roman"/>
                    </w:rPr>
                    <m:t>C</m:t>
                  </m:r>
                </w:del>
              </m:e>
              <m:sub>
                <m:sSub>
                  <m:sSubPr>
                    <m:ctrlPr>
                      <w:ins w:id="154" w:author="Author">
                        <w:del w:id="155" w:author="Diego Barneche" w:date="2016-08-16T07:26:00Z">
                          <w:rPr>
                            <w:rFonts w:ascii="Cambria Math" w:hAnsi="Cambria Math" w:cs="Times New Roman"/>
                            <w:i/>
                          </w:rPr>
                        </w:del>
                      </w:ins>
                    </m:ctrlPr>
                  </m:sSubPr>
                  <m:e>
                    <w:del w:id="156" w:author="Diego Barneche" w:date="2016-08-16T07:26:00Z">
                      <m:r>
                        <w:rPr>
                          <w:rFonts w:ascii="Cambria Math" w:hAnsi="Cambria Math" w:cs="Times New Roman"/>
                        </w:rPr>
                        <m:t>O</m:t>
                      </m:r>
                    </w:del>
                  </m:e>
                  <m:sub>
                    <w:del w:id="157" w:author="Diego Barneche" w:date="2016-08-16T07:26:00Z">
                      <m:r>
                        <w:rPr>
                          <w:rFonts w:ascii="Cambria Math" w:hAnsi="Cambria Math" w:cs="Times New Roman"/>
                        </w:rPr>
                        <m:t>2</m:t>
                      </m:r>
                    </w:del>
                  </m:sub>
                </m:sSub>
              </m:sub>
            </m:sSub>
          </m:sub>
        </m:sSub>
      </m:oMath>
      <w:del w:id="158" w:author="Diego Barneche" w:date="2016-08-16T07:26:00Z">
        <w:r w:rsidRPr="00A05B8C" w:rsidDel="00C83C9C">
          <w:rPr>
            <w:rFonts w:ascii="Times New Roman" w:hAnsi="Times New Roman" w:cs="Times New Roman"/>
          </w:rPr>
          <w:delText xml:space="preserve"> values</w:delText>
        </w:r>
      </w:del>
      <w:r w:rsidRPr="00A05B8C">
        <w:rPr>
          <w:rFonts w:ascii="Times New Roman" w:hAnsi="Times New Roman" w:cs="Times New Roman"/>
        </w:rPr>
        <w:t xml:space="preserve"> found for other sessile marine organisms and fishes </w:t>
      </w:r>
      <w:r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YWxpYyI+IGV0IGFsLjwvc3R5bGU+LCAyMDEzLCBOaWxzc29uICZhbXA7ICBPc3RsdW5kLU5pbHNz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YWxpYyI+IGV0IGFsLjwvc3R5bGU+LCAyMDEzLCBOaWxzc29uICZhbXA7ICBPc3RsdW5kLU5pbHNz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38" w:tooltip="Nilsson, 2004 #414" w:history="1">
        <w:r w:rsidR="00D350BC" w:rsidRPr="00A05B8C">
          <w:rPr>
            <w:rFonts w:ascii="Times New Roman" w:hAnsi="Times New Roman" w:cs="Times New Roman"/>
            <w:noProof/>
          </w:rPr>
          <w:t>Nilsson &amp;  Ostlund-Nilsson, 2004</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Therefore, </w:t>
      </w:r>
      <w:r w:rsidR="000144B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believe the reported </w:t>
      </w:r>
      <m:oMath>
        <m:sSub>
          <m:sSubPr>
            <m:ctrlPr>
              <w:ins w:id="159" w:author="Diego Barneche" w:date="2016-08-16T07:27:00Z">
                <w:rPr>
                  <w:rFonts w:ascii="Cambria Math" w:hAnsi="Cambria Math" w:cs="Times New Roman"/>
                </w:rPr>
              </w:ins>
            </m:ctrlPr>
          </m:sSubPr>
          <m:e>
            <w:ins w:id="160" w:author="Diego Barneche" w:date="2016-08-16T07:27:00Z">
              <m:r>
                <w:rPr>
                  <w:rFonts w:ascii="Cambria Math" w:hAnsi="Cambria Math" w:cs="Times New Roman"/>
                </w:rPr>
                <m:t>C</m:t>
              </m:r>
            </w:ins>
          </m:e>
          <m:sub>
            <m:sSub>
              <m:sSubPr>
                <m:ctrlPr>
                  <w:ins w:id="161" w:author="Diego Barneche" w:date="2016-08-16T07:27:00Z">
                    <w:rPr>
                      <w:rFonts w:ascii="Cambria Math" w:hAnsi="Cambria Math" w:cs="Times New Roman"/>
                    </w:rPr>
                  </w:ins>
                </m:ctrlPr>
              </m:sSubPr>
              <m:e>
                <w:ins w:id="162" w:author="Diego Barneche" w:date="2016-08-16T07:27:00Z">
                  <m:r>
                    <w:rPr>
                      <w:rFonts w:ascii="Cambria Math" w:hAnsi="Cambria Math" w:cs="Times New Roman"/>
                    </w:rPr>
                    <m:t>C</m:t>
                  </m:r>
                </w:ins>
              </m:e>
              <m:sub>
                <m:sSub>
                  <m:sSubPr>
                    <m:ctrlPr>
                      <w:ins w:id="163" w:author="Diego Barneche" w:date="2016-08-16T07:27:00Z">
                        <w:rPr>
                          <w:rFonts w:ascii="Cambria Math" w:hAnsi="Cambria Math" w:cs="Times New Roman"/>
                        </w:rPr>
                      </w:ins>
                    </m:ctrlPr>
                  </m:sSubPr>
                  <m:e>
                    <w:ins w:id="164" w:author="Diego Barneche" w:date="2016-08-16T07:27:00Z">
                      <m:r>
                        <m:rPr>
                          <m:sty m:val="p"/>
                        </m:rPr>
                        <w:rPr>
                          <w:rFonts w:ascii="Cambria Math" w:hAnsi="Cambria Math" w:cs="Times New Roman"/>
                        </w:rPr>
                        <m:t>O</m:t>
                      </m:r>
                    </w:ins>
                  </m:e>
                  <m:sub>
                    <w:ins w:id="165" w:author="Diego Barneche" w:date="2016-08-16T07:27:00Z">
                      <m:r>
                        <m:rPr>
                          <m:sty m:val="p"/>
                        </m:rPr>
                        <w:rPr>
                          <w:rFonts w:ascii="Cambria Math" w:hAnsi="Cambria Math" w:cs="Times New Roman"/>
                        </w:rPr>
                        <m:t>2</m:t>
                      </m:r>
                    </w:ins>
                  </m:sub>
                </m:sSub>
              </m:sub>
            </m:sSub>
          </m:sub>
        </m:sSub>
        <m:sSub>
          <m:sSubPr>
            <m:ctrlPr>
              <w:del w:id="166" w:author="Diego Barneche" w:date="2016-08-16T07:27:00Z">
                <w:rPr>
                  <w:rFonts w:ascii="Cambria Math" w:hAnsi="Cambria Math" w:cs="Times New Roman"/>
                </w:rPr>
              </w:del>
            </m:ctrlPr>
          </m:sSubPr>
          <m:e>
            <w:del w:id="167" w:author="Diego Barneche" w:date="2016-08-16T07:27:00Z">
              <m:r>
                <w:rPr>
                  <w:rFonts w:ascii="Cambria Math" w:hAnsi="Cambria Math" w:cs="Times New Roman"/>
                </w:rPr>
                <m:t>C</m:t>
              </m:r>
            </w:del>
          </m:e>
          <m:sub>
            <w:del w:id="168" w:author="Diego Barneche" w:date="2016-08-16T07:27:00Z">
              <m:r>
                <w:rPr>
                  <w:rFonts w:ascii="Cambria Math" w:hAnsi="Cambria Math" w:cs="Times New Roman"/>
                </w:rPr>
                <m:t>50%</m:t>
              </m:r>
            </w:del>
            <m:acc>
              <m:accPr>
                <m:chr m:val="̇"/>
                <m:ctrlPr>
                  <w:del w:id="169" w:author="Diego Barneche" w:date="2016-08-16T07:27:00Z">
                    <w:rPr>
                      <w:rFonts w:ascii="Cambria Math" w:hAnsi="Cambria Math" w:cs="Times New Roman"/>
                    </w:rPr>
                  </w:del>
                </m:ctrlPr>
              </m:accPr>
              <m:e>
                <w:del w:id="170" w:author="Diego Barneche" w:date="2016-08-16T07:27:00Z">
                  <m:r>
                    <w:rPr>
                      <w:rFonts w:ascii="Cambria Math" w:hAnsi="Cambria Math" w:cs="Times New Roman"/>
                    </w:rPr>
                    <m:t>V</m:t>
                  </m:r>
                </w:del>
              </m:e>
            </m:acc>
            <m:sSub>
              <m:sSubPr>
                <m:ctrlPr>
                  <w:del w:id="171" w:author="Diego Barneche" w:date="2016-08-16T07:27:00Z">
                    <w:rPr>
                      <w:rFonts w:ascii="Cambria Math" w:hAnsi="Cambria Math" w:cs="Times New Roman"/>
                    </w:rPr>
                  </w:del>
                </m:ctrlPr>
              </m:sSubPr>
              <m:e>
                <w:del w:id="172" w:author="Diego Barneche" w:date="2016-08-16T07:27:00Z">
                  <m:r>
                    <m:rPr>
                      <m:sty m:val="p"/>
                    </m:rPr>
                    <w:rPr>
                      <w:rFonts w:ascii="Cambria Math" w:hAnsi="Cambria Math" w:cs="Times New Roman"/>
                    </w:rPr>
                    <m:t>O</m:t>
                  </m:r>
                </w:del>
              </m:e>
              <m:sub>
                <w:del w:id="173" w:author="Diego Barneche" w:date="2016-08-16T07:27:00Z">
                  <m:r>
                    <m:rPr>
                      <m:sty m:val="p"/>
                    </m:rPr>
                    <w:rPr>
                      <w:rFonts w:ascii="Cambria Math" w:hAnsi="Cambria Math" w:cs="Times New Roman"/>
                    </w:rPr>
                    <m:t>2</m:t>
                  </m:r>
                </w:del>
              </m:sub>
            </m:sSub>
          </m:sub>
        </m:sSub>
      </m:oMath>
      <w:r w:rsidRPr="00A05B8C">
        <w:rPr>
          <w:rFonts w:ascii="Times New Roman" w:hAnsi="Times New Roman" w:cs="Times New Roman"/>
        </w:rPr>
        <w:t>values to provide a fairly good indication of hypoxia resistance. The functional groups measured here may be considered hypoxia tolerant, as they were able to withstand oxygen levels under around 1.8 mg l</w:t>
      </w:r>
      <w:r w:rsidRPr="00C83C9C">
        <w:rPr>
          <w:rFonts w:ascii="Times New Roman" w:hAnsi="Times New Roman" w:cs="Times New Roman"/>
          <w:vertAlign w:val="superscript"/>
          <w:rPrChange w:id="174" w:author="Diego Barneche" w:date="2016-08-16T07:27:00Z">
            <w:rPr>
              <w:rFonts w:ascii="Times New Roman" w:hAnsi="Times New Roman" w:cs="Times New Roman"/>
            </w:rPr>
          </w:rPrChange>
        </w:rPr>
        <w:t>-1</w:t>
      </w:r>
      <w:r w:rsidRPr="00A05B8C">
        <w:rPr>
          <w:rFonts w:ascii="Times New Roman" w:hAnsi="Times New Roman" w:cs="Times New Roman"/>
        </w:rPr>
        <w:t xml:space="preserve">, ~ 25 % air saturation at 19 °C. Flat organisms, however, were able to withstand more extreme hypoxic conditions, and overall had lower </w:t>
      </w:r>
      <m:oMath>
        <m:sSub>
          <m:sSubPr>
            <m:ctrlPr>
              <w:ins w:id="175" w:author="Diego Barneche" w:date="2016-08-16T07:28:00Z">
                <w:rPr>
                  <w:rFonts w:ascii="Cambria Math" w:hAnsi="Cambria Math" w:cs="Times New Roman"/>
                </w:rPr>
              </w:ins>
            </m:ctrlPr>
          </m:sSubPr>
          <m:e>
            <w:ins w:id="176" w:author="Diego Barneche" w:date="2016-08-16T07:28:00Z">
              <m:r>
                <w:rPr>
                  <w:rFonts w:ascii="Cambria Math" w:hAnsi="Cambria Math" w:cs="Times New Roman"/>
                </w:rPr>
                <m:t>C</m:t>
              </m:r>
            </w:ins>
          </m:e>
          <m:sub>
            <m:sSub>
              <m:sSubPr>
                <m:ctrlPr>
                  <w:ins w:id="177" w:author="Diego Barneche" w:date="2016-08-16T07:28:00Z">
                    <w:rPr>
                      <w:rFonts w:ascii="Cambria Math" w:hAnsi="Cambria Math" w:cs="Times New Roman"/>
                    </w:rPr>
                  </w:ins>
                </m:ctrlPr>
              </m:sSubPr>
              <m:e>
                <w:ins w:id="178" w:author="Diego Barneche" w:date="2016-08-16T07:28:00Z">
                  <m:r>
                    <w:rPr>
                      <w:rFonts w:ascii="Cambria Math" w:hAnsi="Cambria Math" w:cs="Times New Roman"/>
                    </w:rPr>
                    <m:t>C</m:t>
                  </m:r>
                </w:ins>
              </m:e>
              <m:sub>
                <m:sSub>
                  <m:sSubPr>
                    <m:ctrlPr>
                      <w:ins w:id="179" w:author="Diego Barneche" w:date="2016-08-16T07:28:00Z">
                        <w:rPr>
                          <w:rFonts w:ascii="Cambria Math" w:hAnsi="Cambria Math" w:cs="Times New Roman"/>
                        </w:rPr>
                      </w:ins>
                    </m:ctrlPr>
                  </m:sSubPr>
                  <m:e>
                    <w:ins w:id="180" w:author="Diego Barneche" w:date="2016-08-16T07:28:00Z">
                      <m:r>
                        <m:rPr>
                          <m:sty m:val="p"/>
                        </m:rPr>
                        <w:rPr>
                          <w:rFonts w:ascii="Cambria Math" w:hAnsi="Cambria Math" w:cs="Times New Roman"/>
                        </w:rPr>
                        <m:t>O</m:t>
                      </m:r>
                    </w:ins>
                  </m:e>
                  <m:sub>
                    <w:ins w:id="181" w:author="Diego Barneche" w:date="2016-08-16T07:28:00Z">
                      <m:r>
                        <m:rPr>
                          <m:sty m:val="p"/>
                        </m:rPr>
                        <w:rPr>
                          <w:rFonts w:ascii="Cambria Math" w:hAnsi="Cambria Math" w:cs="Times New Roman"/>
                        </w:rPr>
                        <m:t>2</m:t>
                      </m:r>
                    </w:ins>
                  </m:sub>
                </m:sSub>
              </m:sub>
            </m:sSub>
          </m:sub>
        </m:sSub>
        <m:sSub>
          <m:sSubPr>
            <m:ctrlPr>
              <w:del w:id="182" w:author="Diego Barneche" w:date="2016-08-16T07:28:00Z">
                <w:rPr>
                  <w:rFonts w:ascii="Cambria Math" w:hAnsi="Cambria Math" w:cs="Times New Roman"/>
                </w:rPr>
              </w:del>
            </m:ctrlPr>
          </m:sSubPr>
          <m:e>
            <w:del w:id="183" w:author="Diego Barneche" w:date="2016-08-16T07:28:00Z">
              <m:r>
                <w:rPr>
                  <w:rFonts w:ascii="Cambria Math" w:hAnsi="Cambria Math" w:cs="Times New Roman"/>
                </w:rPr>
                <m:t>C</m:t>
              </m:r>
            </w:del>
          </m:e>
          <m:sub>
            <w:del w:id="184" w:author="Diego Barneche" w:date="2016-08-16T07:28:00Z">
              <m:r>
                <w:rPr>
                  <w:rFonts w:ascii="Cambria Math" w:hAnsi="Cambria Math" w:cs="Times New Roman"/>
                </w:rPr>
                <m:t>50%</m:t>
              </m:r>
            </w:del>
            <m:acc>
              <m:accPr>
                <m:chr m:val="̇"/>
                <m:ctrlPr>
                  <w:del w:id="185" w:author="Diego Barneche" w:date="2016-08-16T07:28:00Z">
                    <w:rPr>
                      <w:rFonts w:ascii="Cambria Math" w:hAnsi="Cambria Math" w:cs="Times New Roman"/>
                    </w:rPr>
                  </w:del>
                </m:ctrlPr>
              </m:accPr>
              <m:e>
                <w:del w:id="186" w:author="Diego Barneche" w:date="2016-08-16T07:28:00Z">
                  <m:r>
                    <w:rPr>
                      <w:rFonts w:ascii="Cambria Math" w:hAnsi="Cambria Math" w:cs="Times New Roman"/>
                    </w:rPr>
                    <m:t>V</m:t>
                  </m:r>
                </w:del>
              </m:e>
            </m:acc>
            <m:sSub>
              <m:sSubPr>
                <m:ctrlPr>
                  <w:del w:id="187" w:author="Diego Barneche" w:date="2016-08-16T07:28:00Z">
                    <w:rPr>
                      <w:rFonts w:ascii="Cambria Math" w:hAnsi="Cambria Math" w:cs="Times New Roman"/>
                    </w:rPr>
                  </w:del>
                </m:ctrlPr>
              </m:sSubPr>
              <m:e>
                <w:del w:id="188" w:author="Diego Barneche" w:date="2016-08-16T07:28:00Z">
                  <m:r>
                    <m:rPr>
                      <m:sty m:val="p"/>
                    </m:rPr>
                    <w:rPr>
                      <w:rFonts w:ascii="Cambria Math" w:hAnsi="Cambria Math" w:cs="Times New Roman"/>
                    </w:rPr>
                    <m:t>O</m:t>
                  </m:r>
                </w:del>
              </m:e>
              <m:sub>
                <w:del w:id="189" w:author="Diego Barneche" w:date="2016-08-16T07:28:00Z">
                  <m:r>
                    <m:rPr>
                      <m:sty m:val="p"/>
                    </m:rPr>
                    <w:rPr>
                      <w:rFonts w:ascii="Cambria Math" w:hAnsi="Cambria Math" w:cs="Times New Roman"/>
                    </w:rPr>
                    <m:t>2</m:t>
                  </m:r>
                </w:del>
              </m:sub>
            </m:sSub>
          </m:sub>
        </m:sSub>
      </m:oMath>
      <w:r w:rsidRPr="00A05B8C">
        <w:rPr>
          <w:rFonts w:ascii="Times New Roman" w:hAnsi="Times New Roman" w:cs="Times New Roman"/>
        </w:rPr>
        <w:t xml:space="preserve">values than erect species. Flat species are prone to live in low oxygen environments, as the boundary layers where they live are highly likely to be oxygen depleted </w:t>
      </w:r>
      <w:r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YWxpYyI+IGV0IGFsLjwvc3R5bGU+LCAyMDEzLCBTaGFzaGFyPHN0eWxlIGZhY2U9Iml0YWxpYyI+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PEVuZE5vdGU+PENpdGU+PEF1dGhvcj5GZXJndXNvbjwvQXV0aG9yPjxZZWFyPjIwMTM8L1llYXI+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 xml:space="preserve">, </w:t>
      </w:r>
      <w:hyperlink w:anchor="_ENREF_48" w:tooltip="Shashar, 1993 #416" w:history="1">
        <w:r w:rsidR="00D350BC" w:rsidRPr="00A05B8C">
          <w:rPr>
            <w:rFonts w:ascii="Times New Roman" w:hAnsi="Times New Roman" w:cs="Times New Roman"/>
            <w:noProof/>
          </w:rPr>
          <w:t>Shashar</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1993</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On the other hand, at least the adult stages of erect species may not need to adapt to extreme hypoxic environments, as they can grow beyond the limits of the boundary layer and access more oxygenated water. </w:t>
      </w:r>
    </w:p>
    <w:p w14:paraId="7C6CC3AA" w14:textId="37A77A9F" w:rsidR="00467DDE"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Invasive species presented a lower </w:t>
      </w:r>
      <m:oMath>
        <m:sSub>
          <m:sSubPr>
            <m:ctrlPr>
              <w:ins w:id="190" w:author="Diego Barneche" w:date="2016-08-16T07:28:00Z">
                <w:rPr>
                  <w:rFonts w:ascii="Cambria Math" w:hAnsi="Cambria Math" w:cs="Times New Roman"/>
                </w:rPr>
              </w:ins>
            </m:ctrlPr>
          </m:sSubPr>
          <m:e>
            <w:ins w:id="191" w:author="Diego Barneche" w:date="2016-08-16T07:28:00Z">
              <m:r>
                <w:rPr>
                  <w:rFonts w:ascii="Cambria Math" w:hAnsi="Cambria Math" w:cs="Times New Roman"/>
                </w:rPr>
                <m:t>C</m:t>
              </m:r>
            </w:ins>
          </m:e>
          <m:sub>
            <m:sSub>
              <m:sSubPr>
                <m:ctrlPr>
                  <w:ins w:id="192" w:author="Diego Barneche" w:date="2016-08-16T07:28:00Z">
                    <w:rPr>
                      <w:rFonts w:ascii="Cambria Math" w:hAnsi="Cambria Math" w:cs="Times New Roman"/>
                    </w:rPr>
                  </w:ins>
                </m:ctrlPr>
              </m:sSubPr>
              <m:e>
                <w:ins w:id="193" w:author="Diego Barneche" w:date="2016-08-16T07:28:00Z">
                  <m:r>
                    <w:rPr>
                      <w:rFonts w:ascii="Cambria Math" w:hAnsi="Cambria Math" w:cs="Times New Roman"/>
                    </w:rPr>
                    <m:t>C</m:t>
                  </m:r>
                </w:ins>
              </m:e>
              <m:sub>
                <m:sSub>
                  <m:sSubPr>
                    <m:ctrlPr>
                      <w:ins w:id="194" w:author="Diego Barneche" w:date="2016-08-16T07:28:00Z">
                        <w:rPr>
                          <w:rFonts w:ascii="Cambria Math" w:hAnsi="Cambria Math" w:cs="Times New Roman"/>
                        </w:rPr>
                      </w:ins>
                    </m:ctrlPr>
                  </m:sSubPr>
                  <m:e>
                    <w:ins w:id="195" w:author="Diego Barneche" w:date="2016-08-16T07:28:00Z">
                      <m:r>
                        <m:rPr>
                          <m:sty m:val="p"/>
                        </m:rPr>
                        <w:rPr>
                          <w:rFonts w:ascii="Cambria Math" w:hAnsi="Cambria Math" w:cs="Times New Roman"/>
                        </w:rPr>
                        <m:t>O</m:t>
                      </m:r>
                    </w:ins>
                  </m:e>
                  <m:sub>
                    <w:ins w:id="196" w:author="Diego Barneche" w:date="2016-08-16T07:28:00Z">
                      <m:r>
                        <m:rPr>
                          <m:sty m:val="p"/>
                        </m:rPr>
                        <w:rPr>
                          <w:rFonts w:ascii="Cambria Math" w:hAnsi="Cambria Math" w:cs="Times New Roman"/>
                        </w:rPr>
                        <m:t>2</m:t>
                      </m:r>
                    </w:ins>
                  </m:sub>
                </m:sSub>
              </m:sub>
            </m:sSub>
          </m:sub>
        </m:sSub>
        <m:sSub>
          <m:sSubPr>
            <m:ctrlPr>
              <w:del w:id="197" w:author="Diego Barneche" w:date="2016-08-16T07:28:00Z">
                <w:rPr>
                  <w:rFonts w:ascii="Cambria Math" w:hAnsi="Cambria Math" w:cs="Times New Roman"/>
                </w:rPr>
              </w:del>
            </m:ctrlPr>
          </m:sSubPr>
          <m:e>
            <w:del w:id="198" w:author="Diego Barneche" w:date="2016-08-16T07:28:00Z">
              <m:r>
                <w:rPr>
                  <w:rFonts w:ascii="Cambria Math" w:hAnsi="Cambria Math" w:cs="Times New Roman"/>
                </w:rPr>
                <m:t>C</m:t>
              </m:r>
            </w:del>
          </m:e>
          <m:sub>
            <w:del w:id="199" w:author="Diego Barneche" w:date="2016-08-16T07:28:00Z">
              <m:r>
                <w:rPr>
                  <w:rFonts w:ascii="Cambria Math" w:hAnsi="Cambria Math" w:cs="Times New Roman"/>
                </w:rPr>
                <m:t>50%</m:t>
              </m:r>
            </w:del>
            <m:acc>
              <m:accPr>
                <m:chr m:val="̇"/>
                <m:ctrlPr>
                  <w:del w:id="200" w:author="Diego Barneche" w:date="2016-08-16T07:28:00Z">
                    <w:rPr>
                      <w:rFonts w:ascii="Cambria Math" w:hAnsi="Cambria Math" w:cs="Times New Roman"/>
                    </w:rPr>
                  </w:del>
                </m:ctrlPr>
              </m:accPr>
              <m:e>
                <w:del w:id="201" w:author="Diego Barneche" w:date="2016-08-16T07:28:00Z">
                  <m:r>
                    <w:rPr>
                      <w:rFonts w:ascii="Cambria Math" w:hAnsi="Cambria Math" w:cs="Times New Roman"/>
                    </w:rPr>
                    <m:t>V</m:t>
                  </m:r>
                </w:del>
              </m:e>
            </m:acc>
            <m:sSub>
              <m:sSubPr>
                <m:ctrlPr>
                  <w:del w:id="202" w:author="Diego Barneche" w:date="2016-08-16T07:28:00Z">
                    <w:rPr>
                      <w:rFonts w:ascii="Cambria Math" w:hAnsi="Cambria Math" w:cs="Times New Roman"/>
                    </w:rPr>
                  </w:del>
                </m:ctrlPr>
              </m:sSubPr>
              <m:e>
                <w:del w:id="203" w:author="Diego Barneche" w:date="2016-08-16T07:28:00Z">
                  <m:r>
                    <m:rPr>
                      <m:sty m:val="p"/>
                    </m:rPr>
                    <w:rPr>
                      <w:rFonts w:ascii="Cambria Math" w:hAnsi="Cambria Math" w:cs="Times New Roman"/>
                    </w:rPr>
                    <m:t>O</m:t>
                  </m:r>
                </w:del>
              </m:e>
              <m:sub>
                <w:del w:id="204" w:author="Diego Barneche" w:date="2016-08-16T07:28:00Z">
                  <m:r>
                    <m:rPr>
                      <m:sty m:val="p"/>
                    </m:rPr>
                    <w:rPr>
                      <w:rFonts w:ascii="Cambria Math" w:hAnsi="Cambria Math" w:cs="Times New Roman"/>
                    </w:rPr>
                    <m:t>2</m:t>
                  </m:r>
                </w:del>
              </m:sub>
            </m:sSub>
          </m:sub>
        </m:sSub>
      </m:oMath>
      <w:r w:rsidRPr="00A05B8C">
        <w:rPr>
          <w:rFonts w:ascii="Times New Roman" w:hAnsi="Times New Roman" w:cs="Times New Roman"/>
        </w:rPr>
        <w:t xml:space="preserve">than natives. Moreover, </w:t>
      </w:r>
      <w:r w:rsidR="002F714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also found that erect-invasive organisms had lower </w:t>
      </w:r>
      <m:oMath>
        <m:sSub>
          <m:sSubPr>
            <m:ctrlPr>
              <w:ins w:id="205" w:author="Diego Barneche" w:date="2016-08-16T07:28:00Z">
                <w:rPr>
                  <w:rFonts w:ascii="Cambria Math" w:hAnsi="Cambria Math" w:cs="Times New Roman"/>
                </w:rPr>
              </w:ins>
            </m:ctrlPr>
          </m:sSubPr>
          <m:e>
            <w:ins w:id="206" w:author="Diego Barneche" w:date="2016-08-16T07:28:00Z">
              <m:r>
                <w:rPr>
                  <w:rFonts w:ascii="Cambria Math" w:hAnsi="Cambria Math" w:cs="Times New Roman"/>
                </w:rPr>
                <m:t>C</m:t>
              </m:r>
            </w:ins>
          </m:e>
          <m:sub>
            <m:sSub>
              <m:sSubPr>
                <m:ctrlPr>
                  <w:ins w:id="207" w:author="Diego Barneche" w:date="2016-08-16T07:28:00Z">
                    <w:rPr>
                      <w:rFonts w:ascii="Cambria Math" w:hAnsi="Cambria Math" w:cs="Times New Roman"/>
                    </w:rPr>
                  </w:ins>
                </m:ctrlPr>
              </m:sSubPr>
              <m:e>
                <w:ins w:id="208" w:author="Diego Barneche" w:date="2016-08-16T07:28:00Z">
                  <m:r>
                    <w:rPr>
                      <w:rFonts w:ascii="Cambria Math" w:hAnsi="Cambria Math" w:cs="Times New Roman"/>
                    </w:rPr>
                    <m:t>C</m:t>
                  </m:r>
                </w:ins>
              </m:e>
              <m:sub>
                <m:sSub>
                  <m:sSubPr>
                    <m:ctrlPr>
                      <w:ins w:id="209" w:author="Diego Barneche" w:date="2016-08-16T07:28:00Z">
                        <w:rPr>
                          <w:rFonts w:ascii="Cambria Math" w:hAnsi="Cambria Math" w:cs="Times New Roman"/>
                        </w:rPr>
                      </w:ins>
                    </m:ctrlPr>
                  </m:sSubPr>
                  <m:e>
                    <w:ins w:id="210" w:author="Diego Barneche" w:date="2016-08-16T07:28:00Z">
                      <m:r>
                        <m:rPr>
                          <m:sty m:val="p"/>
                        </m:rPr>
                        <w:rPr>
                          <w:rFonts w:ascii="Cambria Math" w:hAnsi="Cambria Math" w:cs="Times New Roman"/>
                        </w:rPr>
                        <m:t>O</m:t>
                      </m:r>
                    </w:ins>
                  </m:e>
                  <m:sub>
                    <w:ins w:id="211" w:author="Diego Barneche" w:date="2016-08-16T07:28:00Z">
                      <m:r>
                        <m:rPr>
                          <m:sty m:val="p"/>
                        </m:rPr>
                        <w:rPr>
                          <w:rFonts w:ascii="Cambria Math" w:hAnsi="Cambria Math" w:cs="Times New Roman"/>
                        </w:rPr>
                        <m:t>2</m:t>
                      </m:r>
                    </w:ins>
                  </m:sub>
                </m:sSub>
              </m:sub>
            </m:sSub>
          </m:sub>
        </m:sSub>
        <m:sSub>
          <m:sSubPr>
            <m:ctrlPr>
              <w:del w:id="212" w:author="Diego Barneche" w:date="2016-08-16T07:28:00Z">
                <w:rPr>
                  <w:rFonts w:ascii="Cambria Math" w:hAnsi="Cambria Math" w:cs="Times New Roman"/>
                </w:rPr>
              </w:del>
            </m:ctrlPr>
          </m:sSubPr>
          <m:e>
            <w:del w:id="213" w:author="Diego Barneche" w:date="2016-08-16T07:28:00Z">
              <m:r>
                <w:rPr>
                  <w:rFonts w:ascii="Cambria Math" w:hAnsi="Cambria Math" w:cs="Times New Roman"/>
                </w:rPr>
                <m:t>C</m:t>
              </m:r>
            </w:del>
          </m:e>
          <m:sub>
            <w:del w:id="214" w:author="Diego Barneche" w:date="2016-08-16T07:28:00Z">
              <m:r>
                <w:rPr>
                  <w:rFonts w:ascii="Cambria Math" w:hAnsi="Cambria Math" w:cs="Times New Roman"/>
                </w:rPr>
                <m:t>50%</m:t>
              </m:r>
            </w:del>
            <m:acc>
              <m:accPr>
                <m:chr m:val="̇"/>
                <m:ctrlPr>
                  <w:del w:id="215" w:author="Diego Barneche" w:date="2016-08-16T07:28:00Z">
                    <w:rPr>
                      <w:rFonts w:ascii="Cambria Math" w:hAnsi="Cambria Math" w:cs="Times New Roman"/>
                    </w:rPr>
                  </w:del>
                </m:ctrlPr>
              </m:accPr>
              <m:e>
                <w:del w:id="216" w:author="Diego Barneche" w:date="2016-08-16T07:28:00Z">
                  <m:r>
                    <w:rPr>
                      <w:rFonts w:ascii="Cambria Math" w:hAnsi="Cambria Math" w:cs="Times New Roman"/>
                    </w:rPr>
                    <m:t>V</m:t>
                  </m:r>
                </w:del>
              </m:e>
            </m:acc>
            <m:sSub>
              <m:sSubPr>
                <m:ctrlPr>
                  <w:del w:id="217" w:author="Diego Barneche" w:date="2016-08-16T07:28:00Z">
                    <w:rPr>
                      <w:rFonts w:ascii="Cambria Math" w:hAnsi="Cambria Math" w:cs="Times New Roman"/>
                    </w:rPr>
                  </w:del>
                </m:ctrlPr>
              </m:sSubPr>
              <m:e>
                <w:del w:id="218" w:author="Diego Barneche" w:date="2016-08-16T07:28:00Z">
                  <m:r>
                    <m:rPr>
                      <m:sty m:val="p"/>
                    </m:rPr>
                    <w:rPr>
                      <w:rFonts w:ascii="Cambria Math" w:hAnsi="Cambria Math" w:cs="Times New Roman"/>
                    </w:rPr>
                    <m:t>O</m:t>
                  </m:r>
                </w:del>
              </m:e>
              <m:sub>
                <w:del w:id="219" w:author="Diego Barneche" w:date="2016-08-16T07:28:00Z">
                  <m:r>
                    <m:rPr>
                      <m:sty m:val="p"/>
                    </m:rPr>
                    <w:rPr>
                      <w:rFonts w:ascii="Cambria Math" w:hAnsi="Cambria Math" w:cs="Times New Roman"/>
                    </w:rPr>
                    <m:t>2</m:t>
                  </m:r>
                </w:del>
              </m:sub>
            </m:sSub>
          </m:sub>
        </m:sSub>
      </m:oMath>
      <w:r w:rsidR="00EB7CA0" w:rsidRPr="00A05B8C">
        <w:rPr>
          <w:rFonts w:ascii="Times New Roman" w:hAnsi="Times New Roman" w:cs="Times New Roman"/>
        </w:rPr>
        <w:t xml:space="preserve"> </w:t>
      </w:r>
      <w:r w:rsidRPr="00A05B8C">
        <w:rPr>
          <w:rFonts w:ascii="Times New Roman" w:hAnsi="Times New Roman" w:cs="Times New Roman"/>
        </w:rPr>
        <w:t xml:space="preserve"> values than erect-natives. Because </w:t>
      </w:r>
      <w:r w:rsidR="002F714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only had </w:t>
      </w:r>
      <w:r w:rsidR="00930C47" w:rsidRPr="00A05B8C">
        <w:rPr>
          <w:rFonts w:ascii="Times New Roman" w:hAnsi="Times New Roman" w:cs="Times New Roman"/>
        </w:rPr>
        <w:t xml:space="preserve">one </w:t>
      </w:r>
      <w:r w:rsidRPr="00A05B8C">
        <w:rPr>
          <w:rFonts w:ascii="Times New Roman" w:hAnsi="Times New Roman" w:cs="Times New Roman"/>
        </w:rPr>
        <w:t xml:space="preserve">native-flat species, </w:t>
      </w:r>
      <w:r w:rsidR="002F714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could </w:t>
      </w:r>
      <w:r w:rsidR="00344277" w:rsidRPr="00A05B8C">
        <w:rPr>
          <w:rFonts w:ascii="Times New Roman" w:hAnsi="Times New Roman" w:cs="Times New Roman"/>
        </w:rPr>
        <w:t xml:space="preserve">not </w:t>
      </w:r>
      <w:r w:rsidRPr="00A05B8C">
        <w:rPr>
          <w:rFonts w:ascii="Times New Roman" w:hAnsi="Times New Roman" w:cs="Times New Roman"/>
        </w:rPr>
        <w:t xml:space="preserve">formally compare native and invasive flat species. However, </w:t>
      </w:r>
      <w:r w:rsidR="002F7145" w:rsidRPr="00A05B8C">
        <w:rPr>
          <w:rFonts w:ascii="Times New Roman" w:hAnsi="Times New Roman" w:cs="Times New Roman"/>
        </w:rPr>
        <w:t>w</w:t>
      </w:r>
      <w:r w:rsidR="00020F3D" w:rsidRPr="00A05B8C">
        <w:rPr>
          <w:rFonts w:ascii="Times New Roman" w:hAnsi="Times New Roman" w:cs="Times New Roman"/>
        </w:rPr>
        <w:t>e</w:t>
      </w:r>
      <w:r w:rsidRPr="00A05B8C">
        <w:rPr>
          <w:rFonts w:ascii="Times New Roman" w:hAnsi="Times New Roman" w:cs="Times New Roman"/>
        </w:rPr>
        <w:t xml:space="preserve"> </w:t>
      </w:r>
      <w:r w:rsidR="00EF3D31" w:rsidRPr="00A05B8C">
        <w:rPr>
          <w:rFonts w:ascii="Times New Roman" w:hAnsi="Times New Roman" w:cs="Times New Roman"/>
        </w:rPr>
        <w:t>note</w:t>
      </w:r>
      <w:r w:rsidRPr="00A05B8C">
        <w:rPr>
          <w:rFonts w:ascii="Times New Roman" w:hAnsi="Times New Roman" w:cs="Times New Roman"/>
        </w:rPr>
        <w:t xml:space="preserve"> that the flat-invasive organisms had the lowest </w:t>
      </w:r>
      <m:oMath>
        <m:sSub>
          <m:sSubPr>
            <m:ctrlPr>
              <w:ins w:id="220" w:author="Diego Barneche" w:date="2016-08-16T07:28:00Z">
                <w:rPr>
                  <w:rFonts w:ascii="Cambria Math" w:hAnsi="Cambria Math" w:cs="Times New Roman"/>
                </w:rPr>
              </w:ins>
            </m:ctrlPr>
          </m:sSubPr>
          <m:e>
            <w:ins w:id="221" w:author="Diego Barneche" w:date="2016-08-16T07:28:00Z">
              <m:r>
                <w:rPr>
                  <w:rFonts w:ascii="Cambria Math" w:hAnsi="Cambria Math" w:cs="Times New Roman"/>
                </w:rPr>
                <m:t>C</m:t>
              </m:r>
            </w:ins>
          </m:e>
          <m:sub>
            <m:sSub>
              <m:sSubPr>
                <m:ctrlPr>
                  <w:ins w:id="222" w:author="Diego Barneche" w:date="2016-08-16T07:28:00Z">
                    <w:rPr>
                      <w:rFonts w:ascii="Cambria Math" w:hAnsi="Cambria Math" w:cs="Times New Roman"/>
                    </w:rPr>
                  </w:ins>
                </m:ctrlPr>
              </m:sSubPr>
              <m:e>
                <w:ins w:id="223" w:author="Diego Barneche" w:date="2016-08-16T07:28:00Z">
                  <m:r>
                    <w:rPr>
                      <w:rFonts w:ascii="Cambria Math" w:hAnsi="Cambria Math" w:cs="Times New Roman"/>
                    </w:rPr>
                    <m:t>C</m:t>
                  </m:r>
                </w:ins>
              </m:e>
              <m:sub>
                <m:sSub>
                  <m:sSubPr>
                    <m:ctrlPr>
                      <w:ins w:id="224" w:author="Diego Barneche" w:date="2016-08-16T07:28:00Z">
                        <w:rPr>
                          <w:rFonts w:ascii="Cambria Math" w:hAnsi="Cambria Math" w:cs="Times New Roman"/>
                        </w:rPr>
                      </w:ins>
                    </m:ctrlPr>
                  </m:sSubPr>
                  <m:e>
                    <w:ins w:id="225" w:author="Diego Barneche" w:date="2016-08-16T07:28:00Z">
                      <m:r>
                        <m:rPr>
                          <m:sty m:val="p"/>
                        </m:rPr>
                        <w:rPr>
                          <w:rFonts w:ascii="Cambria Math" w:hAnsi="Cambria Math" w:cs="Times New Roman"/>
                        </w:rPr>
                        <m:t>O</m:t>
                      </m:r>
                    </w:ins>
                  </m:e>
                  <m:sub>
                    <w:ins w:id="226" w:author="Diego Barneche" w:date="2016-08-16T07:28:00Z">
                      <m:r>
                        <m:rPr>
                          <m:sty m:val="p"/>
                        </m:rPr>
                        <w:rPr>
                          <w:rFonts w:ascii="Cambria Math" w:hAnsi="Cambria Math" w:cs="Times New Roman"/>
                        </w:rPr>
                        <m:t>2</m:t>
                      </m:r>
                    </w:ins>
                  </m:sub>
                </m:sSub>
              </m:sub>
            </m:sSub>
          </m:sub>
        </m:sSub>
        <m:sSub>
          <m:sSubPr>
            <m:ctrlPr>
              <w:del w:id="227" w:author="Diego Barneche" w:date="2016-08-16T07:28:00Z">
                <w:rPr>
                  <w:rFonts w:ascii="Cambria Math" w:hAnsi="Cambria Math" w:cs="Times New Roman"/>
                </w:rPr>
              </w:del>
            </m:ctrlPr>
          </m:sSubPr>
          <m:e>
            <w:del w:id="228" w:author="Diego Barneche" w:date="2016-08-16T07:28:00Z">
              <m:r>
                <w:rPr>
                  <w:rFonts w:ascii="Cambria Math" w:hAnsi="Cambria Math" w:cs="Times New Roman"/>
                </w:rPr>
                <m:t>C</m:t>
              </m:r>
            </w:del>
          </m:e>
          <m:sub>
            <w:del w:id="229" w:author="Diego Barneche" w:date="2016-08-16T07:28:00Z">
              <m:r>
                <w:rPr>
                  <w:rFonts w:ascii="Cambria Math" w:hAnsi="Cambria Math" w:cs="Times New Roman"/>
                </w:rPr>
                <m:t>50%</m:t>
              </m:r>
            </w:del>
            <m:acc>
              <m:accPr>
                <m:chr m:val="̇"/>
                <m:ctrlPr>
                  <w:del w:id="230" w:author="Diego Barneche" w:date="2016-08-16T07:28:00Z">
                    <w:rPr>
                      <w:rFonts w:ascii="Cambria Math" w:hAnsi="Cambria Math" w:cs="Times New Roman"/>
                    </w:rPr>
                  </w:del>
                </m:ctrlPr>
              </m:accPr>
              <m:e>
                <w:del w:id="231" w:author="Diego Barneche" w:date="2016-08-16T07:28:00Z">
                  <m:r>
                    <w:rPr>
                      <w:rFonts w:ascii="Cambria Math" w:hAnsi="Cambria Math" w:cs="Times New Roman"/>
                    </w:rPr>
                    <m:t>V</m:t>
                  </m:r>
                </w:del>
              </m:e>
            </m:acc>
            <m:sSub>
              <m:sSubPr>
                <m:ctrlPr>
                  <w:del w:id="232" w:author="Diego Barneche" w:date="2016-08-16T07:28:00Z">
                    <w:rPr>
                      <w:rFonts w:ascii="Cambria Math" w:hAnsi="Cambria Math" w:cs="Times New Roman"/>
                    </w:rPr>
                  </w:del>
                </m:ctrlPr>
              </m:sSubPr>
              <m:e>
                <w:del w:id="233" w:author="Diego Barneche" w:date="2016-08-16T07:28:00Z">
                  <m:r>
                    <m:rPr>
                      <m:sty m:val="p"/>
                    </m:rPr>
                    <w:rPr>
                      <w:rFonts w:ascii="Cambria Math" w:hAnsi="Cambria Math" w:cs="Times New Roman"/>
                    </w:rPr>
                    <m:t>O</m:t>
                  </m:r>
                </w:del>
              </m:e>
              <m:sub>
                <w:del w:id="234" w:author="Diego Barneche" w:date="2016-08-16T07:28:00Z">
                  <m:r>
                    <m:rPr>
                      <m:sty m:val="p"/>
                    </m:rPr>
                    <w:rPr>
                      <w:rFonts w:ascii="Cambria Math" w:hAnsi="Cambria Math" w:cs="Times New Roman"/>
                    </w:rPr>
                    <m:t>2</m:t>
                  </m:r>
                </w:del>
              </m:sub>
            </m:sSub>
          </m:sub>
        </m:sSub>
      </m:oMath>
      <w:r w:rsidRPr="00A05B8C">
        <w:rPr>
          <w:rFonts w:ascii="Times New Roman" w:hAnsi="Times New Roman" w:cs="Times New Roman"/>
        </w:rPr>
        <w:t xml:space="preserve">across all functional groups, and could withstand extremely hypoxic levels (~ 5  % air saturation). Within the context of R* </w:t>
      </w:r>
      <w:r w:rsidRPr="00A05B8C">
        <w:rPr>
          <w:rFonts w:ascii="Times New Roman" w:hAnsi="Times New Roman" w:cs="Times New Roman"/>
        </w:rPr>
        <w:lastRenderedPageBreak/>
        <w:t xml:space="preserve">theory, species with low </w:t>
      </w:r>
      <m:oMath>
        <m:sSub>
          <m:sSubPr>
            <m:ctrlPr>
              <w:ins w:id="235" w:author="Author">
                <w:rPr>
                  <w:rFonts w:ascii="Cambria Math" w:hAnsi="Cambria Math" w:cs="Times New Roman"/>
                  <w:i/>
                </w:rPr>
              </w:ins>
            </m:ctrlPr>
          </m:sSubPr>
          <m:e>
            <m:r>
              <w:rPr>
                <w:rFonts w:ascii="Cambria Math" w:hAnsi="Cambria Math" w:cs="Times New Roman"/>
              </w:rPr>
              <m:t>C</m:t>
            </m:r>
          </m:e>
          <m:sub>
            <m:sSub>
              <m:sSubPr>
                <m:ctrlPr>
                  <w:ins w:id="236" w:author="Author">
                    <w:rPr>
                      <w:rFonts w:ascii="Cambria Math" w:hAnsi="Cambria Math" w:cs="Times New Roman"/>
                      <w:i/>
                    </w:rPr>
                  </w:ins>
                </m:ctrlPr>
              </m:sSubPr>
              <m:e>
                <m:r>
                  <w:rPr>
                    <w:rFonts w:ascii="Cambria Math" w:hAnsi="Cambria Math" w:cs="Times New Roman"/>
                  </w:rPr>
                  <m:t>C</m:t>
                </m:r>
              </m:e>
              <m:sub>
                <m:sSub>
                  <m:sSubPr>
                    <m:ctrlPr>
                      <w:ins w:id="237"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oMath>
      <w:r w:rsidRPr="00A05B8C">
        <w:rPr>
          <w:rFonts w:ascii="Times New Roman" w:hAnsi="Times New Roman" w:cs="Times New Roman"/>
        </w:rPr>
        <w:t xml:space="preserve"> (or </w:t>
      </w:r>
      <m:oMath>
        <m:sSub>
          <m:sSubPr>
            <m:ctrlPr>
              <w:ins w:id="238" w:author="Author">
                <w:rPr>
                  <w:rFonts w:ascii="Cambria Math" w:hAnsi="Cambria Math" w:cs="Times New Roman"/>
                  <w:i/>
                </w:rPr>
              </w:ins>
            </m:ctrlPr>
          </m:sSubPr>
          <m:e>
            <m:r>
              <w:rPr>
                <w:rFonts w:ascii="Cambria Math" w:hAnsi="Cambria Math" w:cs="Times New Roman"/>
              </w:rPr>
              <m:t>P</m:t>
            </m:r>
          </m:e>
          <m:sub>
            <m:sSub>
              <m:sSubPr>
                <m:ctrlPr>
                  <w:ins w:id="239" w:author="Author">
                    <w:rPr>
                      <w:rFonts w:ascii="Cambria Math" w:hAnsi="Cambria Math" w:cs="Times New Roman"/>
                      <w:i/>
                    </w:rPr>
                  </w:ins>
                </m:ctrlPr>
              </m:sSubPr>
              <m:e>
                <m:r>
                  <w:rPr>
                    <w:rFonts w:ascii="Cambria Math" w:hAnsi="Cambria Math" w:cs="Times New Roman"/>
                  </w:rPr>
                  <m:t>C</m:t>
                </m:r>
              </m:e>
              <m:sub>
                <m:sSub>
                  <m:sSubPr>
                    <m:ctrlPr>
                      <w:ins w:id="240"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r>
          <w:rPr>
            <w:rFonts w:ascii="Cambria Math" w:hAnsi="Cambria Math" w:cs="Times New Roman"/>
          </w:rPr>
          <m:t xml:space="preserve">) </m:t>
        </m:r>
      </m:oMath>
      <w:r w:rsidRPr="00A05B8C">
        <w:rPr>
          <w:rFonts w:ascii="Times New Roman" w:hAnsi="Times New Roman" w:cs="Times New Roman"/>
        </w:rPr>
        <w:t xml:space="preserve">should be better competitors than species with higher </w:t>
      </w:r>
      <m:oMath>
        <m:sSub>
          <m:sSubPr>
            <m:ctrlPr>
              <w:ins w:id="241" w:author="Author">
                <w:rPr>
                  <w:rFonts w:ascii="Cambria Math" w:hAnsi="Cambria Math" w:cs="Times New Roman"/>
                  <w:i/>
                </w:rPr>
              </w:ins>
            </m:ctrlPr>
          </m:sSubPr>
          <m:e>
            <m:r>
              <w:rPr>
                <w:rFonts w:ascii="Cambria Math" w:hAnsi="Cambria Math" w:cs="Times New Roman"/>
              </w:rPr>
              <m:t>C</m:t>
            </m:r>
          </m:e>
          <m:sub>
            <m:sSub>
              <m:sSubPr>
                <m:ctrlPr>
                  <w:ins w:id="242" w:author="Author">
                    <w:rPr>
                      <w:rFonts w:ascii="Cambria Math" w:hAnsi="Cambria Math" w:cs="Times New Roman"/>
                      <w:i/>
                    </w:rPr>
                  </w:ins>
                </m:ctrlPr>
              </m:sSubPr>
              <m:e>
                <m:r>
                  <w:rPr>
                    <w:rFonts w:ascii="Cambria Math" w:hAnsi="Cambria Math" w:cs="Times New Roman"/>
                  </w:rPr>
                  <m:t>C</m:t>
                </m:r>
              </m:e>
              <m:sub>
                <m:sSub>
                  <m:sSubPr>
                    <m:ctrlPr>
                      <w:ins w:id="243"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oMath>
      <w:r w:rsidRPr="00A05B8C">
        <w:rPr>
          <w:rFonts w:ascii="Times New Roman" w:hAnsi="Times New Roman" w:cs="Times New Roman"/>
        </w:rPr>
        <w:t xml:space="preserve"> </w:t>
      </w:r>
      <w:r w:rsidR="00344277" w:rsidRPr="00A05B8C">
        <w:rPr>
          <w:rFonts w:ascii="Times New Roman" w:hAnsi="Times New Roman" w:cs="Times New Roman"/>
        </w:rPr>
        <w:t xml:space="preserve">because </w:t>
      </w:r>
      <w:r w:rsidRPr="00A05B8C">
        <w:rPr>
          <w:rFonts w:ascii="Times New Roman" w:hAnsi="Times New Roman" w:cs="Times New Roman"/>
        </w:rPr>
        <w:t xml:space="preserve">they can maintain aerobic metabolism at relatively higher rates in hypoxic conditions. It has also been demonstrated that species with low </w:t>
      </w:r>
      <m:oMath>
        <m:sSub>
          <m:sSubPr>
            <m:ctrlPr>
              <w:ins w:id="244" w:author="Author">
                <w:rPr>
                  <w:rFonts w:ascii="Cambria Math" w:hAnsi="Cambria Math" w:cs="Times New Roman"/>
                  <w:i/>
                </w:rPr>
              </w:ins>
            </m:ctrlPr>
          </m:sSubPr>
          <m:e>
            <m:r>
              <w:rPr>
                <w:rFonts w:ascii="Cambria Math" w:hAnsi="Cambria Math" w:cs="Times New Roman"/>
              </w:rPr>
              <m:t>C</m:t>
            </m:r>
          </m:e>
          <m:sub>
            <m:sSub>
              <m:sSubPr>
                <m:ctrlPr>
                  <w:ins w:id="245" w:author="Author">
                    <w:rPr>
                      <w:rFonts w:ascii="Cambria Math" w:hAnsi="Cambria Math" w:cs="Times New Roman"/>
                      <w:i/>
                    </w:rPr>
                  </w:ins>
                </m:ctrlPr>
              </m:sSubPr>
              <m:e>
                <m:r>
                  <w:rPr>
                    <w:rFonts w:ascii="Cambria Math" w:hAnsi="Cambria Math" w:cs="Times New Roman"/>
                  </w:rPr>
                  <m:t>C</m:t>
                </m:r>
              </m:e>
              <m:sub>
                <m:sSub>
                  <m:sSubPr>
                    <m:ctrlPr>
                      <w:ins w:id="246" w:author="Author">
                        <w:rPr>
                          <w:rFonts w:ascii="Cambria Math" w:hAnsi="Cambria Math" w:cs="Times New Roman"/>
                          <w:i/>
                        </w:rPr>
                      </w:ins>
                    </m:ctrlPr>
                  </m:sSubPr>
                  <m:e>
                    <m:r>
                      <w:rPr>
                        <w:rFonts w:ascii="Cambria Math" w:hAnsi="Cambria Math" w:cs="Times New Roman"/>
                      </w:rPr>
                      <m:t>O</m:t>
                    </m:r>
                  </m:e>
                  <m:sub>
                    <m:r>
                      <w:rPr>
                        <w:rFonts w:ascii="Cambria Math" w:hAnsi="Cambria Math" w:cs="Times New Roman"/>
                      </w:rPr>
                      <m:t>2</m:t>
                    </m:r>
                  </m:sub>
                </m:sSub>
              </m:sub>
            </m:sSub>
          </m:sub>
        </m:sSub>
      </m:oMath>
      <w:r w:rsidRPr="00A05B8C">
        <w:rPr>
          <w:rFonts w:ascii="Times New Roman" w:hAnsi="Times New Roman" w:cs="Times New Roman"/>
        </w:rPr>
        <w:t xml:space="preserve"> can diminish the oxygen in the areas immediately surrounding them, leaving little oxygen available for other species </w:t>
      </w:r>
      <w:r w:rsidRPr="00A05B8C">
        <w:rPr>
          <w:rFonts w:ascii="Times New Roman" w:hAnsi="Times New Roman" w:cs="Times New Roman"/>
        </w:rPr>
        <w:fldChar w:fldCharType="begin"/>
      </w:r>
      <w:r w:rsidR="00D350BC" w:rsidRPr="00A05B8C">
        <w:rPr>
          <w:rFonts w:ascii="Times New Roman" w:hAnsi="Times New Roman" w:cs="Times New Roman"/>
        </w:rPr>
        <w:instrText xml:space="preserve"> ADDIN EN.CITE &lt;EndNote&gt;&lt;Cite&gt;&lt;Author&gt;Ferguson&lt;/Author&gt;&lt;Year&gt;2013&lt;/Year&gt;&lt;RecNum&gt;136&lt;/RecNum&gt;&lt;DisplayText&gt;(Ferguson&lt;style face="italic"&gt; et al.&lt;/style&gt;,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6" w:tooltip="Ferguson, 2013 #136" w:history="1">
        <w:r w:rsidR="00D350BC" w:rsidRPr="00A05B8C">
          <w:rPr>
            <w:rFonts w:ascii="Times New Roman" w:hAnsi="Times New Roman" w:cs="Times New Roman"/>
            <w:noProof/>
          </w:rPr>
          <w:t>Ferguson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2013</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r w:rsidR="00EF3D31" w:rsidRPr="00A05B8C">
        <w:rPr>
          <w:rFonts w:ascii="Times New Roman" w:hAnsi="Times New Roman" w:cs="Times New Roman"/>
        </w:rPr>
        <w:t>It seems that</w:t>
      </w:r>
      <w:r w:rsidRPr="00A05B8C">
        <w:rPr>
          <w:rFonts w:ascii="Times New Roman" w:hAnsi="Times New Roman" w:cs="Times New Roman"/>
        </w:rPr>
        <w:t xml:space="preserve"> exploitative competition for oxygen </w:t>
      </w:r>
      <w:r w:rsidR="00EF3D31" w:rsidRPr="00A05B8C">
        <w:rPr>
          <w:rFonts w:ascii="Times New Roman" w:hAnsi="Times New Roman" w:cs="Times New Roman"/>
        </w:rPr>
        <w:t>has the potential to</w:t>
      </w:r>
      <w:r w:rsidRPr="00A05B8C">
        <w:rPr>
          <w:rFonts w:ascii="Times New Roman" w:hAnsi="Times New Roman" w:cs="Times New Roman"/>
        </w:rPr>
        <w:t xml:space="preserve"> play an important role in </w:t>
      </w:r>
      <w:r w:rsidR="00EF3D31" w:rsidRPr="00A05B8C">
        <w:rPr>
          <w:rFonts w:ascii="Times New Roman" w:hAnsi="Times New Roman" w:cs="Times New Roman"/>
        </w:rPr>
        <w:t>marine invasions</w:t>
      </w:r>
      <w:r w:rsidRPr="00A05B8C">
        <w:rPr>
          <w:rFonts w:ascii="Times New Roman" w:hAnsi="Times New Roman" w:cs="Times New Roman"/>
        </w:rPr>
        <w:t xml:space="preserve">. </w:t>
      </w:r>
    </w:p>
    <w:p w14:paraId="674A641A" w14:textId="0D0770CE" w:rsidR="00344277" w:rsidRPr="00A05B8C" w:rsidRDefault="00467DDE" w:rsidP="00C27738">
      <w:pPr>
        <w:spacing w:line="480" w:lineRule="auto"/>
        <w:rPr>
          <w:rFonts w:ascii="Times New Roman" w:hAnsi="Times New Roman" w:cs="Times New Roman"/>
        </w:rPr>
      </w:pPr>
      <w:r w:rsidRPr="00A05B8C">
        <w:rPr>
          <w:rFonts w:ascii="Times New Roman" w:hAnsi="Times New Roman" w:cs="Times New Roman"/>
        </w:rPr>
        <w:t xml:space="preserve">Across a range of taxa and systems, invasive species tend to have characteristics that make them more resistant to stressful conditions than native species </w:t>
      </w:r>
      <w:r w:rsidRPr="00A05B8C">
        <w:rPr>
          <w:rFonts w:ascii="Times New Roman" w:hAnsi="Times New Roman" w:cs="Times New Roman"/>
        </w:rPr>
        <w:fldChar w:fldCharType="begin">
          <w:fldData xml:space="preserve">PEVuZE5vdGU+PENpdGU+PEF1dGhvcj5aZXJlYmVja2k8L0F1dGhvcj48WWVhcj4yMDExPC9ZZWFy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PC9mdWxsLXRpdGxlPjxhYmJyLTE+UExvUyBPbmU8L2FiYnItMT48L2FsdC1wZXJpb2RpY2FsPjx2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PEVuZE5vdGU+PENpdGU+PEF1dGhvcj5aZXJlYmVja2k8L0F1dGhvcj48WWVhcj4yMDExPC9ZZWFy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PC9mdWxsLXRpdGxlPjxhYmJyLTE+UExvUyBPbmU8L2FiYnItMT48L2FsdC1wZXJpb2RpY2FsPjx2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30" w:tooltip="Lejeusne, 2014 #424" w:history="1">
        <w:r w:rsidR="00D350BC" w:rsidRPr="00A05B8C">
          <w:rPr>
            <w:rFonts w:ascii="Times New Roman" w:hAnsi="Times New Roman" w:cs="Times New Roman"/>
            <w:noProof/>
          </w:rPr>
          <w:t>Lejeusne</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2014</w:t>
        </w:r>
      </w:hyperlink>
      <w:r w:rsidR="00D350BC" w:rsidRPr="00A05B8C">
        <w:rPr>
          <w:rFonts w:ascii="Times New Roman" w:hAnsi="Times New Roman" w:cs="Times New Roman"/>
          <w:noProof/>
        </w:rPr>
        <w:t xml:space="preserve">, </w:t>
      </w:r>
      <w:hyperlink w:anchor="_ENREF_58" w:tooltip="van Kleunen, 2010 #142" w:history="1">
        <w:r w:rsidR="00D350BC" w:rsidRPr="00A05B8C">
          <w:rPr>
            <w:rFonts w:ascii="Times New Roman" w:hAnsi="Times New Roman" w:cs="Times New Roman"/>
            <w:noProof/>
          </w:rPr>
          <w:t>van Kleunen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2010b</w:t>
        </w:r>
      </w:hyperlink>
      <w:r w:rsidR="00D350BC" w:rsidRPr="00A05B8C">
        <w:rPr>
          <w:rFonts w:ascii="Times New Roman" w:hAnsi="Times New Roman" w:cs="Times New Roman"/>
          <w:noProof/>
        </w:rPr>
        <w:t xml:space="preserve">, </w:t>
      </w:r>
      <w:hyperlink w:anchor="_ENREF_64" w:tooltip="Zerebecki, 2011 #436" w:history="1">
        <w:r w:rsidR="00D350BC" w:rsidRPr="00A05B8C">
          <w:rPr>
            <w:rFonts w:ascii="Times New Roman" w:hAnsi="Times New Roman" w:cs="Times New Roman"/>
            <w:noProof/>
          </w:rPr>
          <w:t>Zerebecki &amp;  Sorte, 2011</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Some studies suggest that invasive species are evolving to tolerate anthropogenic perturbations. For example, heavy metals, antifouling agents and other pollutants are selective pressures that favor invasive organisms, and studies of invasive species have shown that resistance to pollutants can be heritable </w:t>
      </w:r>
      <w:r w:rsidRPr="00A05B8C">
        <w:rPr>
          <w:rFonts w:ascii="Times New Roman" w:hAnsi="Times New Roman" w:cs="Times New Roman"/>
        </w:rPr>
        <w:fldChar w:fldCharType="begin">
          <w:fldData xml:space="preserve">PEVuZE5vdGU+PENpdGU+PEF1dGhvcj5NY0tlbnppZTwvQXV0aG9yPjxZZWFyPjIwMTE8L1llYXI+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PEVuZE5vdGU+PENpdGU+PEF1dGhvcj5NY0tlbnppZTwvQXV0aG9yPjxZZWFyPjIwMTE8L1llYXI+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17" w:tooltip="Floerl, 2005 #449" w:history="1">
        <w:r w:rsidR="00D350BC" w:rsidRPr="00A05B8C">
          <w:rPr>
            <w:rFonts w:ascii="Times New Roman" w:hAnsi="Times New Roman" w:cs="Times New Roman"/>
            <w:noProof/>
          </w:rPr>
          <w:t>Floerl &amp;  Inglis, 2005</w:t>
        </w:r>
      </w:hyperlink>
      <w:r w:rsidR="00D350BC" w:rsidRPr="00A05B8C">
        <w:rPr>
          <w:rFonts w:ascii="Times New Roman" w:hAnsi="Times New Roman" w:cs="Times New Roman"/>
          <w:noProof/>
        </w:rPr>
        <w:t xml:space="preserve">, </w:t>
      </w:r>
      <w:hyperlink w:anchor="_ENREF_31" w:tooltip="Levinton, 2003 #454" w:history="1">
        <w:r w:rsidR="00D350BC" w:rsidRPr="00A05B8C">
          <w:rPr>
            <w:rFonts w:ascii="Times New Roman" w:hAnsi="Times New Roman" w:cs="Times New Roman"/>
            <w:noProof/>
          </w:rPr>
          <w:t>Levinton</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2003</w:t>
        </w:r>
      </w:hyperlink>
      <w:r w:rsidR="00D350BC" w:rsidRPr="00A05B8C">
        <w:rPr>
          <w:rFonts w:ascii="Times New Roman" w:hAnsi="Times New Roman" w:cs="Times New Roman"/>
          <w:noProof/>
        </w:rPr>
        <w:t xml:space="preserve">, </w:t>
      </w:r>
      <w:hyperlink w:anchor="_ENREF_35" w:tooltip="McKenzie, 2011 #447" w:history="1">
        <w:r w:rsidR="00D350BC" w:rsidRPr="00A05B8C">
          <w:rPr>
            <w:rFonts w:ascii="Times New Roman" w:hAnsi="Times New Roman" w:cs="Times New Roman"/>
            <w:noProof/>
          </w:rPr>
          <w:t>McKenzie</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2011</w:t>
        </w:r>
      </w:hyperlink>
      <w:r w:rsidR="00D350BC" w:rsidRPr="00A05B8C">
        <w:rPr>
          <w:rFonts w:ascii="Times New Roman" w:hAnsi="Times New Roman" w:cs="Times New Roman"/>
          <w:noProof/>
        </w:rPr>
        <w:t xml:space="preserve">, </w:t>
      </w:r>
      <w:hyperlink w:anchor="_ENREF_45" w:tooltip="Piola, 2009 #448" w:history="1">
        <w:r w:rsidR="00D350BC" w:rsidRPr="00A05B8C">
          <w:rPr>
            <w:rFonts w:ascii="Times New Roman" w:hAnsi="Times New Roman" w:cs="Times New Roman"/>
            <w:noProof/>
          </w:rPr>
          <w:t>Piola</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007E52D3" w:rsidRPr="00A05B8C">
        <w:rPr>
          <w:rFonts w:ascii="Times New Roman" w:hAnsi="Times New Roman" w:cs="Times New Roman"/>
        </w:rPr>
        <w:t xml:space="preserve"> </w:t>
      </w:r>
      <w:r w:rsidRPr="00A05B8C">
        <w:rPr>
          <w:rFonts w:ascii="Times New Roman" w:hAnsi="Times New Roman" w:cs="Times New Roman"/>
        </w:rPr>
        <w:t xml:space="preserve">. Tolerance to lower oxygen levels has evolved independently many times, as a response to environments where hypoxic conditions or strong fluctuations in oxygen availability dominate </w:t>
      </w:r>
      <w:r w:rsidRPr="00A05B8C">
        <w:rPr>
          <w:rFonts w:ascii="Times New Roman" w:hAnsi="Times New Roman" w:cs="Times New Roman"/>
        </w:rPr>
        <w:fldChar w:fldCharType="begin">
          <w:fldData xml:space="preserve">PEVuZE5vdGU+PENpdGU+PEF1dGhvcj5Ib2NoYWNoa2E8L0F1dGhvcj48WWVhcj4yMDAxPC9ZZWFy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PC9sYW5ndWFnZT48L3JlY29yZD48L0NpdGU+PC9FbmROb3RlPgB=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PEVuZE5vdGU+PENpdGU+PEF1dGhvcj5Ib2NoYWNoa2E8L0F1dGhvcj48WWVhcj4yMDAxPC9ZZWFy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PC9sYW5ndWFnZT48L3JlY29yZD48L0NpdGU+PC9FbmROb3RlPgB=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22" w:tooltip="Hochachka, 2001 #442" w:history="1">
        <w:r w:rsidR="00D350BC" w:rsidRPr="00A05B8C">
          <w:rPr>
            <w:rFonts w:ascii="Times New Roman" w:hAnsi="Times New Roman" w:cs="Times New Roman"/>
            <w:noProof/>
          </w:rPr>
          <w:t>Hochachka &amp;  Lutz, 2001</w:t>
        </w:r>
      </w:hyperlink>
      <w:r w:rsidR="00D350BC" w:rsidRPr="00A05B8C">
        <w:rPr>
          <w:rFonts w:ascii="Times New Roman" w:hAnsi="Times New Roman" w:cs="Times New Roman"/>
          <w:noProof/>
        </w:rPr>
        <w:t xml:space="preserve">, </w:t>
      </w:r>
      <w:hyperlink w:anchor="_ENREF_33" w:tooltip="Mandic, 2009 #445" w:history="1">
        <w:r w:rsidR="00D350BC" w:rsidRPr="00A05B8C">
          <w:rPr>
            <w:rFonts w:ascii="Times New Roman" w:hAnsi="Times New Roman" w:cs="Times New Roman"/>
            <w:noProof/>
          </w:rPr>
          <w:t>Mandic</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2009</w:t>
        </w:r>
      </w:hyperlink>
      <w:r w:rsidR="00D350BC" w:rsidRPr="00A05B8C">
        <w:rPr>
          <w:rFonts w:ascii="Times New Roman" w:hAnsi="Times New Roman" w:cs="Times New Roman"/>
          <w:noProof/>
        </w:rPr>
        <w:t xml:space="preserve">, </w:t>
      </w:r>
      <w:hyperlink w:anchor="_ENREF_38" w:tooltip="Nilsson, 2004 #414" w:history="1">
        <w:r w:rsidR="00D350BC" w:rsidRPr="00A05B8C">
          <w:rPr>
            <w:rFonts w:ascii="Times New Roman" w:hAnsi="Times New Roman" w:cs="Times New Roman"/>
            <w:noProof/>
          </w:rPr>
          <w:t>Nilsson &amp;  Ostlund-Nilsson, 2004</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Usually the physiological thresholds of the species matches the minimum oxygen level of the environment, therefore hypoxia tolerance is an important trait that can determine the distribution and abundance of organisms </w:t>
      </w:r>
      <w:r w:rsidRPr="00A05B8C">
        <w:rPr>
          <w:rFonts w:ascii="Times New Roman" w:hAnsi="Times New Roman" w:cs="Times New Roman"/>
        </w:rPr>
        <w:fldChar w:fldCharType="begin">
          <w:fldData xml:space="preserve">PEVuZE5vdGU+PENpdGU+PEF1dGhvcj5TdGlsbG1hbjwvQXV0aG9yPjxZZWFyPjE5OTY8L1llYXI+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</w:fldData>
        </w:fldChar>
      </w:r>
      <w:r w:rsidR="00D350BC" w:rsidRPr="00A05B8C">
        <w:rPr>
          <w:rFonts w:ascii="Times New Roman" w:hAnsi="Times New Roman" w:cs="Times New Roman"/>
        </w:rPr>
        <w:instrText xml:space="preserve"> ADDIN EN.CITE </w:instrText>
      </w:r>
      <w:r w:rsidR="00D350BC" w:rsidRPr="00A05B8C">
        <w:rPr>
          <w:rFonts w:ascii="Times New Roman" w:hAnsi="Times New Roman" w:cs="Times New Roman"/>
        </w:rPr>
        <w:fldChar w:fldCharType="begin">
          <w:fldData xml:space="preserve">PEVuZE5vdGU+PENpdGU+PEF1dGhvcj5TdGlsbG1hbjwvQXV0aG9yPjxZZWFyPjE5OTY8L1llYXI+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</w:fldData>
        </w:fldChar>
      </w:r>
      <w:r w:rsidR="00D350BC" w:rsidRPr="00A05B8C">
        <w:rPr>
          <w:rFonts w:ascii="Times New Roman" w:hAnsi="Times New Roman" w:cs="Times New Roman"/>
        </w:rPr>
        <w:instrText xml:space="preserve"> ADDIN EN.CITE.DATA </w:instrText>
      </w:r>
      <w:r w:rsidR="00D350BC" w:rsidRPr="00A05B8C">
        <w:rPr>
          <w:rFonts w:ascii="Times New Roman" w:hAnsi="Times New Roman" w:cs="Times New Roman"/>
        </w:rPr>
      </w:r>
      <w:r w:rsidR="00D350BC" w:rsidRPr="00A05B8C">
        <w:rPr>
          <w:rFonts w:ascii="Times New Roman" w:hAnsi="Times New Roman" w:cs="Times New Roman"/>
        </w:rPr>
        <w:fldChar w:fldCharType="end"/>
      </w:r>
      <w:r w:rsidRPr="00A05B8C">
        <w:rPr>
          <w:rFonts w:ascii="Times New Roman" w:hAnsi="Times New Roman" w:cs="Times New Roman"/>
        </w:rPr>
      </w:r>
      <w:r w:rsidRPr="00A05B8C">
        <w:rPr>
          <w:rFonts w:ascii="Times New Roman" w:hAnsi="Times New Roman" w:cs="Times New Roman"/>
        </w:rPr>
        <w:fldChar w:fldCharType="separate"/>
      </w:r>
      <w:r w:rsidR="00D350BC" w:rsidRPr="00A05B8C">
        <w:rPr>
          <w:rFonts w:ascii="Times New Roman" w:hAnsi="Times New Roman" w:cs="Times New Roman"/>
          <w:noProof/>
        </w:rPr>
        <w:t>(</w:t>
      </w:r>
      <w:hyperlink w:anchor="_ENREF_28" w:tooltip="Lagos, 2011 #52" w:history="1">
        <w:r w:rsidR="00D350BC" w:rsidRPr="00A05B8C">
          <w:rPr>
            <w:rFonts w:ascii="Times New Roman" w:hAnsi="Times New Roman" w:cs="Times New Roman"/>
            <w:noProof/>
          </w:rPr>
          <w:t>Lagos</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2011</w:t>
        </w:r>
      </w:hyperlink>
      <w:r w:rsidR="00D350BC" w:rsidRPr="00A05B8C">
        <w:rPr>
          <w:rFonts w:ascii="Times New Roman" w:hAnsi="Times New Roman" w:cs="Times New Roman"/>
          <w:noProof/>
        </w:rPr>
        <w:t xml:space="preserve">, </w:t>
      </w:r>
      <w:hyperlink w:anchor="_ENREF_53" w:tooltip="Stillman, 1996 #180" w:history="1">
        <w:r w:rsidR="00D350BC" w:rsidRPr="00A05B8C">
          <w:rPr>
            <w:rFonts w:ascii="Times New Roman" w:hAnsi="Times New Roman" w:cs="Times New Roman"/>
            <w:noProof/>
          </w:rPr>
          <w:t>Stillman &amp;  Somero, 1996</w:t>
        </w:r>
      </w:hyperlink>
      <w:r w:rsidR="00D350BC" w:rsidRPr="00A05B8C">
        <w:rPr>
          <w:rFonts w:ascii="Times New Roman" w:hAnsi="Times New Roman" w:cs="Times New Roman"/>
          <w:noProof/>
        </w:rPr>
        <w:t xml:space="preserve">, </w:t>
      </w:r>
      <w:hyperlink w:anchor="_ENREF_59" w:tooltip="Verberk, 2011 #213" w:history="1">
        <w:r w:rsidR="00D350BC" w:rsidRPr="00A05B8C">
          <w:rPr>
            <w:rFonts w:ascii="Times New Roman" w:hAnsi="Times New Roman" w:cs="Times New Roman"/>
            <w:noProof/>
          </w:rPr>
          <w:t>Verberk</w:t>
        </w:r>
        <w:r w:rsidR="00D350BC" w:rsidRPr="00A05B8C">
          <w:rPr>
            <w:rFonts w:ascii="Times New Roman" w:hAnsi="Times New Roman" w:cs="Times New Roman"/>
            <w:i/>
            <w:noProof/>
          </w:rPr>
          <w:t xml:space="preserve"> et al.</w:t>
        </w:r>
        <w:r w:rsidR="00D350BC" w:rsidRPr="00A05B8C">
          <w:rPr>
            <w:rFonts w:ascii="Times New Roman" w:hAnsi="Times New Roman" w:cs="Times New Roman"/>
            <w:noProof/>
          </w:rPr>
          <w:t>, 2011</w:t>
        </w:r>
      </w:hyperlink>
      <w:r w:rsidR="00D350BC" w:rsidRPr="00A05B8C">
        <w:rPr>
          <w:rFonts w:ascii="Times New Roman" w:hAnsi="Times New Roman" w:cs="Times New Roman"/>
          <w:noProof/>
        </w:rPr>
        <w:t>)</w:t>
      </w:r>
      <w:r w:rsidRPr="00A05B8C">
        <w:rPr>
          <w:rFonts w:ascii="Times New Roman" w:hAnsi="Times New Roman" w:cs="Times New Roman"/>
        </w:rPr>
        <w:fldChar w:fldCharType="end"/>
      </w:r>
      <w:r w:rsidRPr="00A05B8C">
        <w:rPr>
          <w:rFonts w:ascii="Times New Roman" w:hAnsi="Times New Roman" w:cs="Times New Roman"/>
        </w:rPr>
        <w:t xml:space="preserve">. </w:t>
      </w:r>
      <w:r w:rsidR="00020F3D" w:rsidRPr="00A05B8C">
        <w:rPr>
          <w:rFonts w:ascii="Times New Roman" w:hAnsi="Times New Roman" w:cs="Times New Roman"/>
        </w:rPr>
        <w:t>We</w:t>
      </w:r>
      <w:r w:rsidRPr="00A05B8C">
        <w:rPr>
          <w:rFonts w:ascii="Times New Roman" w:hAnsi="Times New Roman" w:cs="Times New Roman"/>
        </w:rPr>
        <w:t xml:space="preserve"> do not know if resistance to hypoxia in invasive organisms is a heritable trait that enhances their evolutionary pathway, or whether this trait is an example of phenotypic plasticity. However, the reduction of oxygen levels associated with artificial structures may be acting as a selection pressure that favors invasive organisms. </w:t>
      </w:r>
      <w:r w:rsidR="00EF3D31" w:rsidRPr="00A05B8C">
        <w:rPr>
          <w:rFonts w:ascii="Times New Roman" w:hAnsi="Times New Roman" w:cs="Times New Roman"/>
        </w:rPr>
        <w:t xml:space="preserve">We would therefore suggest that species that are already tolerant to low oxygen conditions might be more likely to become invasive </w:t>
      </w:r>
      <w:r w:rsidR="0007326B" w:rsidRPr="00A05B8C">
        <w:rPr>
          <w:rFonts w:ascii="Times New Roman" w:hAnsi="Times New Roman" w:cs="Times New Roman"/>
        </w:rPr>
        <w:t xml:space="preserve">if </w:t>
      </w:r>
      <w:r w:rsidR="00EF3D31" w:rsidRPr="00A05B8C">
        <w:rPr>
          <w:rFonts w:ascii="Times New Roman" w:hAnsi="Times New Roman" w:cs="Times New Roman"/>
        </w:rPr>
        <w:t>translocated by humans.</w:t>
      </w:r>
    </w:p>
    <w:p w14:paraId="6FB03A9F" w14:textId="4AE26260" w:rsidR="00BD1304" w:rsidRPr="00A05B8C" w:rsidRDefault="00344277" w:rsidP="00C27738">
      <w:pPr>
        <w:spacing w:line="480" w:lineRule="auto"/>
        <w:rPr>
          <w:rFonts w:ascii="Times New Roman" w:hAnsi="Times New Roman" w:cs="Times New Roman"/>
        </w:rPr>
      </w:pPr>
      <w:r w:rsidRPr="00A05B8C">
        <w:rPr>
          <w:rFonts w:ascii="Times New Roman" w:hAnsi="Times New Roman" w:cs="Times New Roman"/>
        </w:rPr>
        <w:lastRenderedPageBreak/>
        <w:t>Our</w:t>
      </w:r>
      <w:r w:rsidR="00467DDE" w:rsidRPr="00A05B8C">
        <w:rPr>
          <w:rFonts w:ascii="Times New Roman" w:hAnsi="Times New Roman" w:cs="Times New Roman"/>
        </w:rPr>
        <w:t xml:space="preserve"> results suggest that artificial structures provide windows for invasion via mediation of water flow. As lowering water flow increases the prevalence of hypoxic and anoxic microsites it is likely that </w:t>
      </w:r>
      <w:r w:rsidR="0007326B" w:rsidRPr="00A05B8C">
        <w:rPr>
          <w:rFonts w:ascii="Times New Roman" w:hAnsi="Times New Roman" w:cs="Times New Roman"/>
        </w:rPr>
        <w:t xml:space="preserve">a higher proportion of </w:t>
      </w:r>
      <w:r w:rsidR="00467DDE" w:rsidRPr="00A05B8C">
        <w:rPr>
          <w:rFonts w:ascii="Times New Roman" w:hAnsi="Times New Roman" w:cs="Times New Roman"/>
        </w:rPr>
        <w:t xml:space="preserve">such habitats </w:t>
      </w:r>
      <w:r w:rsidR="0007326B" w:rsidRPr="00A05B8C">
        <w:rPr>
          <w:rFonts w:ascii="Times New Roman" w:hAnsi="Times New Roman" w:cs="Times New Roman"/>
        </w:rPr>
        <w:t>are</w:t>
      </w:r>
      <w:r w:rsidR="00467DDE" w:rsidRPr="00A05B8C">
        <w:rPr>
          <w:rFonts w:ascii="Times New Roman" w:hAnsi="Times New Roman" w:cs="Times New Roman"/>
        </w:rPr>
        <w:t xml:space="preserve"> hostile to native species</w:t>
      </w:r>
      <w:r w:rsidR="0007326B" w:rsidRPr="00A05B8C">
        <w:rPr>
          <w:rFonts w:ascii="Times New Roman" w:hAnsi="Times New Roman" w:cs="Times New Roman"/>
        </w:rPr>
        <w:t xml:space="preserve"> while still allowing</w:t>
      </w:r>
      <w:r w:rsidR="00467DDE" w:rsidRPr="00A05B8C">
        <w:rPr>
          <w:rFonts w:ascii="Times New Roman" w:hAnsi="Times New Roman" w:cs="Times New Roman"/>
        </w:rPr>
        <w:t xml:space="preserve"> invasive </w:t>
      </w:r>
      <w:r w:rsidR="0007326B" w:rsidRPr="00A05B8C">
        <w:rPr>
          <w:rFonts w:ascii="Times New Roman" w:hAnsi="Times New Roman" w:cs="Times New Roman"/>
        </w:rPr>
        <w:t>species to function normally</w:t>
      </w:r>
      <w:r w:rsidR="00467DDE" w:rsidRPr="00A05B8C">
        <w:rPr>
          <w:rFonts w:ascii="Times New Roman" w:hAnsi="Times New Roman" w:cs="Times New Roman"/>
        </w:rPr>
        <w:t xml:space="preserve">. From a management perspective, artificial structures that maintain water flow rates that result in the adequate replenishment of oxygen at local scales might be more effective at promoting the proliferation of native species and </w:t>
      </w:r>
      <w:r w:rsidR="0007326B" w:rsidRPr="00A05B8C">
        <w:rPr>
          <w:rFonts w:ascii="Times New Roman" w:hAnsi="Times New Roman" w:cs="Times New Roman"/>
        </w:rPr>
        <w:t>discouraging</w:t>
      </w:r>
      <w:r w:rsidR="00467DDE" w:rsidRPr="00A05B8C">
        <w:rPr>
          <w:rFonts w:ascii="Times New Roman" w:hAnsi="Times New Roman" w:cs="Times New Roman"/>
        </w:rPr>
        <w:t xml:space="preserve"> invasion</w:t>
      </w:r>
      <w:r w:rsidRPr="00A05B8C">
        <w:rPr>
          <w:rFonts w:ascii="Times New Roman" w:hAnsi="Times New Roman" w:cs="Times New Roman"/>
        </w:rPr>
        <w:t>.</w:t>
      </w:r>
    </w:p>
    <w:p w14:paraId="77F48810" w14:textId="77777777" w:rsidR="00467DDE" w:rsidRPr="00A05B8C" w:rsidRDefault="00467DDE" w:rsidP="00C27738">
      <w:pPr>
        <w:spacing w:line="480" w:lineRule="auto"/>
        <w:rPr>
          <w:rFonts w:ascii="Times New Roman" w:hAnsi="Times New Roman" w:cs="Times New Roman"/>
        </w:rPr>
      </w:pPr>
    </w:p>
    <w:p w14:paraId="1B1F269B" w14:textId="6E3D202B" w:rsidR="00A22F72" w:rsidRPr="00A05B8C" w:rsidRDefault="006F1C06" w:rsidP="00C27738">
      <w:pPr>
        <w:spacing w:line="480" w:lineRule="auto"/>
        <w:rPr>
          <w:rFonts w:ascii="Times New Roman" w:hAnsi="Times New Roman" w:cs="Times New Roman"/>
          <w:b/>
        </w:rPr>
      </w:pPr>
      <w:r w:rsidRPr="00A05B8C">
        <w:rPr>
          <w:rFonts w:ascii="Times New Roman" w:hAnsi="Times New Roman" w:cs="Times New Roman"/>
          <w:b/>
        </w:rPr>
        <w:t>Acknowledgements</w:t>
      </w:r>
    </w:p>
    <w:p w14:paraId="31A1BE1B" w14:textId="46548FE6" w:rsidR="008139F6" w:rsidRPr="00A05B8C" w:rsidRDefault="00235F89" w:rsidP="00C27738">
      <w:pPr>
        <w:spacing w:line="480" w:lineRule="auto"/>
        <w:rPr>
          <w:rFonts w:ascii="Times New Roman" w:hAnsi="Times New Roman" w:cs="Times New Roman"/>
        </w:rPr>
      </w:pPr>
      <w:r w:rsidRPr="00A05B8C">
        <w:rPr>
          <w:rFonts w:ascii="Times New Roman" w:hAnsi="Times New Roman" w:cs="Times New Roman"/>
        </w:rPr>
        <w:t xml:space="preserve">The authors thank </w:t>
      </w:r>
      <w:r w:rsidR="0045395A" w:rsidRPr="00A05B8C">
        <w:rPr>
          <w:rFonts w:ascii="Times New Roman" w:hAnsi="Times New Roman" w:cs="Times New Roman"/>
        </w:rPr>
        <w:t>to Blairgowrie Yacht Squadron, Royal Brighton Yacht Club, Royal Melbourne Yacht Squadron and Queenscliff Harbour for access to the field site. To</w:t>
      </w:r>
      <w:r w:rsidRPr="00A05B8C">
        <w:rPr>
          <w:rFonts w:ascii="Times New Roman" w:hAnsi="Times New Roman" w:cs="Times New Roman"/>
        </w:rPr>
        <w:t xml:space="preserve"> Amanda Pettersen </w:t>
      </w:r>
      <w:r w:rsidR="0045395A" w:rsidRPr="00A05B8C">
        <w:rPr>
          <w:rFonts w:ascii="Times New Roman" w:hAnsi="Times New Roman" w:cs="Times New Roman"/>
        </w:rPr>
        <w:t xml:space="preserve">and Hayley Cameron </w:t>
      </w:r>
      <w:r w:rsidRPr="00A05B8C">
        <w:rPr>
          <w:rFonts w:ascii="Times New Roman" w:hAnsi="Times New Roman" w:cs="Times New Roman"/>
        </w:rPr>
        <w:t>for</w:t>
      </w:r>
      <w:r w:rsidR="0045395A" w:rsidRPr="00A05B8C">
        <w:rPr>
          <w:rFonts w:ascii="Times New Roman" w:hAnsi="Times New Roman" w:cs="Times New Roman"/>
        </w:rPr>
        <w:t xml:space="preserve"> their help in the elaboration of the draft of this paper</w:t>
      </w:r>
      <w:r w:rsidR="00797D28" w:rsidRPr="00A05B8C">
        <w:rPr>
          <w:rFonts w:ascii="Times New Roman" w:hAnsi="Times New Roman" w:cs="Times New Roman"/>
        </w:rPr>
        <w:t xml:space="preserve">, Martino Malerba for </w:t>
      </w:r>
      <w:r w:rsidR="00E05F8C" w:rsidRPr="00A05B8C">
        <w:rPr>
          <w:rFonts w:ascii="Times New Roman" w:hAnsi="Times New Roman" w:cs="Times New Roman"/>
        </w:rPr>
        <w:t>statistical</w:t>
      </w:r>
      <w:r w:rsidR="00797D28" w:rsidRPr="00A05B8C">
        <w:rPr>
          <w:rFonts w:ascii="Times New Roman" w:hAnsi="Times New Roman" w:cs="Times New Roman"/>
        </w:rPr>
        <w:t xml:space="preserve"> </w:t>
      </w:r>
      <w:r w:rsidR="00E05F8C" w:rsidRPr="00A05B8C">
        <w:rPr>
          <w:rFonts w:ascii="Times New Roman" w:hAnsi="Times New Roman" w:cs="Times New Roman"/>
        </w:rPr>
        <w:t>advices</w:t>
      </w:r>
      <w:r w:rsidR="00797D28" w:rsidRPr="00A05B8C">
        <w:rPr>
          <w:rFonts w:ascii="Times New Roman" w:hAnsi="Times New Roman" w:cs="Times New Roman"/>
        </w:rPr>
        <w:t xml:space="preserve">, </w:t>
      </w:r>
      <w:r w:rsidR="0045395A" w:rsidRPr="00A05B8C">
        <w:rPr>
          <w:rFonts w:ascii="Times New Roman" w:hAnsi="Times New Roman" w:cs="Times New Roman"/>
        </w:rPr>
        <w:t xml:space="preserve">Mattia Pierangelini, </w:t>
      </w:r>
      <w:r w:rsidR="009825AD" w:rsidRPr="00A05B8C">
        <w:rPr>
          <w:rFonts w:ascii="Times New Roman" w:hAnsi="Times New Roman" w:cs="Times New Roman"/>
        </w:rPr>
        <w:t xml:space="preserve">Camila Arnes and </w:t>
      </w:r>
      <w:r w:rsidR="0045395A" w:rsidRPr="00A05B8C">
        <w:rPr>
          <w:rFonts w:ascii="Times New Roman" w:hAnsi="Times New Roman" w:cs="Times New Roman"/>
        </w:rPr>
        <w:t>Yussi Palacios</w:t>
      </w:r>
      <w:r w:rsidR="009825AD" w:rsidRPr="00A05B8C">
        <w:rPr>
          <w:rFonts w:ascii="Times New Roman" w:hAnsi="Times New Roman" w:cs="Times New Roman"/>
        </w:rPr>
        <w:t xml:space="preserve"> for their help in the field. </w:t>
      </w:r>
      <w:r w:rsidRPr="00A05B8C">
        <w:rPr>
          <w:rFonts w:ascii="Times New Roman" w:hAnsi="Times New Roman" w:cs="Times New Roman"/>
        </w:rPr>
        <w:t xml:space="preserve">C.R.W. and D.J.M. </w:t>
      </w:r>
      <w:r w:rsidR="00E05F8C" w:rsidRPr="00A05B8C">
        <w:rPr>
          <w:rFonts w:ascii="Times New Roman" w:hAnsi="Times New Roman" w:cs="Times New Roman"/>
        </w:rPr>
        <w:t xml:space="preserve">were </w:t>
      </w:r>
      <w:r w:rsidRPr="00A05B8C">
        <w:rPr>
          <w:rFonts w:ascii="Times New Roman" w:hAnsi="Times New Roman" w:cs="Times New Roman"/>
        </w:rPr>
        <w:t>supported by grants from the Australian</w:t>
      </w:r>
      <w:r w:rsidR="0045395A" w:rsidRPr="00A05B8C">
        <w:rPr>
          <w:rFonts w:ascii="Times New Roman" w:hAnsi="Times New Roman" w:cs="Times New Roman"/>
        </w:rPr>
        <w:t xml:space="preserve"> </w:t>
      </w:r>
      <w:r w:rsidRPr="00A05B8C">
        <w:rPr>
          <w:rFonts w:ascii="Times New Roman" w:hAnsi="Times New Roman" w:cs="Times New Roman"/>
        </w:rPr>
        <w:t xml:space="preserve">Research Council. M.E.L. is supported </w:t>
      </w:r>
      <w:r w:rsidR="0030364C" w:rsidRPr="00A05B8C">
        <w:rPr>
          <w:rFonts w:ascii="Times New Roman" w:hAnsi="Times New Roman" w:cs="Times New Roman"/>
        </w:rPr>
        <w:t>by grants fr</w:t>
      </w:r>
      <w:r w:rsidR="00E05F8C" w:rsidRPr="00A05B8C">
        <w:rPr>
          <w:rFonts w:ascii="Times New Roman" w:hAnsi="Times New Roman" w:cs="Times New Roman"/>
        </w:rPr>
        <w:t>o</w:t>
      </w:r>
      <w:r w:rsidR="0030364C" w:rsidRPr="00A05B8C">
        <w:rPr>
          <w:rFonts w:ascii="Times New Roman" w:hAnsi="Times New Roman" w:cs="Times New Roman"/>
        </w:rPr>
        <w:t>m Conicyt Becas-Chile Scholarship.</w:t>
      </w:r>
      <w:r w:rsidR="00E05F8C" w:rsidRPr="00A05B8C">
        <w:rPr>
          <w:rFonts w:ascii="Times New Roman" w:hAnsi="Times New Roman" w:cs="Times New Roman"/>
        </w:rPr>
        <w:t xml:space="preserve"> D.R.B. </w:t>
      </w:r>
      <w:r w:rsidR="00191559" w:rsidRPr="00A05B8C">
        <w:rPr>
          <w:rFonts w:ascii="Times New Roman" w:hAnsi="Times New Roman" w:cs="Times New Roman"/>
        </w:rPr>
        <w:t>is funded by the Monash University Centre for Geometric Biology.</w:t>
      </w:r>
    </w:p>
    <w:p w14:paraId="669110B6" w14:textId="5D844AC4" w:rsidR="00B36E28" w:rsidRPr="00A05B8C" w:rsidRDefault="00B36E28" w:rsidP="00C27738">
      <w:pPr>
        <w:spacing w:line="480" w:lineRule="auto"/>
        <w:rPr>
          <w:rFonts w:ascii="Times New Roman" w:hAnsi="Times New Roman" w:cs="Times New Roman"/>
        </w:rPr>
      </w:pPr>
    </w:p>
    <w:p w14:paraId="4C09FA60" w14:textId="438135ED" w:rsidR="00BC3160" w:rsidRPr="00A05B8C" w:rsidRDefault="00844DFE" w:rsidP="00C27738">
      <w:pPr>
        <w:spacing w:line="480" w:lineRule="auto"/>
        <w:rPr>
          <w:rFonts w:ascii="Times New Roman" w:hAnsi="Times New Roman" w:cs="Times New Roman"/>
          <w:b/>
        </w:rPr>
      </w:pPr>
      <w:r w:rsidRPr="00A05B8C">
        <w:rPr>
          <w:rFonts w:ascii="Times New Roman" w:hAnsi="Times New Roman" w:cs="Times New Roman"/>
          <w:b/>
        </w:rPr>
        <w:t>R</w:t>
      </w:r>
      <w:r w:rsidR="006F1C06" w:rsidRPr="00A05B8C">
        <w:rPr>
          <w:rFonts w:ascii="Times New Roman" w:hAnsi="Times New Roman" w:cs="Times New Roman"/>
          <w:b/>
        </w:rPr>
        <w:t xml:space="preserve">eferecences </w:t>
      </w:r>
    </w:p>
    <w:p w14:paraId="0E4F5383" w14:textId="77777777" w:rsidR="00D350BC" w:rsidRPr="00A05B8C" w:rsidRDefault="00BC3160" w:rsidP="00D350BC">
      <w:pPr>
        <w:ind w:left="720" w:hanging="720"/>
        <w:rPr>
          <w:rFonts w:ascii="Times New Roman" w:hAnsi="Times New Roman" w:cs="Times New Roman"/>
          <w:noProof/>
        </w:rPr>
      </w:pPr>
      <w:r w:rsidRPr="00A05B8C">
        <w:rPr>
          <w:rFonts w:ascii="Times New Roman" w:hAnsi="Times New Roman" w:cs="Times New Roman"/>
        </w:rPr>
        <w:fldChar w:fldCharType="begin"/>
      </w:r>
      <w:r w:rsidRPr="00A05B8C">
        <w:rPr>
          <w:rFonts w:ascii="Times New Roman" w:hAnsi="Times New Roman" w:cs="Times New Roman"/>
        </w:rPr>
        <w:instrText xml:space="preserve"> ADDIN EN.REFLIST </w:instrText>
      </w:r>
      <w:r w:rsidRPr="00A05B8C">
        <w:rPr>
          <w:rFonts w:ascii="Times New Roman" w:hAnsi="Times New Roman" w:cs="Times New Roman"/>
        </w:rPr>
        <w:fldChar w:fldCharType="separate"/>
      </w:r>
      <w:bookmarkStart w:id="247" w:name="_ENREF_1"/>
      <w:r w:rsidR="00D350BC" w:rsidRPr="00A05B8C">
        <w:rPr>
          <w:rFonts w:ascii="Times New Roman" w:hAnsi="Times New Roman" w:cs="Times New Roman"/>
          <w:noProof/>
        </w:rPr>
        <w:t>Airoldi L, Turon X, Perkol-Finkel S, Rius M (2015) Corridors for aliens but not for natives: effects of marine urban sprawl at a regional scale. Diversity and Distributions</w:t>
      </w:r>
      <w:r w:rsidR="00D350BC" w:rsidRPr="00A05B8C">
        <w:rPr>
          <w:rFonts w:ascii="Times New Roman" w:hAnsi="Times New Roman" w:cs="Times New Roman"/>
          <w:i/>
          <w:noProof/>
        </w:rPr>
        <w:t>,</w:t>
      </w:r>
      <w:r w:rsidR="00D350BC" w:rsidRPr="00A05B8C">
        <w:rPr>
          <w:rFonts w:ascii="Times New Roman" w:hAnsi="Times New Roman" w:cs="Times New Roman"/>
          <w:noProof/>
        </w:rPr>
        <w:t xml:space="preserve"> </w:t>
      </w:r>
      <w:r w:rsidR="00D350BC" w:rsidRPr="00A05B8C">
        <w:rPr>
          <w:rFonts w:ascii="Times New Roman" w:hAnsi="Times New Roman" w:cs="Times New Roman"/>
          <w:b/>
          <w:noProof/>
        </w:rPr>
        <w:t>21</w:t>
      </w:r>
      <w:r w:rsidR="00D350BC" w:rsidRPr="00A05B8C">
        <w:rPr>
          <w:rFonts w:ascii="Times New Roman" w:hAnsi="Times New Roman" w:cs="Times New Roman"/>
          <w:noProof/>
        </w:rPr>
        <w:t>, 755-768.</w:t>
      </w:r>
      <w:bookmarkEnd w:id="247"/>
    </w:p>
    <w:p w14:paraId="71C710F7" w14:textId="77777777" w:rsidR="00D350BC" w:rsidRPr="00A05B8C" w:rsidRDefault="00D350BC" w:rsidP="00D350BC">
      <w:pPr>
        <w:ind w:left="720" w:hanging="720"/>
        <w:rPr>
          <w:rFonts w:ascii="Times New Roman" w:hAnsi="Times New Roman" w:cs="Times New Roman"/>
          <w:noProof/>
        </w:rPr>
      </w:pPr>
    </w:p>
    <w:p w14:paraId="2A7D7E98" w14:textId="45F93BA9" w:rsidR="00D350BC" w:rsidRPr="00A05B8C" w:rsidRDefault="00D350BC" w:rsidP="00D350BC">
      <w:pPr>
        <w:ind w:left="720" w:hanging="720"/>
        <w:rPr>
          <w:rFonts w:ascii="Times New Roman" w:hAnsi="Times New Roman" w:cs="Times New Roman"/>
          <w:noProof/>
        </w:rPr>
      </w:pPr>
      <w:bookmarkStart w:id="248" w:name="_ENREF_2"/>
      <w:r w:rsidRPr="00A05B8C">
        <w:rPr>
          <w:rFonts w:ascii="Times New Roman" w:hAnsi="Times New Roman" w:cs="Times New Roman"/>
          <w:noProof/>
        </w:rPr>
        <w:t>Andow DA, Kareiva PM, Levin SA, Okubo A (1990) S</w:t>
      </w:r>
      <w:r w:rsidR="00F13CD6" w:rsidRPr="00A05B8C">
        <w:rPr>
          <w:rFonts w:ascii="Times New Roman" w:hAnsi="Times New Roman" w:cs="Times New Roman"/>
          <w:noProof/>
        </w:rPr>
        <w:t>pread of invading organisms</w:t>
      </w:r>
      <w:r w:rsidRPr="00A05B8C">
        <w:rPr>
          <w:rFonts w:ascii="Times New Roman" w:hAnsi="Times New Roman" w:cs="Times New Roman"/>
          <w:noProof/>
        </w:rPr>
        <w:t>. Landscape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4</w:t>
      </w:r>
      <w:r w:rsidRPr="00A05B8C">
        <w:rPr>
          <w:rFonts w:ascii="Times New Roman" w:hAnsi="Times New Roman" w:cs="Times New Roman"/>
          <w:noProof/>
        </w:rPr>
        <w:t>, 177-188.</w:t>
      </w:r>
      <w:bookmarkEnd w:id="248"/>
    </w:p>
    <w:p w14:paraId="7CA1FC5C" w14:textId="77777777" w:rsidR="00D350BC" w:rsidRPr="00A05B8C" w:rsidRDefault="00D350BC" w:rsidP="00D350BC">
      <w:pPr>
        <w:ind w:left="720" w:hanging="720"/>
        <w:rPr>
          <w:rFonts w:ascii="Times New Roman" w:hAnsi="Times New Roman" w:cs="Times New Roman"/>
          <w:noProof/>
        </w:rPr>
      </w:pPr>
    </w:p>
    <w:p w14:paraId="43A2D112" w14:textId="77777777" w:rsidR="00D350BC" w:rsidRPr="00A05B8C" w:rsidRDefault="00D350BC" w:rsidP="00D350BC">
      <w:pPr>
        <w:ind w:left="720" w:hanging="720"/>
        <w:rPr>
          <w:rFonts w:ascii="Times New Roman" w:hAnsi="Times New Roman" w:cs="Times New Roman"/>
          <w:noProof/>
        </w:rPr>
      </w:pPr>
      <w:bookmarkStart w:id="249" w:name="_ENREF_3"/>
      <w:r w:rsidRPr="00A05B8C">
        <w:rPr>
          <w:rFonts w:ascii="Times New Roman" w:hAnsi="Times New Roman" w:cs="Times New Roman"/>
          <w:noProof/>
        </w:rPr>
        <w:t>Arim M, Abades SR, Neill PE, Lima M, Marquet PA (2006) Spread dynamics of invasive species. Proceedings of the National Academy of Sciences of the United States of America</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103</w:t>
      </w:r>
      <w:r w:rsidRPr="00A05B8C">
        <w:rPr>
          <w:rFonts w:ascii="Times New Roman" w:hAnsi="Times New Roman" w:cs="Times New Roman"/>
          <w:noProof/>
        </w:rPr>
        <w:t>, 374-378.</w:t>
      </w:r>
      <w:bookmarkEnd w:id="249"/>
    </w:p>
    <w:p w14:paraId="44B4B64B" w14:textId="77777777" w:rsidR="00D350BC" w:rsidRPr="00A05B8C" w:rsidRDefault="00D350BC" w:rsidP="00D350BC">
      <w:pPr>
        <w:ind w:left="720" w:hanging="720"/>
        <w:rPr>
          <w:rFonts w:ascii="Times New Roman" w:hAnsi="Times New Roman" w:cs="Times New Roman"/>
          <w:noProof/>
        </w:rPr>
      </w:pPr>
    </w:p>
    <w:p w14:paraId="2085312B" w14:textId="77777777" w:rsidR="00D350BC" w:rsidRPr="00A05B8C" w:rsidRDefault="00D350BC" w:rsidP="00D350BC">
      <w:pPr>
        <w:ind w:left="720" w:hanging="720"/>
        <w:rPr>
          <w:rFonts w:ascii="Times New Roman" w:hAnsi="Times New Roman" w:cs="Times New Roman"/>
          <w:noProof/>
        </w:rPr>
      </w:pPr>
      <w:bookmarkStart w:id="250" w:name="_ENREF_4"/>
      <w:r w:rsidRPr="00A05B8C">
        <w:rPr>
          <w:rFonts w:ascii="Times New Roman" w:hAnsi="Times New Roman" w:cs="Times New Roman"/>
          <w:noProof/>
        </w:rPr>
        <w:t>Armstrong W, Webb T, Darwent M, Beckett PM (2009) Measuring and interpreting respiratory critical oxygen pressures in roots. Annals of Botany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103</w:t>
      </w:r>
      <w:r w:rsidRPr="00A05B8C">
        <w:rPr>
          <w:rFonts w:ascii="Times New Roman" w:hAnsi="Times New Roman" w:cs="Times New Roman"/>
          <w:noProof/>
        </w:rPr>
        <w:t>, 281-293.</w:t>
      </w:r>
      <w:bookmarkEnd w:id="250"/>
    </w:p>
    <w:p w14:paraId="0567D566" w14:textId="77777777" w:rsidR="00714DBB" w:rsidRPr="00A05B8C" w:rsidRDefault="00714DBB" w:rsidP="00D350BC">
      <w:pPr>
        <w:ind w:left="720" w:hanging="720"/>
        <w:rPr>
          <w:rFonts w:ascii="Times New Roman" w:hAnsi="Times New Roman" w:cs="Times New Roman"/>
          <w:noProof/>
        </w:rPr>
      </w:pPr>
      <w:bookmarkStart w:id="251" w:name="_ENREF_5"/>
    </w:p>
    <w:p w14:paraId="58A73EFC" w14:textId="3C948B4A" w:rsidR="00D350BC" w:rsidRPr="00A05B8C" w:rsidRDefault="00D350BC" w:rsidP="00D350BC">
      <w:pPr>
        <w:ind w:left="720" w:hanging="720"/>
        <w:rPr>
          <w:rFonts w:ascii="Times New Roman" w:hAnsi="Times New Roman" w:cs="Times New Roman"/>
          <w:noProof/>
        </w:rPr>
      </w:pPr>
      <w:r w:rsidRPr="00A05B8C">
        <w:rPr>
          <w:rFonts w:ascii="Times New Roman" w:hAnsi="Times New Roman" w:cs="Times New Roman"/>
          <w:noProof/>
        </w:rPr>
        <w:lastRenderedPageBreak/>
        <w:t xml:space="preserve">Bulleri F, Airoldi L (2005) Artificial marine structures facilitate the spread of a non-indigenous green alga, </w:t>
      </w:r>
      <w:r w:rsidRPr="00A05B8C">
        <w:rPr>
          <w:rFonts w:ascii="Times New Roman" w:hAnsi="Times New Roman" w:cs="Times New Roman"/>
          <w:i/>
          <w:noProof/>
        </w:rPr>
        <w:t>Codium fragile</w:t>
      </w:r>
      <w:r w:rsidRPr="00A05B8C">
        <w:rPr>
          <w:rFonts w:ascii="Times New Roman" w:hAnsi="Times New Roman" w:cs="Times New Roman"/>
          <w:noProof/>
        </w:rPr>
        <w:t xml:space="preserve"> s</w:t>
      </w:r>
      <w:r w:rsidR="00F13CD6" w:rsidRPr="00A05B8C">
        <w:rPr>
          <w:rFonts w:ascii="Times New Roman" w:hAnsi="Times New Roman" w:cs="Times New Roman"/>
          <w:noProof/>
        </w:rPr>
        <w:t>s</w:t>
      </w:r>
      <w:r w:rsidRPr="00A05B8C">
        <w:rPr>
          <w:rFonts w:ascii="Times New Roman" w:hAnsi="Times New Roman" w:cs="Times New Roman"/>
          <w:noProof/>
        </w:rPr>
        <w:t>p. tomentosoides, in the north Adriatic Sea. Journal of Applied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42</w:t>
      </w:r>
      <w:r w:rsidRPr="00A05B8C">
        <w:rPr>
          <w:rFonts w:ascii="Times New Roman" w:hAnsi="Times New Roman" w:cs="Times New Roman"/>
          <w:noProof/>
        </w:rPr>
        <w:t>, 1063-1072.</w:t>
      </w:r>
      <w:bookmarkEnd w:id="251"/>
    </w:p>
    <w:p w14:paraId="16A3B459" w14:textId="77777777" w:rsidR="00D350BC" w:rsidRPr="00A05B8C" w:rsidRDefault="00D350BC" w:rsidP="00D350BC">
      <w:pPr>
        <w:ind w:left="720" w:hanging="720"/>
        <w:rPr>
          <w:rFonts w:ascii="Times New Roman" w:hAnsi="Times New Roman" w:cs="Times New Roman"/>
          <w:noProof/>
        </w:rPr>
      </w:pPr>
    </w:p>
    <w:p w14:paraId="55A6015A" w14:textId="77777777" w:rsidR="00D350BC" w:rsidRPr="00A05B8C" w:rsidRDefault="00D350BC" w:rsidP="00D350BC">
      <w:pPr>
        <w:ind w:left="720" w:hanging="720"/>
        <w:rPr>
          <w:rFonts w:ascii="Times New Roman" w:hAnsi="Times New Roman" w:cs="Times New Roman"/>
          <w:noProof/>
        </w:rPr>
      </w:pPr>
      <w:bookmarkStart w:id="252" w:name="_ENREF_6"/>
      <w:r w:rsidRPr="00A05B8C">
        <w:rPr>
          <w:rFonts w:ascii="Times New Roman" w:hAnsi="Times New Roman" w:cs="Times New Roman"/>
          <w:noProof/>
        </w:rPr>
        <w:t>Chesson P (2000) General theory of competitive coexistence in spatially-varying environments. Theoretical Population Biology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58</w:t>
      </w:r>
      <w:r w:rsidRPr="00A05B8C">
        <w:rPr>
          <w:rFonts w:ascii="Times New Roman" w:hAnsi="Times New Roman" w:cs="Times New Roman"/>
          <w:noProof/>
        </w:rPr>
        <w:t>, 211-237.</w:t>
      </w:r>
      <w:bookmarkEnd w:id="252"/>
    </w:p>
    <w:p w14:paraId="33EEE046" w14:textId="77777777" w:rsidR="00D350BC" w:rsidRPr="00A05B8C" w:rsidRDefault="00D350BC" w:rsidP="00D350BC">
      <w:pPr>
        <w:ind w:left="720" w:hanging="720"/>
        <w:rPr>
          <w:rFonts w:ascii="Times New Roman" w:hAnsi="Times New Roman" w:cs="Times New Roman"/>
          <w:noProof/>
        </w:rPr>
      </w:pPr>
    </w:p>
    <w:p w14:paraId="55045CC6" w14:textId="77777777" w:rsidR="00D350BC" w:rsidRPr="00A05B8C" w:rsidRDefault="00D350BC" w:rsidP="00D350BC">
      <w:pPr>
        <w:ind w:left="720" w:hanging="720"/>
        <w:rPr>
          <w:rFonts w:ascii="Times New Roman" w:hAnsi="Times New Roman" w:cs="Times New Roman"/>
          <w:noProof/>
        </w:rPr>
      </w:pPr>
      <w:bookmarkStart w:id="253" w:name="_ENREF_7"/>
      <w:r w:rsidRPr="00A05B8C">
        <w:rPr>
          <w:rFonts w:ascii="Times New Roman" w:hAnsi="Times New Roman" w:cs="Times New Roman"/>
          <w:noProof/>
        </w:rPr>
        <w:t>Clark GF, Johnston EL (2005) Manipulating larval supply in the field: a controlled study of marine invasibility. Marine Ecology-Progress Series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298</w:t>
      </w:r>
      <w:r w:rsidRPr="00A05B8C">
        <w:rPr>
          <w:rFonts w:ascii="Times New Roman" w:hAnsi="Times New Roman" w:cs="Times New Roman"/>
          <w:noProof/>
        </w:rPr>
        <w:t>, 9-19.</w:t>
      </w:r>
      <w:bookmarkEnd w:id="253"/>
    </w:p>
    <w:p w14:paraId="188C30C6" w14:textId="77777777" w:rsidR="00714DBB" w:rsidRPr="00A05B8C" w:rsidRDefault="00714DBB" w:rsidP="00D350BC">
      <w:pPr>
        <w:ind w:left="720" w:hanging="720"/>
        <w:rPr>
          <w:rFonts w:ascii="Times New Roman" w:hAnsi="Times New Roman" w:cs="Times New Roman"/>
          <w:noProof/>
        </w:rPr>
      </w:pPr>
      <w:bookmarkStart w:id="254" w:name="_ENREF_8"/>
    </w:p>
    <w:p w14:paraId="5FEA45EC" w14:textId="77777777" w:rsidR="00D350BC" w:rsidRPr="00A05B8C" w:rsidRDefault="00D350BC" w:rsidP="00D350BC">
      <w:pPr>
        <w:ind w:left="720" w:hanging="720"/>
        <w:rPr>
          <w:rFonts w:ascii="Times New Roman" w:hAnsi="Times New Roman" w:cs="Times New Roman"/>
          <w:noProof/>
        </w:rPr>
      </w:pPr>
      <w:r w:rsidRPr="00A05B8C">
        <w:rPr>
          <w:rFonts w:ascii="Times New Roman" w:hAnsi="Times New Roman" w:cs="Times New Roman"/>
          <w:noProof/>
        </w:rPr>
        <w:t>Crawley MJ, Kornberg H, Lawton JH, Usher MB, Southwood R, O'connor RJ, Gibbs A (1986) The Population Biology of Invaders [and Discussion]. Philosophical Transactions of the Royal Society of London. B, Biological Sciences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314</w:t>
      </w:r>
      <w:r w:rsidRPr="00A05B8C">
        <w:rPr>
          <w:rFonts w:ascii="Times New Roman" w:hAnsi="Times New Roman" w:cs="Times New Roman"/>
          <w:noProof/>
        </w:rPr>
        <w:t>, 711-731.</w:t>
      </w:r>
      <w:bookmarkEnd w:id="254"/>
    </w:p>
    <w:p w14:paraId="548B0CF2" w14:textId="77777777" w:rsidR="00D350BC" w:rsidRPr="00A05B8C" w:rsidRDefault="00D350BC" w:rsidP="00D350BC">
      <w:pPr>
        <w:ind w:left="720" w:hanging="720"/>
        <w:rPr>
          <w:rFonts w:ascii="Times New Roman" w:hAnsi="Times New Roman" w:cs="Times New Roman"/>
          <w:noProof/>
        </w:rPr>
      </w:pPr>
    </w:p>
    <w:p w14:paraId="030F0021" w14:textId="77777777" w:rsidR="00D350BC" w:rsidRPr="00A05B8C" w:rsidRDefault="00D350BC" w:rsidP="00D350BC">
      <w:pPr>
        <w:ind w:left="720" w:hanging="720"/>
        <w:rPr>
          <w:rFonts w:ascii="Times New Roman" w:hAnsi="Times New Roman" w:cs="Times New Roman"/>
          <w:noProof/>
        </w:rPr>
      </w:pPr>
      <w:bookmarkStart w:id="255" w:name="_ENREF_9"/>
      <w:r w:rsidRPr="00A05B8C">
        <w:rPr>
          <w:rFonts w:ascii="Times New Roman" w:hAnsi="Times New Roman" w:cs="Times New Roman"/>
          <w:noProof/>
        </w:rPr>
        <w:t xml:space="preserve">Cullis JDS, Gillis CA, Bothwell ML, Kilroy C, Packman A, Hassan M (2012) A conceptual model for the blooming behavior and persistence of the benthic mat-forming diatom </w:t>
      </w:r>
      <w:r w:rsidRPr="00A05B8C">
        <w:rPr>
          <w:rFonts w:ascii="Times New Roman" w:hAnsi="Times New Roman" w:cs="Times New Roman"/>
          <w:i/>
          <w:noProof/>
        </w:rPr>
        <w:t>Didymosphenia geminata</w:t>
      </w:r>
      <w:r w:rsidRPr="00A05B8C">
        <w:rPr>
          <w:rFonts w:ascii="Times New Roman" w:hAnsi="Times New Roman" w:cs="Times New Roman"/>
          <w:noProof/>
        </w:rPr>
        <w:t xml:space="preserve"> in oligotrophic streams. Journal of Geophysical Research-Biogeosciences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117</w:t>
      </w:r>
      <w:r w:rsidRPr="00A05B8C">
        <w:rPr>
          <w:rFonts w:ascii="Times New Roman" w:hAnsi="Times New Roman" w:cs="Times New Roman"/>
          <w:noProof/>
        </w:rPr>
        <w:t>.</w:t>
      </w:r>
      <w:bookmarkEnd w:id="255"/>
    </w:p>
    <w:p w14:paraId="1A446BB7" w14:textId="77777777" w:rsidR="00D350BC" w:rsidRPr="00A05B8C" w:rsidRDefault="00D350BC" w:rsidP="00D350BC">
      <w:pPr>
        <w:ind w:left="720" w:hanging="720"/>
        <w:rPr>
          <w:rFonts w:ascii="Times New Roman" w:hAnsi="Times New Roman" w:cs="Times New Roman"/>
          <w:noProof/>
        </w:rPr>
      </w:pPr>
    </w:p>
    <w:p w14:paraId="0061387D" w14:textId="77777777" w:rsidR="00D350BC" w:rsidRPr="00A05B8C" w:rsidRDefault="00D350BC" w:rsidP="00D350BC">
      <w:pPr>
        <w:ind w:left="720" w:hanging="720"/>
        <w:rPr>
          <w:rFonts w:ascii="Times New Roman" w:hAnsi="Times New Roman" w:cs="Times New Roman"/>
          <w:noProof/>
        </w:rPr>
      </w:pPr>
      <w:bookmarkStart w:id="256" w:name="_ENREF_10"/>
      <w:r w:rsidRPr="00A05B8C">
        <w:rPr>
          <w:rFonts w:ascii="Times New Roman" w:hAnsi="Times New Roman" w:cs="Times New Roman"/>
          <w:noProof/>
        </w:rPr>
        <w:t>Dafforn KA, Glasby TM, Johnston EL (2009a) Links between estuarine condition and spatial distributions of marine invaders. Diversity and Distributions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15</w:t>
      </w:r>
      <w:r w:rsidRPr="00A05B8C">
        <w:rPr>
          <w:rFonts w:ascii="Times New Roman" w:hAnsi="Times New Roman" w:cs="Times New Roman"/>
          <w:noProof/>
        </w:rPr>
        <w:t>, 807-821.</w:t>
      </w:r>
      <w:bookmarkEnd w:id="256"/>
    </w:p>
    <w:p w14:paraId="7DB8B03B" w14:textId="77777777" w:rsidR="00D350BC" w:rsidRPr="00A05B8C" w:rsidRDefault="00D350BC" w:rsidP="00D350BC">
      <w:pPr>
        <w:ind w:left="720" w:hanging="720"/>
        <w:rPr>
          <w:rFonts w:ascii="Times New Roman" w:hAnsi="Times New Roman" w:cs="Times New Roman"/>
          <w:noProof/>
        </w:rPr>
      </w:pPr>
    </w:p>
    <w:p w14:paraId="796CF1B7" w14:textId="77777777" w:rsidR="00D350BC" w:rsidRPr="00A05B8C" w:rsidRDefault="00D350BC" w:rsidP="00D350BC">
      <w:pPr>
        <w:ind w:left="720" w:hanging="720"/>
        <w:rPr>
          <w:rFonts w:ascii="Times New Roman" w:hAnsi="Times New Roman" w:cs="Times New Roman"/>
          <w:noProof/>
        </w:rPr>
      </w:pPr>
      <w:bookmarkStart w:id="257" w:name="_ENREF_11"/>
      <w:r w:rsidRPr="00A05B8C">
        <w:rPr>
          <w:rFonts w:ascii="Times New Roman" w:hAnsi="Times New Roman" w:cs="Times New Roman"/>
          <w:noProof/>
        </w:rPr>
        <w:t>Dafforn KA, Johnston EL, Glasby TM (2009b) Shallow moving structures promote marine invader dominance. Biofouling</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25</w:t>
      </w:r>
      <w:r w:rsidRPr="00A05B8C">
        <w:rPr>
          <w:rFonts w:ascii="Times New Roman" w:hAnsi="Times New Roman" w:cs="Times New Roman"/>
          <w:noProof/>
        </w:rPr>
        <w:t>, 277-287.</w:t>
      </w:r>
      <w:bookmarkEnd w:id="257"/>
    </w:p>
    <w:p w14:paraId="53A80E6B" w14:textId="77777777" w:rsidR="00D350BC" w:rsidRPr="00A05B8C" w:rsidRDefault="00D350BC" w:rsidP="00D350BC">
      <w:pPr>
        <w:ind w:left="720" w:hanging="720"/>
        <w:rPr>
          <w:rFonts w:ascii="Times New Roman" w:hAnsi="Times New Roman" w:cs="Times New Roman"/>
          <w:noProof/>
        </w:rPr>
      </w:pPr>
    </w:p>
    <w:p w14:paraId="4C731849" w14:textId="77777777" w:rsidR="00D350BC" w:rsidRPr="00A05B8C" w:rsidRDefault="00D350BC" w:rsidP="00D350BC">
      <w:pPr>
        <w:ind w:left="720" w:hanging="720"/>
        <w:rPr>
          <w:rFonts w:ascii="Times New Roman" w:hAnsi="Times New Roman" w:cs="Times New Roman"/>
          <w:noProof/>
        </w:rPr>
      </w:pPr>
      <w:bookmarkStart w:id="258" w:name="_ENREF_12"/>
      <w:r w:rsidRPr="00A05B8C">
        <w:rPr>
          <w:rFonts w:ascii="Times New Roman" w:hAnsi="Times New Roman" w:cs="Times New Roman"/>
          <w:noProof/>
        </w:rPr>
        <w:t>Davies KF, Chesson P, Harrison S, Inouye BD, Melbourne BA, Rice KJ (2005) Spatial heterogeneity explains the scale dependence of the native-exotic diversity relationship.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86</w:t>
      </w:r>
      <w:r w:rsidRPr="00A05B8C">
        <w:rPr>
          <w:rFonts w:ascii="Times New Roman" w:hAnsi="Times New Roman" w:cs="Times New Roman"/>
          <w:noProof/>
        </w:rPr>
        <w:t>, 1602-1610.</w:t>
      </w:r>
      <w:bookmarkEnd w:id="258"/>
    </w:p>
    <w:p w14:paraId="68E5CD96" w14:textId="77777777" w:rsidR="00D350BC" w:rsidRPr="00A05B8C" w:rsidRDefault="00D350BC" w:rsidP="00D350BC">
      <w:pPr>
        <w:ind w:left="720" w:hanging="720"/>
        <w:rPr>
          <w:rFonts w:ascii="Times New Roman" w:hAnsi="Times New Roman" w:cs="Times New Roman"/>
          <w:noProof/>
        </w:rPr>
      </w:pPr>
    </w:p>
    <w:p w14:paraId="614C9B0A" w14:textId="77777777" w:rsidR="00D350BC" w:rsidRPr="00A05B8C" w:rsidRDefault="00D350BC" w:rsidP="00D350BC">
      <w:pPr>
        <w:ind w:left="720" w:hanging="720"/>
        <w:rPr>
          <w:rFonts w:ascii="Times New Roman" w:hAnsi="Times New Roman" w:cs="Times New Roman"/>
          <w:noProof/>
        </w:rPr>
      </w:pPr>
      <w:bookmarkStart w:id="259" w:name="_ENREF_13"/>
      <w:r w:rsidRPr="00A05B8C">
        <w:rPr>
          <w:rFonts w:ascii="Times New Roman" w:hAnsi="Times New Roman" w:cs="Times New Roman"/>
          <w:noProof/>
        </w:rPr>
        <w:t>Davis MA (2003) Biotic globalization: Does competition from introduced species threaten biodiversity? Bioscience</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53</w:t>
      </w:r>
      <w:r w:rsidRPr="00A05B8C">
        <w:rPr>
          <w:rFonts w:ascii="Times New Roman" w:hAnsi="Times New Roman" w:cs="Times New Roman"/>
          <w:noProof/>
        </w:rPr>
        <w:t>, 481-489.</w:t>
      </w:r>
      <w:bookmarkEnd w:id="259"/>
    </w:p>
    <w:p w14:paraId="4FFC04A8" w14:textId="77777777" w:rsidR="00D350BC" w:rsidRPr="00A05B8C" w:rsidRDefault="00D350BC" w:rsidP="00D350BC">
      <w:pPr>
        <w:ind w:left="720" w:hanging="720"/>
        <w:rPr>
          <w:rFonts w:ascii="Times New Roman" w:hAnsi="Times New Roman" w:cs="Times New Roman"/>
          <w:noProof/>
        </w:rPr>
      </w:pPr>
    </w:p>
    <w:p w14:paraId="55F20CD5" w14:textId="77777777" w:rsidR="00D350BC" w:rsidRPr="00A05B8C" w:rsidRDefault="00D350BC" w:rsidP="00D350BC">
      <w:pPr>
        <w:ind w:left="720" w:hanging="720"/>
        <w:rPr>
          <w:rFonts w:ascii="Times New Roman" w:hAnsi="Times New Roman" w:cs="Times New Roman"/>
          <w:noProof/>
        </w:rPr>
      </w:pPr>
      <w:bookmarkStart w:id="260" w:name="_ENREF_14"/>
      <w:r w:rsidRPr="00A05B8C">
        <w:rPr>
          <w:rFonts w:ascii="Times New Roman" w:hAnsi="Times New Roman" w:cs="Times New Roman"/>
          <w:noProof/>
        </w:rPr>
        <w:t xml:space="preserve">Dodds LA, Roberts JM, Taylor AC, Marubini F (2007) Metabolic tolerance of the cold-water coral </w:t>
      </w:r>
      <w:r w:rsidRPr="00A05B8C">
        <w:rPr>
          <w:rFonts w:ascii="Times New Roman" w:hAnsi="Times New Roman" w:cs="Times New Roman"/>
          <w:i/>
          <w:noProof/>
        </w:rPr>
        <w:t>Lophelia pertusa</w:t>
      </w:r>
      <w:r w:rsidRPr="00A05B8C">
        <w:rPr>
          <w:rFonts w:ascii="Times New Roman" w:hAnsi="Times New Roman" w:cs="Times New Roman"/>
          <w:noProof/>
        </w:rPr>
        <w:t xml:space="preserve"> (Scleractinia) to temperature and dissolved oxygen change. Journal of Experimental Marine Biology and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349</w:t>
      </w:r>
      <w:r w:rsidRPr="00A05B8C">
        <w:rPr>
          <w:rFonts w:ascii="Times New Roman" w:hAnsi="Times New Roman" w:cs="Times New Roman"/>
          <w:noProof/>
        </w:rPr>
        <w:t>, 205-214.</w:t>
      </w:r>
      <w:bookmarkEnd w:id="260"/>
    </w:p>
    <w:p w14:paraId="7FE2184A" w14:textId="77777777" w:rsidR="00D350BC" w:rsidRPr="00A05B8C" w:rsidRDefault="00D350BC" w:rsidP="00D350BC">
      <w:pPr>
        <w:ind w:left="720" w:hanging="720"/>
        <w:rPr>
          <w:rFonts w:ascii="Times New Roman" w:hAnsi="Times New Roman" w:cs="Times New Roman"/>
          <w:noProof/>
        </w:rPr>
      </w:pPr>
    </w:p>
    <w:p w14:paraId="6027307D" w14:textId="77777777" w:rsidR="00D350BC" w:rsidRPr="00A05B8C" w:rsidRDefault="00D350BC" w:rsidP="00D350BC">
      <w:pPr>
        <w:ind w:left="720" w:hanging="720"/>
        <w:rPr>
          <w:rFonts w:ascii="Times New Roman" w:hAnsi="Times New Roman" w:cs="Times New Roman"/>
          <w:noProof/>
        </w:rPr>
      </w:pPr>
      <w:bookmarkStart w:id="261" w:name="_ENREF_15"/>
      <w:r w:rsidRPr="00A05B8C">
        <w:rPr>
          <w:rFonts w:ascii="Times New Roman" w:hAnsi="Times New Roman" w:cs="Times New Roman"/>
          <w:noProof/>
        </w:rPr>
        <w:t>Erfmeier A, Hantsch L, Bruelheide H (2013) The Role of Propagule Pressure, Genetic Diversity and Microsite Availability for Senecio vernalis Invasion. Plos One</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8</w:t>
      </w:r>
      <w:r w:rsidRPr="00A05B8C">
        <w:rPr>
          <w:rFonts w:ascii="Times New Roman" w:hAnsi="Times New Roman" w:cs="Times New Roman"/>
          <w:noProof/>
        </w:rPr>
        <w:t>.</w:t>
      </w:r>
      <w:bookmarkEnd w:id="261"/>
    </w:p>
    <w:p w14:paraId="70F943A0" w14:textId="77777777" w:rsidR="00D350BC" w:rsidRPr="00A05B8C" w:rsidRDefault="00D350BC" w:rsidP="00D350BC">
      <w:pPr>
        <w:ind w:left="720" w:hanging="720"/>
        <w:rPr>
          <w:rFonts w:ascii="Times New Roman" w:hAnsi="Times New Roman" w:cs="Times New Roman"/>
          <w:noProof/>
        </w:rPr>
      </w:pPr>
    </w:p>
    <w:p w14:paraId="03CB184B" w14:textId="77777777" w:rsidR="00D350BC" w:rsidRPr="00A05B8C" w:rsidRDefault="00D350BC" w:rsidP="00D350BC">
      <w:pPr>
        <w:ind w:left="720" w:hanging="720"/>
        <w:rPr>
          <w:rFonts w:ascii="Times New Roman" w:hAnsi="Times New Roman" w:cs="Times New Roman"/>
          <w:noProof/>
        </w:rPr>
      </w:pPr>
      <w:bookmarkStart w:id="262" w:name="_ENREF_16"/>
      <w:r w:rsidRPr="00A05B8C">
        <w:rPr>
          <w:rFonts w:ascii="Times New Roman" w:hAnsi="Times New Roman" w:cs="Times New Roman"/>
          <w:noProof/>
        </w:rPr>
        <w:t>Ferguson N, White CR, Marshall DJ (2013) Competition in benthic marine invertebrates: the unrecognized role of exploitative competition for oxygen.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94</w:t>
      </w:r>
      <w:r w:rsidRPr="00A05B8C">
        <w:rPr>
          <w:rFonts w:ascii="Times New Roman" w:hAnsi="Times New Roman" w:cs="Times New Roman"/>
          <w:noProof/>
        </w:rPr>
        <w:t>, 126-135.</w:t>
      </w:r>
      <w:bookmarkEnd w:id="262"/>
    </w:p>
    <w:p w14:paraId="27EFA098" w14:textId="77777777" w:rsidR="00D350BC" w:rsidRPr="00A05B8C" w:rsidRDefault="00D350BC" w:rsidP="00D350BC">
      <w:pPr>
        <w:ind w:left="720" w:hanging="720"/>
        <w:rPr>
          <w:rFonts w:ascii="Times New Roman" w:hAnsi="Times New Roman" w:cs="Times New Roman"/>
          <w:noProof/>
        </w:rPr>
      </w:pPr>
    </w:p>
    <w:p w14:paraId="52A8BE63" w14:textId="77777777" w:rsidR="00D350BC" w:rsidRPr="00A05B8C" w:rsidRDefault="00D350BC" w:rsidP="00D350BC">
      <w:pPr>
        <w:ind w:left="720" w:hanging="720"/>
        <w:rPr>
          <w:rFonts w:ascii="Times New Roman" w:hAnsi="Times New Roman" w:cs="Times New Roman"/>
          <w:noProof/>
        </w:rPr>
      </w:pPr>
      <w:bookmarkStart w:id="263" w:name="_ENREF_17"/>
      <w:r w:rsidRPr="00A05B8C">
        <w:rPr>
          <w:rFonts w:ascii="Times New Roman" w:hAnsi="Times New Roman" w:cs="Times New Roman"/>
          <w:noProof/>
        </w:rPr>
        <w:t>Floerl O, Inglis GJ (2005) Starting the invasion pathway: the interaction between source populations and human transport vectors. Biological Invasions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7</w:t>
      </w:r>
      <w:r w:rsidRPr="00A05B8C">
        <w:rPr>
          <w:rFonts w:ascii="Times New Roman" w:hAnsi="Times New Roman" w:cs="Times New Roman"/>
          <w:noProof/>
        </w:rPr>
        <w:t>, 589-606.</w:t>
      </w:r>
      <w:bookmarkEnd w:id="263"/>
    </w:p>
    <w:p w14:paraId="6BAC4A07" w14:textId="77777777" w:rsidR="00D350BC" w:rsidRPr="00A05B8C" w:rsidRDefault="00D350BC" w:rsidP="00D350BC">
      <w:pPr>
        <w:ind w:left="720" w:hanging="720"/>
        <w:rPr>
          <w:rFonts w:ascii="Times New Roman" w:hAnsi="Times New Roman" w:cs="Times New Roman"/>
          <w:noProof/>
        </w:rPr>
      </w:pPr>
    </w:p>
    <w:p w14:paraId="57149CE4" w14:textId="77777777" w:rsidR="00D350BC" w:rsidRPr="00A05B8C" w:rsidRDefault="00D350BC" w:rsidP="00D350BC">
      <w:pPr>
        <w:ind w:left="720" w:hanging="720"/>
        <w:rPr>
          <w:rFonts w:ascii="Times New Roman" w:hAnsi="Times New Roman" w:cs="Times New Roman"/>
          <w:noProof/>
        </w:rPr>
      </w:pPr>
      <w:bookmarkStart w:id="264" w:name="_ENREF_18"/>
      <w:r w:rsidRPr="00A05B8C">
        <w:rPr>
          <w:rFonts w:ascii="Times New Roman" w:hAnsi="Times New Roman" w:cs="Times New Roman"/>
          <w:noProof/>
        </w:rPr>
        <w:t>Gardella DJ, Edmunds PJ (1999) The oxygen microenvironment adjacent to the tissue of the scleractinian Dichocoenia stokesii and its effects on symbiont metabolism. Marine Biology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135</w:t>
      </w:r>
      <w:r w:rsidRPr="00A05B8C">
        <w:rPr>
          <w:rFonts w:ascii="Times New Roman" w:hAnsi="Times New Roman" w:cs="Times New Roman"/>
          <w:noProof/>
        </w:rPr>
        <w:t>, 289-295.</w:t>
      </w:r>
      <w:bookmarkEnd w:id="264"/>
    </w:p>
    <w:p w14:paraId="4FD959ED" w14:textId="77777777" w:rsidR="00D350BC" w:rsidRPr="00A05B8C" w:rsidRDefault="00D350BC" w:rsidP="00D350BC">
      <w:pPr>
        <w:ind w:left="720" w:hanging="720"/>
        <w:rPr>
          <w:rFonts w:ascii="Times New Roman" w:hAnsi="Times New Roman" w:cs="Times New Roman"/>
          <w:noProof/>
        </w:rPr>
      </w:pPr>
    </w:p>
    <w:p w14:paraId="7236FD6C" w14:textId="77777777" w:rsidR="00D350BC" w:rsidRPr="00A05B8C" w:rsidRDefault="00D350BC" w:rsidP="00D350BC">
      <w:pPr>
        <w:ind w:left="720" w:hanging="720"/>
        <w:rPr>
          <w:rFonts w:ascii="Times New Roman" w:hAnsi="Times New Roman" w:cs="Times New Roman"/>
          <w:noProof/>
        </w:rPr>
      </w:pPr>
      <w:bookmarkStart w:id="265" w:name="_ENREF_19"/>
      <w:r w:rsidRPr="00A05B8C">
        <w:rPr>
          <w:rFonts w:ascii="Times New Roman" w:hAnsi="Times New Roman" w:cs="Times New Roman"/>
          <w:noProof/>
        </w:rPr>
        <w:lastRenderedPageBreak/>
        <w:t>Glasby TM, Connell SD, Holloway MG, Hewitt CL (2007) Nonindigenous biota on artificial structures: could habitat creation facilitate biological invasions? Marine Biology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151</w:t>
      </w:r>
      <w:r w:rsidRPr="00A05B8C">
        <w:rPr>
          <w:rFonts w:ascii="Times New Roman" w:hAnsi="Times New Roman" w:cs="Times New Roman"/>
          <w:noProof/>
        </w:rPr>
        <w:t>, 887-895.</w:t>
      </w:r>
      <w:bookmarkEnd w:id="265"/>
    </w:p>
    <w:p w14:paraId="4FECB255" w14:textId="77777777" w:rsidR="00D350BC" w:rsidRPr="00A05B8C" w:rsidRDefault="00D350BC" w:rsidP="00D350BC">
      <w:pPr>
        <w:ind w:left="720" w:hanging="720"/>
        <w:rPr>
          <w:rFonts w:ascii="Times New Roman" w:hAnsi="Times New Roman" w:cs="Times New Roman"/>
          <w:noProof/>
        </w:rPr>
      </w:pPr>
    </w:p>
    <w:p w14:paraId="521D58A4" w14:textId="77777777" w:rsidR="00D350BC" w:rsidRPr="00A05B8C" w:rsidRDefault="00D350BC" w:rsidP="00D350BC">
      <w:pPr>
        <w:ind w:left="720" w:hanging="720"/>
        <w:rPr>
          <w:rFonts w:ascii="Times New Roman" w:hAnsi="Times New Roman" w:cs="Times New Roman"/>
          <w:noProof/>
        </w:rPr>
      </w:pPr>
      <w:bookmarkStart w:id="266" w:name="_ENREF_20"/>
      <w:r w:rsidRPr="00A05B8C">
        <w:rPr>
          <w:rFonts w:ascii="Times New Roman" w:hAnsi="Times New Roman" w:cs="Times New Roman"/>
          <w:noProof/>
        </w:rPr>
        <w:t>Hart SP, Marshall DJ (2009) Spatial arrangement affects population dynamics and competition independent of community composition.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90</w:t>
      </w:r>
      <w:r w:rsidRPr="00A05B8C">
        <w:rPr>
          <w:rFonts w:ascii="Times New Roman" w:hAnsi="Times New Roman" w:cs="Times New Roman"/>
          <w:noProof/>
        </w:rPr>
        <w:t>, 1485-1491.</w:t>
      </w:r>
      <w:bookmarkEnd w:id="266"/>
    </w:p>
    <w:p w14:paraId="43B67292" w14:textId="77777777" w:rsidR="00D350BC" w:rsidRPr="00A05B8C" w:rsidRDefault="00D350BC" w:rsidP="00D350BC">
      <w:pPr>
        <w:ind w:left="720" w:hanging="720"/>
        <w:rPr>
          <w:rFonts w:ascii="Times New Roman" w:hAnsi="Times New Roman" w:cs="Times New Roman"/>
          <w:noProof/>
        </w:rPr>
      </w:pPr>
    </w:p>
    <w:p w14:paraId="011640A1" w14:textId="77777777" w:rsidR="00D350BC" w:rsidRPr="00A05B8C" w:rsidRDefault="00D350BC" w:rsidP="00D350BC">
      <w:pPr>
        <w:ind w:left="720" w:hanging="720"/>
        <w:rPr>
          <w:rFonts w:ascii="Times New Roman" w:hAnsi="Times New Roman" w:cs="Times New Roman"/>
          <w:noProof/>
        </w:rPr>
      </w:pPr>
      <w:bookmarkStart w:id="267" w:name="_ENREF_21"/>
      <w:r w:rsidRPr="00A05B8C">
        <w:rPr>
          <w:rFonts w:ascii="Times New Roman" w:hAnsi="Times New Roman" w:cs="Times New Roman"/>
          <w:noProof/>
        </w:rPr>
        <w:t>Hart SP, Marshall DJ (2012) Advantages and disadvantages of interference-competitive ability and resource-use efficiency when invading established communities. Oikos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121</w:t>
      </w:r>
      <w:r w:rsidRPr="00A05B8C">
        <w:rPr>
          <w:rFonts w:ascii="Times New Roman" w:hAnsi="Times New Roman" w:cs="Times New Roman"/>
          <w:noProof/>
        </w:rPr>
        <w:t>, 396-402.</w:t>
      </w:r>
      <w:bookmarkEnd w:id="267"/>
    </w:p>
    <w:p w14:paraId="144CCE80" w14:textId="77777777" w:rsidR="00D350BC" w:rsidRPr="00A05B8C" w:rsidRDefault="00D350BC" w:rsidP="00D350BC">
      <w:pPr>
        <w:ind w:left="720" w:hanging="720"/>
        <w:rPr>
          <w:rFonts w:ascii="Times New Roman" w:hAnsi="Times New Roman" w:cs="Times New Roman"/>
          <w:noProof/>
        </w:rPr>
      </w:pPr>
    </w:p>
    <w:p w14:paraId="542A1DE7" w14:textId="77777777" w:rsidR="00D350BC" w:rsidRPr="00A05B8C" w:rsidRDefault="00D350BC" w:rsidP="00D350BC">
      <w:pPr>
        <w:ind w:left="720" w:hanging="720"/>
        <w:rPr>
          <w:rFonts w:ascii="Times New Roman" w:hAnsi="Times New Roman" w:cs="Times New Roman"/>
          <w:noProof/>
        </w:rPr>
      </w:pPr>
      <w:bookmarkStart w:id="268" w:name="_ENREF_22"/>
      <w:r w:rsidRPr="00A05B8C">
        <w:rPr>
          <w:rFonts w:ascii="Times New Roman" w:hAnsi="Times New Roman" w:cs="Times New Roman"/>
          <w:noProof/>
        </w:rPr>
        <w:t>Hochachka PW, Lutz PL (2001) Mechanism, origin, and evolution of anoxia tolerance in animals. Comparative Biochemistry and Physiology B-Biochemistry &amp; Molecular Biology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130</w:t>
      </w:r>
      <w:r w:rsidRPr="00A05B8C">
        <w:rPr>
          <w:rFonts w:ascii="Times New Roman" w:hAnsi="Times New Roman" w:cs="Times New Roman"/>
          <w:noProof/>
        </w:rPr>
        <w:t>, 435-459.</w:t>
      </w:r>
      <w:bookmarkEnd w:id="268"/>
    </w:p>
    <w:p w14:paraId="6F80DAE3" w14:textId="77777777" w:rsidR="00D350BC" w:rsidRPr="00A05B8C" w:rsidRDefault="00D350BC" w:rsidP="00D350BC">
      <w:pPr>
        <w:ind w:left="720" w:hanging="720"/>
        <w:rPr>
          <w:rFonts w:ascii="Times New Roman" w:hAnsi="Times New Roman" w:cs="Times New Roman"/>
          <w:noProof/>
        </w:rPr>
      </w:pPr>
    </w:p>
    <w:p w14:paraId="574F5B5A" w14:textId="77777777" w:rsidR="00D350BC" w:rsidRPr="00A05B8C" w:rsidRDefault="00D350BC" w:rsidP="00D350BC">
      <w:pPr>
        <w:ind w:left="720" w:hanging="720"/>
        <w:rPr>
          <w:rFonts w:ascii="Times New Roman" w:hAnsi="Times New Roman" w:cs="Times New Roman"/>
          <w:noProof/>
        </w:rPr>
      </w:pPr>
      <w:bookmarkStart w:id="269" w:name="_ENREF_23"/>
      <w:r w:rsidRPr="00A05B8C">
        <w:rPr>
          <w:rFonts w:ascii="Times New Roman" w:hAnsi="Times New Roman" w:cs="Times New Roman"/>
          <w:noProof/>
        </w:rPr>
        <w:t>Hochachka PW, Somero GN (2002) Biochemical Adaptation : Mechanism and Process in Physiological Evolution.  pp Page, New York, Oxford University Press.</w:t>
      </w:r>
      <w:bookmarkEnd w:id="269"/>
    </w:p>
    <w:p w14:paraId="38B603AD" w14:textId="77777777" w:rsidR="00D350BC" w:rsidRPr="00A05B8C" w:rsidRDefault="00D350BC" w:rsidP="00D350BC">
      <w:pPr>
        <w:ind w:left="720" w:hanging="720"/>
        <w:rPr>
          <w:rFonts w:ascii="Times New Roman" w:hAnsi="Times New Roman" w:cs="Times New Roman"/>
          <w:noProof/>
        </w:rPr>
      </w:pPr>
    </w:p>
    <w:p w14:paraId="221303F5" w14:textId="77777777" w:rsidR="00D350BC" w:rsidRPr="00A05B8C" w:rsidRDefault="00D350BC" w:rsidP="00D350BC">
      <w:pPr>
        <w:ind w:left="720" w:hanging="720"/>
        <w:rPr>
          <w:rFonts w:ascii="Times New Roman" w:hAnsi="Times New Roman" w:cs="Times New Roman"/>
          <w:noProof/>
        </w:rPr>
      </w:pPr>
      <w:bookmarkStart w:id="270" w:name="_ENREF_24"/>
      <w:r w:rsidRPr="00A05B8C">
        <w:rPr>
          <w:rFonts w:ascii="Times New Roman" w:hAnsi="Times New Roman" w:cs="Times New Roman"/>
          <w:noProof/>
        </w:rPr>
        <w:t>Keane RM, Crawley MJ (2002) Exotic plant invasions and the enemy release hypothesis. Trends in Ecology &amp; Evolution, 17, 164-170.</w:t>
      </w:r>
      <w:bookmarkEnd w:id="270"/>
    </w:p>
    <w:p w14:paraId="267E363C" w14:textId="77777777" w:rsidR="00D350BC" w:rsidRPr="00A05B8C" w:rsidRDefault="00D350BC" w:rsidP="00D350BC">
      <w:pPr>
        <w:ind w:left="720" w:hanging="720"/>
        <w:rPr>
          <w:rFonts w:ascii="Times New Roman" w:hAnsi="Times New Roman" w:cs="Times New Roman"/>
          <w:noProof/>
        </w:rPr>
      </w:pPr>
    </w:p>
    <w:p w14:paraId="59B9746E" w14:textId="77777777" w:rsidR="00D350BC" w:rsidRPr="00A05B8C" w:rsidRDefault="00D350BC" w:rsidP="00D350BC">
      <w:pPr>
        <w:ind w:left="720" w:hanging="720"/>
        <w:rPr>
          <w:rFonts w:ascii="Times New Roman" w:hAnsi="Times New Roman" w:cs="Times New Roman"/>
          <w:noProof/>
        </w:rPr>
      </w:pPr>
      <w:bookmarkStart w:id="271" w:name="_ENREF_25"/>
      <w:r w:rsidRPr="00A05B8C">
        <w:rPr>
          <w:rFonts w:ascii="Times New Roman" w:hAnsi="Times New Roman" w:cs="Times New Roman"/>
          <w:noProof/>
        </w:rPr>
        <w:t>Kinlan BP, Gaines SD (2003) Propagule dispersal in marine and terrestrial environments: A community perspective. Ecology, 84, 2007-2020.</w:t>
      </w:r>
      <w:bookmarkEnd w:id="271"/>
    </w:p>
    <w:p w14:paraId="6784A775" w14:textId="77777777" w:rsidR="00D350BC" w:rsidRPr="00A05B8C" w:rsidRDefault="00D350BC" w:rsidP="00D350BC">
      <w:pPr>
        <w:ind w:left="720" w:hanging="720"/>
        <w:rPr>
          <w:rFonts w:ascii="Times New Roman" w:hAnsi="Times New Roman" w:cs="Times New Roman"/>
          <w:noProof/>
        </w:rPr>
      </w:pPr>
    </w:p>
    <w:p w14:paraId="1F8B8D94" w14:textId="77777777" w:rsidR="00D350BC" w:rsidRPr="00A05B8C" w:rsidRDefault="00D350BC" w:rsidP="00D350BC">
      <w:pPr>
        <w:ind w:left="720" w:hanging="720"/>
        <w:rPr>
          <w:rFonts w:ascii="Times New Roman" w:hAnsi="Times New Roman" w:cs="Times New Roman"/>
          <w:noProof/>
        </w:rPr>
      </w:pPr>
      <w:bookmarkStart w:id="272" w:name="_ENREF_26"/>
      <w:r w:rsidRPr="00A05B8C">
        <w:rPr>
          <w:rFonts w:ascii="Times New Roman" w:hAnsi="Times New Roman" w:cs="Times New Roman"/>
          <w:noProof/>
        </w:rPr>
        <w:t>Kinsey D, Kinsey E (1967) Diurnal changes in oxygen content of the water over the coral reef platform at Heron I. Marine and Freshwater Research, 18, 23-34.</w:t>
      </w:r>
      <w:bookmarkEnd w:id="272"/>
    </w:p>
    <w:p w14:paraId="671FB0DC" w14:textId="77777777" w:rsidR="00D350BC" w:rsidRPr="00A05B8C" w:rsidRDefault="00D350BC" w:rsidP="00D350BC">
      <w:pPr>
        <w:ind w:left="720" w:hanging="720"/>
        <w:rPr>
          <w:rFonts w:ascii="Times New Roman" w:hAnsi="Times New Roman" w:cs="Times New Roman"/>
          <w:noProof/>
        </w:rPr>
      </w:pPr>
    </w:p>
    <w:p w14:paraId="04105D32" w14:textId="77777777" w:rsidR="00D350BC" w:rsidRPr="00A05B8C" w:rsidRDefault="00D350BC" w:rsidP="00D350BC">
      <w:pPr>
        <w:ind w:left="720" w:hanging="720"/>
        <w:rPr>
          <w:rFonts w:ascii="Times New Roman" w:hAnsi="Times New Roman" w:cs="Times New Roman"/>
          <w:noProof/>
        </w:rPr>
      </w:pPr>
      <w:bookmarkStart w:id="273" w:name="_ENREF_27"/>
      <w:r w:rsidRPr="00A05B8C">
        <w:rPr>
          <w:rFonts w:ascii="Times New Roman" w:hAnsi="Times New Roman" w:cs="Times New Roman"/>
          <w:noProof/>
        </w:rPr>
        <w:t>Koch EW, Gust G (1999) Water flow in tide- and wave-dominated beds of the seagrass Thalassia testudinum. Marine Ecology Progress Series, 184, 63-72.</w:t>
      </w:r>
      <w:bookmarkEnd w:id="273"/>
    </w:p>
    <w:p w14:paraId="1C42B622" w14:textId="77777777" w:rsidR="00D350BC" w:rsidRPr="00A05B8C" w:rsidRDefault="00D350BC" w:rsidP="00D350BC">
      <w:pPr>
        <w:ind w:left="720" w:hanging="720"/>
        <w:rPr>
          <w:rFonts w:ascii="Times New Roman" w:hAnsi="Times New Roman" w:cs="Times New Roman"/>
          <w:noProof/>
        </w:rPr>
      </w:pPr>
    </w:p>
    <w:p w14:paraId="6F707179" w14:textId="28EB507E" w:rsidR="00714DBB" w:rsidRPr="00A05B8C" w:rsidRDefault="00714DBB" w:rsidP="00F13CD6">
      <w:pPr>
        <w:ind w:left="720" w:hanging="720"/>
        <w:rPr>
          <w:rFonts w:ascii="Times New Roman" w:hAnsi="Times New Roman" w:cs="Times New Roman"/>
          <w:b/>
          <w:noProof/>
        </w:rPr>
      </w:pPr>
      <w:bookmarkStart w:id="274" w:name="_ENREF_28"/>
      <w:r w:rsidRPr="00A05B8C">
        <w:rPr>
          <w:rFonts w:ascii="Times New Roman" w:hAnsi="Times New Roman" w:cs="Times New Roman"/>
          <w:b/>
          <w:noProof/>
        </w:rPr>
        <w:t>Kruschke JK (2014). Doing bayesian data analysis: A tutorial with r, jAGS, and stan. Page 776. 2nd editions. Academic Press / Elsevier.</w:t>
      </w:r>
    </w:p>
    <w:p w14:paraId="48336026" w14:textId="77777777" w:rsidR="00714DBB" w:rsidRPr="00A05B8C" w:rsidRDefault="00714DBB" w:rsidP="00D350BC">
      <w:pPr>
        <w:ind w:left="720" w:hanging="720"/>
        <w:rPr>
          <w:rFonts w:ascii="Times New Roman" w:hAnsi="Times New Roman" w:cs="Times New Roman"/>
          <w:noProof/>
        </w:rPr>
      </w:pPr>
    </w:p>
    <w:p w14:paraId="5EA224B6" w14:textId="77777777" w:rsidR="00D350BC" w:rsidRPr="00A05B8C" w:rsidRDefault="00D350BC" w:rsidP="00D350BC">
      <w:pPr>
        <w:ind w:left="720" w:hanging="720"/>
        <w:rPr>
          <w:rFonts w:ascii="Times New Roman" w:hAnsi="Times New Roman" w:cs="Times New Roman"/>
          <w:noProof/>
        </w:rPr>
      </w:pPr>
      <w:r w:rsidRPr="00A05B8C">
        <w:rPr>
          <w:rFonts w:ascii="Times New Roman" w:hAnsi="Times New Roman" w:cs="Times New Roman"/>
          <w:noProof/>
        </w:rPr>
        <w:t xml:space="preserve">Lagos ME, Munoz JL, Contreras DA, Caceres CW (2011) Microhabitat segregation and physiological differences in two species of intertidal porcellanid crabs (Genus </w:t>
      </w:r>
      <w:r w:rsidRPr="00A05B8C">
        <w:rPr>
          <w:rFonts w:ascii="Times New Roman" w:hAnsi="Times New Roman" w:cs="Times New Roman"/>
          <w:i/>
          <w:noProof/>
        </w:rPr>
        <w:t>Petrolisthes</w:t>
      </w:r>
      <w:r w:rsidRPr="00A05B8C">
        <w:rPr>
          <w:rFonts w:ascii="Times New Roman" w:hAnsi="Times New Roman" w:cs="Times New Roman"/>
          <w:noProof/>
        </w:rPr>
        <w:t>) on the southern coast of Chile. Scientia Marina, 75, 273-278.</w:t>
      </w:r>
      <w:bookmarkEnd w:id="274"/>
    </w:p>
    <w:p w14:paraId="5A36D05B" w14:textId="77777777" w:rsidR="00D350BC" w:rsidRPr="00A05B8C" w:rsidRDefault="00D350BC" w:rsidP="00D350BC">
      <w:pPr>
        <w:ind w:left="720" w:hanging="720"/>
        <w:rPr>
          <w:rFonts w:ascii="Times New Roman" w:hAnsi="Times New Roman" w:cs="Times New Roman"/>
          <w:noProof/>
        </w:rPr>
      </w:pPr>
    </w:p>
    <w:p w14:paraId="394B4602" w14:textId="77777777" w:rsidR="00D350BC" w:rsidRPr="00A05B8C" w:rsidRDefault="00D350BC" w:rsidP="00D350BC">
      <w:pPr>
        <w:ind w:left="720" w:hanging="720"/>
        <w:rPr>
          <w:rFonts w:ascii="Times New Roman" w:hAnsi="Times New Roman" w:cs="Times New Roman"/>
          <w:noProof/>
        </w:rPr>
      </w:pPr>
      <w:bookmarkStart w:id="275" w:name="_ENREF_29"/>
      <w:r w:rsidRPr="00A05B8C">
        <w:rPr>
          <w:rFonts w:ascii="Times New Roman" w:hAnsi="Times New Roman" w:cs="Times New Roman"/>
          <w:noProof/>
        </w:rPr>
        <w:t xml:space="preserve">Lastra M, Jaramillo E, Lopez J, Contreras H, Duarte C, Rodriguez JG (2004) Population abundances, tidal movement, burrowing ability and oxygen uptake of </w:t>
      </w:r>
      <w:r w:rsidRPr="00A05B8C">
        <w:rPr>
          <w:rFonts w:ascii="Times New Roman" w:hAnsi="Times New Roman" w:cs="Times New Roman"/>
          <w:i/>
          <w:noProof/>
        </w:rPr>
        <w:t>Emerita analoga</w:t>
      </w:r>
      <w:r w:rsidRPr="00A05B8C">
        <w:rPr>
          <w:rFonts w:ascii="Times New Roman" w:hAnsi="Times New Roman" w:cs="Times New Roman"/>
          <w:noProof/>
        </w:rPr>
        <w:t xml:space="preserve"> (Stimpson) (Crustacea, Anomura) on a sandy beach of south-central Chile. Marine Ecology-Pubblicazioni Della Stazione Zoologica Di Napoli I, 25, 71-89.</w:t>
      </w:r>
      <w:bookmarkEnd w:id="275"/>
    </w:p>
    <w:p w14:paraId="1E4083A7" w14:textId="77777777" w:rsidR="00D350BC" w:rsidRPr="00A05B8C" w:rsidRDefault="00D350BC" w:rsidP="00D350BC">
      <w:pPr>
        <w:ind w:left="720" w:hanging="720"/>
        <w:rPr>
          <w:rFonts w:ascii="Times New Roman" w:hAnsi="Times New Roman" w:cs="Times New Roman"/>
          <w:noProof/>
        </w:rPr>
      </w:pPr>
    </w:p>
    <w:p w14:paraId="4DEA9A80" w14:textId="77777777" w:rsidR="00D350BC" w:rsidRPr="00A05B8C" w:rsidRDefault="00D350BC" w:rsidP="00D350BC">
      <w:pPr>
        <w:ind w:left="720" w:hanging="720"/>
        <w:rPr>
          <w:rFonts w:ascii="Times New Roman" w:hAnsi="Times New Roman" w:cs="Times New Roman"/>
          <w:noProof/>
        </w:rPr>
      </w:pPr>
      <w:bookmarkStart w:id="276" w:name="_ENREF_30"/>
      <w:r w:rsidRPr="00A05B8C">
        <w:rPr>
          <w:rFonts w:ascii="Times New Roman" w:hAnsi="Times New Roman" w:cs="Times New Roman"/>
          <w:noProof/>
        </w:rPr>
        <w:t>Lejeusne C, Latchere O, Petit N, Rico C, Green AJ (2014) Do invaders always perform better? Comparing the response of native and invasive shrimps to temperature and salinity gradients in southwest Spain. Estuarine Coastal and Shelf Science, 136, 102-111.</w:t>
      </w:r>
      <w:bookmarkEnd w:id="276"/>
    </w:p>
    <w:p w14:paraId="0D13A5F0" w14:textId="77777777" w:rsidR="00D350BC" w:rsidRPr="00A05B8C" w:rsidRDefault="00D350BC" w:rsidP="00D350BC">
      <w:pPr>
        <w:ind w:left="720" w:hanging="720"/>
        <w:rPr>
          <w:rFonts w:ascii="Times New Roman" w:hAnsi="Times New Roman" w:cs="Times New Roman"/>
          <w:noProof/>
        </w:rPr>
      </w:pPr>
    </w:p>
    <w:p w14:paraId="2EDEC70C" w14:textId="77777777" w:rsidR="00D350BC" w:rsidRPr="00A05B8C" w:rsidRDefault="00D350BC" w:rsidP="00D350BC">
      <w:pPr>
        <w:ind w:left="720" w:hanging="720"/>
        <w:rPr>
          <w:rFonts w:ascii="Times New Roman" w:hAnsi="Times New Roman" w:cs="Times New Roman"/>
          <w:noProof/>
        </w:rPr>
      </w:pPr>
      <w:bookmarkStart w:id="277" w:name="_ENREF_31"/>
      <w:r w:rsidRPr="00A05B8C">
        <w:rPr>
          <w:rFonts w:ascii="Times New Roman" w:hAnsi="Times New Roman" w:cs="Times New Roman"/>
          <w:noProof/>
        </w:rPr>
        <w:t xml:space="preserve">Levinton JS, Suatoni E, Wallace W, Junkins R, Kelaher B, Allen BJ (2003) Rapid loss of genetically based resistance to metals after the cleanup of a Superfund site. </w:t>
      </w:r>
      <w:r w:rsidRPr="00A05B8C">
        <w:rPr>
          <w:rFonts w:ascii="Times New Roman" w:hAnsi="Times New Roman" w:cs="Times New Roman"/>
          <w:noProof/>
        </w:rPr>
        <w:lastRenderedPageBreak/>
        <w:t>Proceedings of the National Academy of Sciences of the United States of America, 100, 9889-9891.</w:t>
      </w:r>
      <w:bookmarkEnd w:id="277"/>
    </w:p>
    <w:p w14:paraId="7BD960CF" w14:textId="77777777" w:rsidR="00D350BC" w:rsidRPr="00A05B8C" w:rsidRDefault="00D350BC" w:rsidP="00D350BC">
      <w:pPr>
        <w:ind w:left="720" w:hanging="720"/>
        <w:rPr>
          <w:rFonts w:ascii="Times New Roman" w:hAnsi="Times New Roman" w:cs="Times New Roman"/>
          <w:noProof/>
        </w:rPr>
      </w:pPr>
    </w:p>
    <w:p w14:paraId="4814E426" w14:textId="77777777" w:rsidR="00D350BC" w:rsidRPr="00A05B8C" w:rsidRDefault="00D350BC" w:rsidP="00D350BC">
      <w:pPr>
        <w:ind w:left="720" w:hanging="720"/>
        <w:rPr>
          <w:rFonts w:ascii="Times New Roman" w:hAnsi="Times New Roman" w:cs="Times New Roman"/>
          <w:noProof/>
        </w:rPr>
      </w:pPr>
      <w:bookmarkStart w:id="278" w:name="_ENREF_32"/>
      <w:r w:rsidRPr="00A05B8C">
        <w:rPr>
          <w:rFonts w:ascii="Times New Roman" w:hAnsi="Times New Roman" w:cs="Times New Roman"/>
          <w:noProof/>
        </w:rPr>
        <w:t>Mack RN, Simberloff D, Lonsdale WM, Evans H, Clout M, Bazzaz FA (2000) Biotic Invasions: Causes, Epidemiology, Global Consequences, and Control. Ecological Applications, 10, 689-710.</w:t>
      </w:r>
      <w:bookmarkEnd w:id="278"/>
    </w:p>
    <w:p w14:paraId="2761CF00" w14:textId="77777777" w:rsidR="00D350BC" w:rsidRPr="00A05B8C" w:rsidRDefault="00D350BC" w:rsidP="00D350BC">
      <w:pPr>
        <w:ind w:left="720" w:hanging="720"/>
        <w:rPr>
          <w:rFonts w:ascii="Times New Roman" w:hAnsi="Times New Roman" w:cs="Times New Roman"/>
          <w:noProof/>
        </w:rPr>
      </w:pPr>
    </w:p>
    <w:p w14:paraId="54FF4EED" w14:textId="77777777" w:rsidR="00D350BC" w:rsidRPr="00A05B8C" w:rsidRDefault="00D350BC" w:rsidP="00D350BC">
      <w:pPr>
        <w:ind w:left="720" w:hanging="720"/>
        <w:rPr>
          <w:rFonts w:ascii="Times New Roman" w:hAnsi="Times New Roman" w:cs="Times New Roman"/>
          <w:noProof/>
        </w:rPr>
      </w:pPr>
      <w:bookmarkStart w:id="279" w:name="_ENREF_33"/>
      <w:r w:rsidRPr="00A05B8C">
        <w:rPr>
          <w:rFonts w:ascii="Times New Roman" w:hAnsi="Times New Roman" w:cs="Times New Roman"/>
          <w:noProof/>
        </w:rPr>
        <w:t>Mandic M, Todgham AE, Richards JG (2009) Mechanisms and evolution of hypoxia tolerance in fish. Proceedings of the Royal Society B-Biological Sciences, 276, 735-744.</w:t>
      </w:r>
      <w:bookmarkEnd w:id="279"/>
    </w:p>
    <w:p w14:paraId="7102DC5D" w14:textId="77777777" w:rsidR="00D350BC" w:rsidRPr="00A05B8C" w:rsidRDefault="00D350BC" w:rsidP="00D350BC">
      <w:pPr>
        <w:ind w:left="720" w:hanging="720"/>
        <w:rPr>
          <w:rFonts w:ascii="Times New Roman" w:hAnsi="Times New Roman" w:cs="Times New Roman"/>
          <w:noProof/>
        </w:rPr>
      </w:pPr>
    </w:p>
    <w:p w14:paraId="527CE4CF" w14:textId="77777777" w:rsidR="00D350BC" w:rsidRPr="00A05B8C" w:rsidRDefault="00D350BC" w:rsidP="00D350BC">
      <w:pPr>
        <w:ind w:left="720" w:hanging="720"/>
        <w:rPr>
          <w:rFonts w:ascii="Times New Roman" w:hAnsi="Times New Roman" w:cs="Times New Roman"/>
          <w:noProof/>
        </w:rPr>
      </w:pPr>
      <w:bookmarkStart w:id="280" w:name="_ENREF_34"/>
      <w:r w:rsidRPr="00A05B8C">
        <w:rPr>
          <w:rFonts w:ascii="Times New Roman" w:hAnsi="Times New Roman" w:cs="Times New Roman"/>
          <w:noProof/>
        </w:rPr>
        <w:t>Marshall DJ, Bode M, White CR (2013) Estimating physiological tolerances - a comparison of traditional approaches to nonlinear regression techniques. Journal of Experimental Biology, 216, 2176.</w:t>
      </w:r>
      <w:bookmarkEnd w:id="280"/>
    </w:p>
    <w:p w14:paraId="5A83589E" w14:textId="77777777" w:rsidR="00D350BC" w:rsidRPr="00A05B8C" w:rsidRDefault="00D350BC" w:rsidP="00D350BC">
      <w:pPr>
        <w:ind w:left="720" w:hanging="720"/>
        <w:rPr>
          <w:rFonts w:ascii="Times New Roman" w:hAnsi="Times New Roman" w:cs="Times New Roman"/>
          <w:noProof/>
        </w:rPr>
      </w:pPr>
    </w:p>
    <w:p w14:paraId="11C05534" w14:textId="77777777" w:rsidR="00D350BC" w:rsidRPr="00A05B8C" w:rsidRDefault="00D350BC" w:rsidP="00D350BC">
      <w:pPr>
        <w:ind w:left="720" w:hanging="720"/>
        <w:rPr>
          <w:rFonts w:ascii="Times New Roman" w:hAnsi="Times New Roman" w:cs="Times New Roman"/>
          <w:noProof/>
        </w:rPr>
      </w:pPr>
      <w:bookmarkStart w:id="281" w:name="_ENREF_35"/>
      <w:r w:rsidRPr="00A05B8C">
        <w:rPr>
          <w:rFonts w:ascii="Times New Roman" w:hAnsi="Times New Roman" w:cs="Times New Roman"/>
          <w:noProof/>
        </w:rPr>
        <w:t>Mckenzie LA, Brooks R, Johnston EL (2011) Heritable pollution tolerance in a marine invader. Environmental Research, 111, 926-932.</w:t>
      </w:r>
      <w:bookmarkEnd w:id="281"/>
    </w:p>
    <w:p w14:paraId="080A66AB" w14:textId="77777777" w:rsidR="00D350BC" w:rsidRPr="00A05B8C" w:rsidRDefault="00D350BC" w:rsidP="00D350BC">
      <w:pPr>
        <w:ind w:left="720" w:hanging="720"/>
        <w:rPr>
          <w:rFonts w:ascii="Times New Roman" w:hAnsi="Times New Roman" w:cs="Times New Roman"/>
          <w:noProof/>
        </w:rPr>
      </w:pPr>
    </w:p>
    <w:p w14:paraId="7845B0B7" w14:textId="77777777" w:rsidR="00D350BC" w:rsidRPr="00A05B8C" w:rsidRDefault="00D350BC" w:rsidP="00D350BC">
      <w:pPr>
        <w:ind w:left="720" w:hanging="720"/>
        <w:rPr>
          <w:rFonts w:ascii="Times New Roman" w:hAnsi="Times New Roman" w:cs="Times New Roman"/>
          <w:noProof/>
        </w:rPr>
      </w:pPr>
      <w:bookmarkStart w:id="282" w:name="_ENREF_36"/>
      <w:r w:rsidRPr="00A05B8C">
        <w:rPr>
          <w:rFonts w:ascii="Times New Roman" w:hAnsi="Times New Roman" w:cs="Times New Roman"/>
          <w:noProof/>
        </w:rPr>
        <w:t>Mckenzie LA, Brooks RC, Johnston EL (2012) A widespread contaminant enhances invasion success of a marine invader. Journal of Applied Ecology, 49, 767-773.</w:t>
      </w:r>
      <w:bookmarkEnd w:id="282"/>
    </w:p>
    <w:p w14:paraId="3339E851" w14:textId="77777777" w:rsidR="00D350BC" w:rsidRPr="00A05B8C" w:rsidRDefault="00D350BC" w:rsidP="00D350BC">
      <w:pPr>
        <w:ind w:left="720" w:hanging="720"/>
        <w:rPr>
          <w:rFonts w:ascii="Times New Roman" w:hAnsi="Times New Roman" w:cs="Times New Roman"/>
          <w:noProof/>
        </w:rPr>
      </w:pPr>
    </w:p>
    <w:p w14:paraId="4BC6E91F" w14:textId="77777777" w:rsidR="00D350BC" w:rsidRPr="00A05B8C" w:rsidRDefault="00D350BC" w:rsidP="00D350BC">
      <w:pPr>
        <w:ind w:left="720" w:hanging="720"/>
        <w:rPr>
          <w:rFonts w:ascii="Times New Roman" w:hAnsi="Times New Roman" w:cs="Times New Roman"/>
          <w:noProof/>
        </w:rPr>
      </w:pPr>
      <w:bookmarkStart w:id="283" w:name="_ENREF_37"/>
      <w:r w:rsidRPr="00A05B8C">
        <w:rPr>
          <w:rFonts w:ascii="Times New Roman" w:hAnsi="Times New Roman" w:cs="Times New Roman"/>
          <w:noProof/>
        </w:rPr>
        <w:t xml:space="preserve">Moore KA, Neckles HA, Orth RJ (1996) </w:t>
      </w:r>
      <w:r w:rsidRPr="00A05B8C">
        <w:rPr>
          <w:rFonts w:ascii="Times New Roman" w:hAnsi="Times New Roman" w:cs="Times New Roman"/>
          <w:i/>
          <w:noProof/>
        </w:rPr>
        <w:t>Zostera marina</w:t>
      </w:r>
      <w:r w:rsidRPr="00A05B8C">
        <w:rPr>
          <w:rFonts w:ascii="Times New Roman" w:hAnsi="Times New Roman" w:cs="Times New Roman"/>
          <w:noProof/>
        </w:rPr>
        <w:t xml:space="preserve"> (eelgrass) growth and survival along a gradient of nutrients and turbidity in the lower Chesapeake Bay. Marine Ecology Progress Series, 142, 247-259.</w:t>
      </w:r>
      <w:bookmarkEnd w:id="283"/>
    </w:p>
    <w:p w14:paraId="5CFB682B" w14:textId="77777777" w:rsidR="00D350BC" w:rsidRPr="00A05B8C" w:rsidRDefault="00D350BC" w:rsidP="00D350BC">
      <w:pPr>
        <w:ind w:left="720" w:hanging="720"/>
        <w:rPr>
          <w:rFonts w:ascii="Times New Roman" w:hAnsi="Times New Roman" w:cs="Times New Roman"/>
          <w:noProof/>
        </w:rPr>
      </w:pPr>
    </w:p>
    <w:p w14:paraId="5F133ED2" w14:textId="77777777" w:rsidR="00D350BC" w:rsidRPr="00A05B8C" w:rsidRDefault="00D350BC" w:rsidP="00D350BC">
      <w:pPr>
        <w:ind w:left="720" w:hanging="720"/>
        <w:rPr>
          <w:rFonts w:ascii="Times New Roman" w:hAnsi="Times New Roman" w:cs="Times New Roman"/>
          <w:noProof/>
        </w:rPr>
      </w:pPr>
      <w:bookmarkStart w:id="284" w:name="_ENREF_38"/>
      <w:r w:rsidRPr="00A05B8C">
        <w:rPr>
          <w:rFonts w:ascii="Times New Roman" w:hAnsi="Times New Roman" w:cs="Times New Roman"/>
          <w:noProof/>
        </w:rPr>
        <w:t>Nilsson GE, Ostlund-Nilsson S (2004) Hypoxia in paradise: widespread hypoxia tolerance in coral reef fishes. Proceedings of the Royal Society B-Biological Sciences, 271, S30-S33.</w:t>
      </w:r>
      <w:bookmarkEnd w:id="284"/>
    </w:p>
    <w:p w14:paraId="121C1201" w14:textId="77777777" w:rsidR="00D350BC" w:rsidRPr="00A05B8C" w:rsidRDefault="00D350BC" w:rsidP="00D350BC">
      <w:pPr>
        <w:ind w:left="720" w:hanging="720"/>
        <w:rPr>
          <w:rFonts w:ascii="Times New Roman" w:hAnsi="Times New Roman" w:cs="Times New Roman"/>
          <w:noProof/>
        </w:rPr>
      </w:pPr>
    </w:p>
    <w:p w14:paraId="11D8446A" w14:textId="13734F1B" w:rsidR="00D350BC" w:rsidRPr="00A05B8C" w:rsidRDefault="00D350BC" w:rsidP="00D350BC">
      <w:pPr>
        <w:ind w:left="720" w:hanging="720"/>
        <w:rPr>
          <w:rFonts w:ascii="Times New Roman" w:hAnsi="Times New Roman" w:cs="Times New Roman"/>
          <w:noProof/>
        </w:rPr>
      </w:pPr>
      <w:bookmarkStart w:id="285" w:name="_ENREF_39"/>
      <w:r w:rsidRPr="00A05B8C">
        <w:rPr>
          <w:rFonts w:ascii="Times New Roman" w:hAnsi="Times New Roman" w:cs="Times New Roman"/>
          <w:noProof/>
        </w:rPr>
        <w:t>Okamura B (1985) T</w:t>
      </w:r>
      <w:r w:rsidR="00F13CD6" w:rsidRPr="00A05B8C">
        <w:rPr>
          <w:rFonts w:ascii="Times New Roman" w:hAnsi="Times New Roman" w:cs="Times New Roman"/>
          <w:noProof/>
        </w:rPr>
        <w:t xml:space="preserve">he effects of ambient flow velocity, colony size, and upstream colonies on the feeding success of bryozoa </w:t>
      </w:r>
      <w:r w:rsidR="00946AAE" w:rsidRPr="00A05B8C">
        <w:rPr>
          <w:rFonts w:ascii="Times New Roman" w:hAnsi="Times New Roman" w:cs="Times New Roman"/>
          <w:noProof/>
        </w:rPr>
        <w:t xml:space="preserve">II </w:t>
      </w:r>
      <w:r w:rsidR="00946AAE" w:rsidRPr="00A05B8C">
        <w:rPr>
          <w:rFonts w:ascii="Times New Roman" w:hAnsi="Times New Roman" w:cs="Times New Roman"/>
          <w:i/>
          <w:noProof/>
        </w:rPr>
        <w:t>C</w:t>
      </w:r>
      <w:r w:rsidR="00F13CD6" w:rsidRPr="00A05B8C">
        <w:rPr>
          <w:rFonts w:ascii="Times New Roman" w:hAnsi="Times New Roman" w:cs="Times New Roman"/>
          <w:i/>
          <w:noProof/>
        </w:rPr>
        <w:t>onopeum</w:t>
      </w:r>
      <w:r w:rsidR="00946AAE" w:rsidRPr="00A05B8C">
        <w:rPr>
          <w:rFonts w:ascii="Times New Roman" w:hAnsi="Times New Roman" w:cs="Times New Roman"/>
          <w:i/>
          <w:noProof/>
        </w:rPr>
        <w:t xml:space="preserve"> reticulum</w:t>
      </w:r>
      <w:r w:rsidR="00946AAE" w:rsidRPr="00A05B8C">
        <w:rPr>
          <w:rFonts w:ascii="Times New Roman" w:hAnsi="Times New Roman" w:cs="Times New Roman"/>
          <w:noProof/>
        </w:rPr>
        <w:t xml:space="preserve"> (L</w:t>
      </w:r>
      <w:r w:rsidR="00F13CD6" w:rsidRPr="00A05B8C">
        <w:rPr>
          <w:rFonts w:ascii="Times New Roman" w:hAnsi="Times New Roman" w:cs="Times New Roman"/>
          <w:noProof/>
        </w:rPr>
        <w:t>innaeus), an encrusting species</w:t>
      </w:r>
      <w:r w:rsidRPr="00A05B8C">
        <w:rPr>
          <w:rFonts w:ascii="Times New Roman" w:hAnsi="Times New Roman" w:cs="Times New Roman"/>
          <w:noProof/>
        </w:rPr>
        <w:t>. Journal of Experimental Marine Biology and Ecology, 89, 69-80.</w:t>
      </w:r>
      <w:bookmarkEnd w:id="285"/>
    </w:p>
    <w:p w14:paraId="6A86E2B0" w14:textId="77777777" w:rsidR="00D350BC" w:rsidRPr="00A05B8C" w:rsidRDefault="00D350BC" w:rsidP="00D350BC">
      <w:pPr>
        <w:ind w:left="720" w:hanging="720"/>
        <w:rPr>
          <w:rFonts w:ascii="Times New Roman" w:hAnsi="Times New Roman" w:cs="Times New Roman"/>
          <w:noProof/>
        </w:rPr>
      </w:pPr>
    </w:p>
    <w:p w14:paraId="1C6C11F2" w14:textId="77777777" w:rsidR="00D350BC" w:rsidRPr="00A05B8C" w:rsidRDefault="00D350BC" w:rsidP="00D350BC">
      <w:pPr>
        <w:ind w:left="720" w:hanging="720"/>
        <w:rPr>
          <w:rFonts w:ascii="Times New Roman" w:hAnsi="Times New Roman" w:cs="Times New Roman"/>
          <w:noProof/>
        </w:rPr>
      </w:pPr>
      <w:bookmarkStart w:id="286" w:name="_ENREF_40"/>
      <w:r w:rsidRPr="00A05B8C">
        <w:rPr>
          <w:rFonts w:ascii="Times New Roman" w:hAnsi="Times New Roman" w:cs="Times New Roman"/>
          <w:noProof/>
        </w:rPr>
        <w:t>Osinga R, Tramper J, Wijffels RH (1999) Cultivation of marine sponges. Marine Biotechnology, 1, 509-532.</w:t>
      </w:r>
      <w:bookmarkEnd w:id="286"/>
    </w:p>
    <w:p w14:paraId="230D223D" w14:textId="77777777" w:rsidR="00D350BC" w:rsidRPr="00A05B8C" w:rsidRDefault="00D350BC" w:rsidP="00D350BC">
      <w:pPr>
        <w:ind w:left="720" w:hanging="720"/>
        <w:rPr>
          <w:rFonts w:ascii="Times New Roman" w:hAnsi="Times New Roman" w:cs="Times New Roman"/>
          <w:noProof/>
        </w:rPr>
      </w:pPr>
    </w:p>
    <w:p w14:paraId="57DFF10C" w14:textId="77777777" w:rsidR="00D350BC" w:rsidRPr="00A05B8C" w:rsidRDefault="00D350BC" w:rsidP="00D350BC">
      <w:pPr>
        <w:ind w:left="720" w:hanging="720"/>
        <w:rPr>
          <w:rFonts w:ascii="Times New Roman" w:hAnsi="Times New Roman" w:cs="Times New Roman"/>
          <w:noProof/>
        </w:rPr>
      </w:pPr>
      <w:bookmarkStart w:id="287" w:name="_ENREF_41"/>
      <w:r w:rsidRPr="00A05B8C">
        <w:rPr>
          <w:rFonts w:ascii="Times New Roman" w:hAnsi="Times New Roman" w:cs="Times New Roman"/>
          <w:noProof/>
        </w:rPr>
        <w:t>Palardy JE, Witman JD (2011) Water flow drives biodiversity by mediating rarity in marine benthic communities. Ecology Letters, 14, 63-68.</w:t>
      </w:r>
      <w:bookmarkEnd w:id="287"/>
    </w:p>
    <w:p w14:paraId="15200346" w14:textId="77777777" w:rsidR="00D350BC" w:rsidRPr="00A05B8C" w:rsidRDefault="00D350BC" w:rsidP="00D350BC">
      <w:pPr>
        <w:ind w:left="720" w:hanging="720"/>
        <w:rPr>
          <w:rFonts w:ascii="Times New Roman" w:hAnsi="Times New Roman" w:cs="Times New Roman"/>
          <w:noProof/>
        </w:rPr>
      </w:pPr>
    </w:p>
    <w:p w14:paraId="40500BBE" w14:textId="6B1A6510" w:rsidR="00D350BC" w:rsidRPr="00A05B8C" w:rsidRDefault="00D350BC" w:rsidP="00D350BC">
      <w:pPr>
        <w:ind w:left="720" w:hanging="720"/>
        <w:rPr>
          <w:rFonts w:ascii="Times New Roman" w:hAnsi="Times New Roman" w:cs="Times New Roman"/>
          <w:noProof/>
        </w:rPr>
      </w:pPr>
      <w:bookmarkStart w:id="288" w:name="_ENREF_42"/>
      <w:r w:rsidRPr="00A05B8C">
        <w:rPr>
          <w:rFonts w:ascii="Times New Roman" w:hAnsi="Times New Roman" w:cs="Times New Roman"/>
          <w:noProof/>
        </w:rPr>
        <w:t>Persson L (1985) A</w:t>
      </w:r>
      <w:r w:rsidR="00946AAE" w:rsidRPr="00A05B8C">
        <w:rPr>
          <w:rFonts w:ascii="Times New Roman" w:hAnsi="Times New Roman" w:cs="Times New Roman"/>
          <w:noProof/>
        </w:rPr>
        <w:t>symmetrical competition - are larger animals competitively superior</w:t>
      </w:r>
      <w:r w:rsidRPr="00A05B8C">
        <w:rPr>
          <w:rFonts w:ascii="Times New Roman" w:hAnsi="Times New Roman" w:cs="Times New Roman"/>
          <w:noProof/>
        </w:rPr>
        <w:t>. American Naturalist, 126, 261-266.</w:t>
      </w:r>
      <w:bookmarkEnd w:id="288"/>
    </w:p>
    <w:p w14:paraId="66FC816C" w14:textId="77777777" w:rsidR="00D350BC" w:rsidRPr="00A05B8C" w:rsidRDefault="00D350BC" w:rsidP="00D350BC">
      <w:pPr>
        <w:ind w:left="720" w:hanging="720"/>
        <w:rPr>
          <w:rFonts w:ascii="Times New Roman" w:hAnsi="Times New Roman" w:cs="Times New Roman"/>
          <w:noProof/>
        </w:rPr>
      </w:pPr>
    </w:p>
    <w:p w14:paraId="60283326" w14:textId="77777777" w:rsidR="00D350BC" w:rsidRPr="00A05B8C" w:rsidRDefault="00D350BC" w:rsidP="00D350BC">
      <w:pPr>
        <w:ind w:left="720" w:hanging="720"/>
        <w:rPr>
          <w:rFonts w:ascii="Times New Roman" w:hAnsi="Times New Roman" w:cs="Times New Roman"/>
          <w:noProof/>
        </w:rPr>
      </w:pPr>
      <w:bookmarkStart w:id="289" w:name="_ENREF_43"/>
      <w:r w:rsidRPr="00A05B8C">
        <w:rPr>
          <w:rFonts w:ascii="Times New Roman" w:hAnsi="Times New Roman" w:cs="Times New Roman"/>
          <w:noProof/>
        </w:rPr>
        <w:t>Pettersen AK, White CR, Marshall DJ (2015) Why does offspring size affect performance? Integrating metabolic scaling with life-history theory. Proceedings. Biological sciences / The Royal Society, 282.</w:t>
      </w:r>
      <w:bookmarkEnd w:id="289"/>
    </w:p>
    <w:p w14:paraId="516B8BE3" w14:textId="77777777" w:rsidR="00D350BC" w:rsidRPr="00A05B8C" w:rsidRDefault="00D350BC" w:rsidP="00D350BC">
      <w:pPr>
        <w:ind w:left="720" w:hanging="720"/>
        <w:rPr>
          <w:rFonts w:ascii="Times New Roman" w:hAnsi="Times New Roman" w:cs="Times New Roman"/>
          <w:noProof/>
        </w:rPr>
      </w:pPr>
    </w:p>
    <w:p w14:paraId="6C78CD13" w14:textId="77777777" w:rsidR="00D350BC" w:rsidRPr="00A05B8C" w:rsidRDefault="00D350BC" w:rsidP="00D350BC">
      <w:pPr>
        <w:ind w:left="720" w:hanging="720"/>
        <w:rPr>
          <w:rFonts w:ascii="Times New Roman" w:hAnsi="Times New Roman" w:cs="Times New Roman"/>
          <w:noProof/>
        </w:rPr>
      </w:pPr>
      <w:bookmarkStart w:id="290" w:name="_ENREF_44"/>
      <w:r w:rsidRPr="00A05B8C">
        <w:rPr>
          <w:rFonts w:ascii="Times New Roman" w:hAnsi="Times New Roman" w:cs="Times New Roman"/>
          <w:noProof/>
        </w:rPr>
        <w:t>Pimentel D, Mcnair S, Janecka J et al. (2001) Economic and environmental threats of alien plant, animal, and microbe invasions. Agriculture Ecosystems &amp; Environment, 84, 1-20.</w:t>
      </w:r>
      <w:bookmarkEnd w:id="290"/>
    </w:p>
    <w:p w14:paraId="2334526F" w14:textId="77777777" w:rsidR="00D350BC" w:rsidRPr="00A05B8C" w:rsidRDefault="00D350BC" w:rsidP="00D350BC">
      <w:pPr>
        <w:ind w:left="720" w:hanging="720"/>
        <w:rPr>
          <w:rFonts w:ascii="Times New Roman" w:hAnsi="Times New Roman" w:cs="Times New Roman"/>
          <w:noProof/>
        </w:rPr>
      </w:pPr>
    </w:p>
    <w:p w14:paraId="5BA7FCC9" w14:textId="77777777" w:rsidR="00D350BC" w:rsidRPr="00A05B8C" w:rsidRDefault="00D350BC" w:rsidP="00D350BC">
      <w:pPr>
        <w:ind w:left="720" w:hanging="720"/>
        <w:rPr>
          <w:rFonts w:ascii="Times New Roman" w:hAnsi="Times New Roman" w:cs="Times New Roman"/>
          <w:noProof/>
        </w:rPr>
      </w:pPr>
      <w:bookmarkStart w:id="291" w:name="_ENREF_45"/>
      <w:r w:rsidRPr="00A05B8C">
        <w:rPr>
          <w:rFonts w:ascii="Times New Roman" w:hAnsi="Times New Roman" w:cs="Times New Roman"/>
          <w:noProof/>
        </w:rPr>
        <w:lastRenderedPageBreak/>
        <w:t>Piola RF, Dafforn KA, Johnston EL (2009) The influence of antifouling practices on marine invasions. Biofouling, 25, 633-644.</w:t>
      </w:r>
      <w:bookmarkEnd w:id="291"/>
    </w:p>
    <w:p w14:paraId="7A5B33D3" w14:textId="77777777" w:rsidR="00D350BC" w:rsidRPr="00A05B8C" w:rsidRDefault="00D350BC" w:rsidP="00D350BC">
      <w:pPr>
        <w:ind w:left="720" w:hanging="720"/>
        <w:rPr>
          <w:rFonts w:ascii="Times New Roman" w:hAnsi="Times New Roman" w:cs="Times New Roman"/>
          <w:noProof/>
        </w:rPr>
      </w:pPr>
    </w:p>
    <w:p w14:paraId="0B16EB44" w14:textId="1E663E03" w:rsidR="00D350BC" w:rsidRPr="00A05B8C" w:rsidRDefault="00D350BC" w:rsidP="00D350BC">
      <w:pPr>
        <w:ind w:left="720" w:hanging="720"/>
        <w:rPr>
          <w:rFonts w:ascii="Times New Roman" w:hAnsi="Times New Roman" w:cs="Times New Roman"/>
          <w:noProof/>
        </w:rPr>
      </w:pPr>
      <w:bookmarkStart w:id="292" w:name="_ENREF_46"/>
      <w:r w:rsidRPr="00A05B8C">
        <w:rPr>
          <w:rFonts w:ascii="Times New Roman" w:hAnsi="Times New Roman" w:cs="Times New Roman"/>
          <w:noProof/>
        </w:rPr>
        <w:t>Portner HO, Grieshaber MK (1993) C</w:t>
      </w:r>
      <w:r w:rsidR="00946AAE" w:rsidRPr="00A05B8C">
        <w:rPr>
          <w:rFonts w:ascii="Times New Roman" w:hAnsi="Times New Roman" w:cs="Times New Roman"/>
          <w:noProof/>
        </w:rPr>
        <w:t>ritical Po2(s) in oxyconforming and oxyregulating animals - gas-exchange, metabolic-rate and the mode of energy-production</w:t>
      </w:r>
      <w:r w:rsidRPr="00A05B8C">
        <w:rPr>
          <w:rFonts w:ascii="Times New Roman" w:hAnsi="Times New Roman" w:cs="Times New Roman"/>
          <w:noProof/>
        </w:rPr>
        <w:t>, Boca Raton, Crc Press Inc.</w:t>
      </w:r>
      <w:bookmarkEnd w:id="292"/>
    </w:p>
    <w:p w14:paraId="2C0A655F" w14:textId="77777777" w:rsidR="00D350BC" w:rsidRPr="00A05B8C" w:rsidRDefault="00D350BC" w:rsidP="00D350BC">
      <w:pPr>
        <w:ind w:left="720" w:hanging="720"/>
        <w:rPr>
          <w:rFonts w:ascii="Times New Roman" w:hAnsi="Times New Roman" w:cs="Times New Roman"/>
          <w:noProof/>
        </w:rPr>
      </w:pPr>
    </w:p>
    <w:p w14:paraId="4BFBF527" w14:textId="77777777" w:rsidR="00D350BC" w:rsidRPr="00A05B8C" w:rsidRDefault="00D350BC" w:rsidP="00D350BC">
      <w:pPr>
        <w:ind w:left="720" w:hanging="720"/>
        <w:rPr>
          <w:rFonts w:ascii="Times New Roman" w:hAnsi="Times New Roman" w:cs="Times New Roman"/>
          <w:noProof/>
        </w:rPr>
      </w:pPr>
      <w:bookmarkStart w:id="293" w:name="_ENREF_47"/>
      <w:r w:rsidRPr="00A05B8C">
        <w:rPr>
          <w:rFonts w:ascii="Times New Roman" w:hAnsi="Times New Roman" w:cs="Times New Roman"/>
          <w:noProof/>
        </w:rPr>
        <w:t>Ruiz G, Freestone A, Fofonoff P, Simkanin C (2009) Habitat Distribution and Heterogeneity in Marine Invasion Dynamics: the Importance of Hard Substrate and Artificial Structure. In: Marine Hard Bottom Communities. (ed Wahl M) pp Page., Springer Berlin Heidelberg.</w:t>
      </w:r>
      <w:bookmarkEnd w:id="293"/>
    </w:p>
    <w:p w14:paraId="6ECF3B9A" w14:textId="77777777" w:rsidR="00D350BC" w:rsidRPr="00A05B8C" w:rsidRDefault="00D350BC" w:rsidP="00D350BC">
      <w:pPr>
        <w:ind w:left="720" w:hanging="720"/>
        <w:rPr>
          <w:rFonts w:ascii="Times New Roman" w:hAnsi="Times New Roman" w:cs="Times New Roman"/>
          <w:noProof/>
        </w:rPr>
      </w:pPr>
    </w:p>
    <w:p w14:paraId="30203814" w14:textId="4EA90CD7" w:rsidR="00D350BC" w:rsidRPr="00A05B8C" w:rsidRDefault="00D350BC" w:rsidP="00D350BC">
      <w:pPr>
        <w:ind w:left="720" w:hanging="720"/>
        <w:rPr>
          <w:rFonts w:ascii="Times New Roman" w:hAnsi="Times New Roman" w:cs="Times New Roman"/>
          <w:noProof/>
        </w:rPr>
      </w:pPr>
      <w:bookmarkStart w:id="294" w:name="_ENREF_48"/>
      <w:r w:rsidRPr="00A05B8C">
        <w:rPr>
          <w:rFonts w:ascii="Times New Roman" w:hAnsi="Times New Roman" w:cs="Times New Roman"/>
          <w:noProof/>
        </w:rPr>
        <w:t>Shashar N, Cohen Y, Loya Y (1993) E</w:t>
      </w:r>
      <w:r w:rsidR="00946AAE" w:rsidRPr="00A05B8C">
        <w:rPr>
          <w:rFonts w:ascii="Times New Roman" w:hAnsi="Times New Roman" w:cs="Times New Roman"/>
          <w:noProof/>
        </w:rPr>
        <w:t>xtreme diel fluctuations of oxygen in diffusive boundary-layers surrounding stony corals</w:t>
      </w:r>
      <w:r w:rsidRPr="00A05B8C">
        <w:rPr>
          <w:rFonts w:ascii="Times New Roman" w:hAnsi="Times New Roman" w:cs="Times New Roman"/>
          <w:noProof/>
        </w:rPr>
        <w:t>. Biological bulletin, 185, 455-461.</w:t>
      </w:r>
      <w:bookmarkEnd w:id="294"/>
    </w:p>
    <w:p w14:paraId="15718073" w14:textId="77777777" w:rsidR="00D350BC" w:rsidRPr="00A05B8C" w:rsidRDefault="00D350BC" w:rsidP="00D350BC">
      <w:pPr>
        <w:ind w:left="720" w:hanging="720"/>
        <w:rPr>
          <w:rFonts w:ascii="Times New Roman" w:hAnsi="Times New Roman" w:cs="Times New Roman"/>
          <w:noProof/>
        </w:rPr>
      </w:pPr>
    </w:p>
    <w:p w14:paraId="425AE856" w14:textId="77777777" w:rsidR="00D350BC" w:rsidRPr="00A05B8C" w:rsidRDefault="00D350BC" w:rsidP="00D350BC">
      <w:pPr>
        <w:ind w:left="720" w:hanging="720"/>
        <w:rPr>
          <w:rFonts w:ascii="Times New Roman" w:hAnsi="Times New Roman" w:cs="Times New Roman"/>
          <w:noProof/>
        </w:rPr>
      </w:pPr>
      <w:bookmarkStart w:id="295" w:name="_ENREF_49"/>
      <w:r w:rsidRPr="00A05B8C">
        <w:rPr>
          <w:rFonts w:ascii="Times New Roman" w:hAnsi="Times New Roman" w:cs="Times New Roman"/>
          <w:noProof/>
        </w:rPr>
        <w:t>Shea K, Chesson P (2002) Community ecology theory as a framework for biological invasions. Trends in Ecology &amp;amp; Evolution, 17, 170-176.</w:t>
      </w:r>
      <w:bookmarkEnd w:id="295"/>
    </w:p>
    <w:p w14:paraId="7EC23F97" w14:textId="77777777" w:rsidR="00D350BC" w:rsidRPr="00A05B8C" w:rsidRDefault="00D350BC" w:rsidP="00D350BC">
      <w:pPr>
        <w:ind w:left="720" w:hanging="720"/>
        <w:rPr>
          <w:rFonts w:ascii="Times New Roman" w:hAnsi="Times New Roman" w:cs="Times New Roman"/>
          <w:noProof/>
        </w:rPr>
      </w:pPr>
    </w:p>
    <w:p w14:paraId="15F1735A" w14:textId="301FFB22" w:rsidR="00D350BC" w:rsidRPr="00A05B8C" w:rsidRDefault="00D350BC" w:rsidP="00D350BC">
      <w:pPr>
        <w:ind w:left="720" w:hanging="720"/>
        <w:rPr>
          <w:rFonts w:ascii="Times New Roman" w:hAnsi="Times New Roman" w:cs="Times New Roman"/>
          <w:noProof/>
        </w:rPr>
      </w:pPr>
      <w:bookmarkStart w:id="296" w:name="_ENREF_50"/>
      <w:r w:rsidRPr="00A05B8C">
        <w:rPr>
          <w:rFonts w:ascii="Times New Roman" w:hAnsi="Times New Roman" w:cs="Times New Roman"/>
          <w:noProof/>
        </w:rPr>
        <w:t>Shimeta J, Jumars PA (1991) P</w:t>
      </w:r>
      <w:r w:rsidR="00946AAE" w:rsidRPr="00A05B8C">
        <w:rPr>
          <w:rFonts w:ascii="Times New Roman" w:hAnsi="Times New Roman" w:cs="Times New Roman"/>
          <w:noProof/>
        </w:rPr>
        <w:t>hysical-mechanisms and rates of particle capture by suspension-feeders</w:t>
      </w:r>
      <w:r w:rsidRPr="00A05B8C">
        <w:rPr>
          <w:rFonts w:ascii="Times New Roman" w:hAnsi="Times New Roman" w:cs="Times New Roman"/>
          <w:noProof/>
        </w:rPr>
        <w:t>. Oceanography and Marine Biology, 29, 191-257.</w:t>
      </w:r>
      <w:bookmarkEnd w:id="296"/>
    </w:p>
    <w:p w14:paraId="0361236A" w14:textId="77777777" w:rsidR="00D350BC" w:rsidRPr="00A05B8C" w:rsidRDefault="00D350BC" w:rsidP="00D350BC">
      <w:pPr>
        <w:ind w:left="720" w:hanging="720"/>
        <w:rPr>
          <w:rFonts w:ascii="Times New Roman" w:hAnsi="Times New Roman" w:cs="Times New Roman"/>
          <w:noProof/>
        </w:rPr>
      </w:pPr>
    </w:p>
    <w:p w14:paraId="238F7DDC" w14:textId="77777777" w:rsidR="00D350BC" w:rsidRPr="00A05B8C" w:rsidRDefault="00D350BC" w:rsidP="00D350BC">
      <w:pPr>
        <w:ind w:left="720" w:hanging="720"/>
        <w:rPr>
          <w:rFonts w:ascii="Times New Roman" w:hAnsi="Times New Roman" w:cs="Times New Roman"/>
          <w:noProof/>
        </w:rPr>
      </w:pPr>
      <w:bookmarkStart w:id="297" w:name="_ENREF_51"/>
      <w:r w:rsidRPr="00A05B8C">
        <w:rPr>
          <w:rFonts w:ascii="Times New Roman" w:hAnsi="Times New Roman" w:cs="Times New Roman"/>
          <w:noProof/>
        </w:rPr>
        <w:t>Simberloff D, Von Holle B (1999) Positive Interactions of Nonindigenous Species: Invasional Meltdown? Biological Invasions, 1, 21-32.</w:t>
      </w:r>
      <w:bookmarkEnd w:id="297"/>
    </w:p>
    <w:p w14:paraId="0EC50C30" w14:textId="77777777" w:rsidR="00D350BC" w:rsidRPr="00A05B8C" w:rsidRDefault="00D350BC" w:rsidP="00D350BC">
      <w:pPr>
        <w:ind w:left="720" w:hanging="720"/>
        <w:rPr>
          <w:rFonts w:ascii="Times New Roman" w:hAnsi="Times New Roman" w:cs="Times New Roman"/>
          <w:noProof/>
        </w:rPr>
      </w:pPr>
    </w:p>
    <w:p w14:paraId="719C0419" w14:textId="77777777" w:rsidR="00D350BC" w:rsidRPr="00A05B8C" w:rsidRDefault="00D350BC" w:rsidP="00D350BC">
      <w:pPr>
        <w:ind w:left="720" w:hanging="720"/>
        <w:rPr>
          <w:rFonts w:ascii="Times New Roman" w:hAnsi="Times New Roman" w:cs="Times New Roman"/>
          <w:noProof/>
        </w:rPr>
      </w:pPr>
      <w:bookmarkStart w:id="298" w:name="_ENREF_52"/>
      <w:r w:rsidRPr="00A05B8C">
        <w:rPr>
          <w:rFonts w:ascii="Times New Roman" w:hAnsi="Times New Roman" w:cs="Times New Roman"/>
          <w:noProof/>
        </w:rPr>
        <w:t>Stammerjohn S, Smith E, Boynton WR, Kemp WM (1991) Potential impacts from marinas and boats in Baltimore Harbor, Solomons, MD, Chesapeake Research Consortium.</w:t>
      </w:r>
      <w:bookmarkEnd w:id="298"/>
    </w:p>
    <w:p w14:paraId="2B0566C2" w14:textId="77777777" w:rsidR="00BC0DC0" w:rsidRPr="00A05B8C" w:rsidRDefault="00BC0DC0" w:rsidP="00D350BC">
      <w:pPr>
        <w:ind w:left="720" w:hanging="720"/>
        <w:rPr>
          <w:rFonts w:ascii="Times New Roman" w:hAnsi="Times New Roman" w:cs="Times New Roman"/>
          <w:noProof/>
        </w:rPr>
      </w:pPr>
    </w:p>
    <w:p w14:paraId="520032C2" w14:textId="77777777" w:rsidR="00D350BC" w:rsidRPr="00A05B8C" w:rsidRDefault="00D350BC" w:rsidP="00D350BC">
      <w:pPr>
        <w:ind w:left="720" w:hanging="720"/>
        <w:rPr>
          <w:rFonts w:ascii="Times New Roman" w:hAnsi="Times New Roman" w:cs="Times New Roman"/>
          <w:noProof/>
        </w:rPr>
      </w:pPr>
      <w:bookmarkStart w:id="299" w:name="_ENREF_53"/>
      <w:r w:rsidRPr="00A05B8C">
        <w:rPr>
          <w:rFonts w:ascii="Times New Roman" w:hAnsi="Times New Roman" w:cs="Times New Roman"/>
          <w:noProof/>
        </w:rPr>
        <w:t xml:space="preserve">Stillman J, Somero GN (1996) Adaptation to temperature stress and aerial exposure in congeneric species of intertidal porcelain crabs (genus </w:t>
      </w:r>
      <w:r w:rsidRPr="00A05B8C">
        <w:rPr>
          <w:rFonts w:ascii="Times New Roman" w:hAnsi="Times New Roman" w:cs="Times New Roman"/>
          <w:i/>
          <w:noProof/>
        </w:rPr>
        <w:t>Petrolisthes</w:t>
      </w:r>
      <w:r w:rsidRPr="00A05B8C">
        <w:rPr>
          <w:rFonts w:ascii="Times New Roman" w:hAnsi="Times New Roman" w:cs="Times New Roman"/>
          <w:noProof/>
        </w:rPr>
        <w:t>): Correlation of physiology, biochemistry and morphology with vertical distribution. Journal of Experimental Biology, 199, 1845-1855.</w:t>
      </w:r>
      <w:bookmarkEnd w:id="299"/>
    </w:p>
    <w:p w14:paraId="5DB8964B" w14:textId="77777777" w:rsidR="00BC0DC0" w:rsidRPr="00A05B8C" w:rsidRDefault="00BC0DC0" w:rsidP="00D350BC">
      <w:pPr>
        <w:ind w:left="720" w:hanging="720"/>
        <w:rPr>
          <w:rFonts w:ascii="Times New Roman" w:hAnsi="Times New Roman" w:cs="Times New Roman"/>
          <w:noProof/>
        </w:rPr>
      </w:pPr>
    </w:p>
    <w:p w14:paraId="6704F0DC" w14:textId="3C155FB7" w:rsidR="00714DBB" w:rsidRPr="00A05B8C" w:rsidRDefault="00714DBB" w:rsidP="00F13CD6">
      <w:pPr>
        <w:ind w:left="720" w:hanging="720"/>
        <w:rPr>
          <w:rFonts w:ascii="Times New Roman" w:hAnsi="Times New Roman" w:cs="Times New Roman"/>
          <w:b/>
          <w:noProof/>
        </w:rPr>
      </w:pPr>
      <w:bookmarkStart w:id="300" w:name="_ENREF_54"/>
      <w:r w:rsidRPr="00A05B8C">
        <w:rPr>
          <w:rFonts w:ascii="Times New Roman" w:hAnsi="Times New Roman" w:cs="Times New Roman"/>
          <w:b/>
          <w:noProof/>
        </w:rPr>
        <w:t>Su YS, Yajima M (2015) R2jags: Using r to run ’jAGS’.</w:t>
      </w:r>
    </w:p>
    <w:p w14:paraId="660A82FC" w14:textId="77777777" w:rsidR="00790678" w:rsidRPr="00A05B8C" w:rsidRDefault="00790678" w:rsidP="00D350BC">
      <w:pPr>
        <w:ind w:left="720" w:hanging="720"/>
        <w:rPr>
          <w:rFonts w:ascii="Times New Roman" w:hAnsi="Times New Roman" w:cs="Times New Roman"/>
          <w:noProof/>
        </w:rPr>
      </w:pPr>
    </w:p>
    <w:p w14:paraId="094A1DA2" w14:textId="77777777" w:rsidR="00D350BC" w:rsidRPr="00A05B8C" w:rsidRDefault="00D350BC" w:rsidP="00D350BC">
      <w:pPr>
        <w:ind w:left="720" w:hanging="720"/>
        <w:rPr>
          <w:rFonts w:ascii="Times New Roman" w:hAnsi="Times New Roman" w:cs="Times New Roman"/>
          <w:noProof/>
        </w:rPr>
      </w:pPr>
      <w:r w:rsidRPr="00A05B8C">
        <w:rPr>
          <w:rFonts w:ascii="Times New Roman" w:hAnsi="Times New Roman" w:cs="Times New Roman"/>
          <w:noProof/>
        </w:rPr>
        <w:t>Sundareshwar PV, Upadhayay S, Abessa M et al. (2011) Didymosphenia geminata: Algal blooms in oligotrophic streams and rivers. Geophysical Research Letters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38</w:t>
      </w:r>
      <w:r w:rsidRPr="00A05B8C">
        <w:rPr>
          <w:rFonts w:ascii="Times New Roman" w:hAnsi="Times New Roman" w:cs="Times New Roman"/>
          <w:noProof/>
        </w:rPr>
        <w:t>.</w:t>
      </w:r>
      <w:bookmarkEnd w:id="300"/>
    </w:p>
    <w:p w14:paraId="4D355791" w14:textId="77777777" w:rsidR="00BC0DC0" w:rsidRPr="00A05B8C" w:rsidRDefault="00BC0DC0" w:rsidP="00D350BC">
      <w:pPr>
        <w:ind w:left="720" w:hanging="720"/>
        <w:rPr>
          <w:rFonts w:ascii="Times New Roman" w:hAnsi="Times New Roman" w:cs="Times New Roman"/>
          <w:noProof/>
        </w:rPr>
      </w:pPr>
    </w:p>
    <w:p w14:paraId="4D74C53B" w14:textId="77777777" w:rsidR="00D350BC" w:rsidRPr="00A05B8C" w:rsidRDefault="00D350BC" w:rsidP="00D350BC">
      <w:pPr>
        <w:ind w:left="720" w:hanging="720"/>
        <w:rPr>
          <w:rFonts w:ascii="Times New Roman" w:hAnsi="Times New Roman" w:cs="Times New Roman"/>
          <w:noProof/>
        </w:rPr>
      </w:pPr>
      <w:bookmarkStart w:id="301" w:name="_ENREF_55"/>
      <w:r w:rsidRPr="00A05B8C">
        <w:rPr>
          <w:rFonts w:ascii="Times New Roman" w:hAnsi="Times New Roman" w:cs="Times New Roman"/>
          <w:noProof/>
        </w:rPr>
        <w:t>Svensson JR, Marshall DJ (2015) Limiting resources in sessile systems: food enhances diversity and growth of suspension feeders despite available space.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96</w:t>
      </w:r>
      <w:r w:rsidRPr="00A05B8C">
        <w:rPr>
          <w:rFonts w:ascii="Times New Roman" w:hAnsi="Times New Roman" w:cs="Times New Roman"/>
          <w:noProof/>
        </w:rPr>
        <w:t>, 819-827.</w:t>
      </w:r>
      <w:bookmarkEnd w:id="301"/>
    </w:p>
    <w:p w14:paraId="5EAAC15B" w14:textId="77777777" w:rsidR="00BC0DC0" w:rsidRPr="00A05B8C" w:rsidRDefault="00BC0DC0" w:rsidP="00D350BC">
      <w:pPr>
        <w:ind w:left="720" w:hanging="720"/>
        <w:rPr>
          <w:rFonts w:ascii="Times New Roman" w:hAnsi="Times New Roman" w:cs="Times New Roman"/>
          <w:noProof/>
        </w:rPr>
      </w:pPr>
    </w:p>
    <w:p w14:paraId="76DFC2B0" w14:textId="77777777" w:rsidR="00D350BC" w:rsidRPr="00A05B8C" w:rsidRDefault="00D350BC" w:rsidP="00D350BC">
      <w:pPr>
        <w:ind w:left="720" w:hanging="720"/>
        <w:rPr>
          <w:rFonts w:ascii="Times New Roman" w:hAnsi="Times New Roman" w:cs="Times New Roman"/>
          <w:noProof/>
        </w:rPr>
      </w:pPr>
      <w:bookmarkStart w:id="302" w:name="_ENREF_56"/>
      <w:r w:rsidRPr="00A05B8C">
        <w:rPr>
          <w:rFonts w:ascii="Times New Roman" w:hAnsi="Times New Roman" w:cs="Times New Roman"/>
          <w:noProof/>
        </w:rPr>
        <w:t>Tilman D (2004) Niche tradeoffs, neutrality, and community structure: A stochastic theory of resource competition, invasion, and community assembly. Proceedings of the National Academy of Sciences of the United States of America</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101</w:t>
      </w:r>
      <w:r w:rsidRPr="00A05B8C">
        <w:rPr>
          <w:rFonts w:ascii="Times New Roman" w:hAnsi="Times New Roman" w:cs="Times New Roman"/>
          <w:noProof/>
        </w:rPr>
        <w:t>, 10854-10861.</w:t>
      </w:r>
      <w:bookmarkEnd w:id="302"/>
    </w:p>
    <w:p w14:paraId="187321EE" w14:textId="77777777" w:rsidR="00BC0DC0" w:rsidRPr="00A05B8C" w:rsidRDefault="00BC0DC0" w:rsidP="00D350BC">
      <w:pPr>
        <w:ind w:left="720" w:hanging="720"/>
        <w:rPr>
          <w:rFonts w:ascii="Times New Roman" w:hAnsi="Times New Roman" w:cs="Times New Roman"/>
          <w:noProof/>
        </w:rPr>
      </w:pPr>
    </w:p>
    <w:p w14:paraId="03536C43" w14:textId="77777777" w:rsidR="00D350BC" w:rsidRPr="00A05B8C" w:rsidRDefault="00D350BC" w:rsidP="00D350BC">
      <w:pPr>
        <w:ind w:left="720" w:hanging="720"/>
        <w:rPr>
          <w:rFonts w:ascii="Times New Roman" w:hAnsi="Times New Roman" w:cs="Times New Roman"/>
          <w:noProof/>
        </w:rPr>
      </w:pPr>
      <w:bookmarkStart w:id="303" w:name="_ENREF_57"/>
      <w:r w:rsidRPr="00A05B8C">
        <w:rPr>
          <w:rFonts w:ascii="Times New Roman" w:hAnsi="Times New Roman" w:cs="Times New Roman"/>
          <w:noProof/>
        </w:rPr>
        <w:t>Van Kleunen M, Dawson W, Schlaepfer D, Jeschke JM, Fischer M (2010a) Are invaders different? A conceptual framework of comparative approaches for assessing determinants of invasiveness. Ecology Letters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13</w:t>
      </w:r>
      <w:r w:rsidRPr="00A05B8C">
        <w:rPr>
          <w:rFonts w:ascii="Times New Roman" w:hAnsi="Times New Roman" w:cs="Times New Roman"/>
          <w:noProof/>
        </w:rPr>
        <w:t>, 947-958.</w:t>
      </w:r>
      <w:bookmarkEnd w:id="303"/>
    </w:p>
    <w:p w14:paraId="2973E563" w14:textId="77777777" w:rsidR="00BC0DC0" w:rsidRPr="00A05B8C" w:rsidRDefault="00BC0DC0" w:rsidP="00D350BC">
      <w:pPr>
        <w:ind w:left="720" w:hanging="720"/>
        <w:rPr>
          <w:rFonts w:ascii="Times New Roman" w:hAnsi="Times New Roman" w:cs="Times New Roman"/>
          <w:noProof/>
        </w:rPr>
      </w:pPr>
    </w:p>
    <w:p w14:paraId="2E09396A" w14:textId="77777777" w:rsidR="00D350BC" w:rsidRPr="00A05B8C" w:rsidRDefault="00D350BC" w:rsidP="00D350BC">
      <w:pPr>
        <w:ind w:left="720" w:hanging="720"/>
        <w:rPr>
          <w:rFonts w:ascii="Times New Roman" w:hAnsi="Times New Roman" w:cs="Times New Roman"/>
          <w:noProof/>
        </w:rPr>
      </w:pPr>
      <w:bookmarkStart w:id="304" w:name="_ENREF_58"/>
      <w:r w:rsidRPr="00A05B8C">
        <w:rPr>
          <w:rFonts w:ascii="Times New Roman" w:hAnsi="Times New Roman" w:cs="Times New Roman"/>
          <w:noProof/>
        </w:rPr>
        <w:lastRenderedPageBreak/>
        <w:t>Van Kleunen M, Weber E, Fischer M (2010b) A meta-analysis of trait differences between invasive and non-invasive plant species. Ecology Letters</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13</w:t>
      </w:r>
      <w:r w:rsidRPr="00A05B8C">
        <w:rPr>
          <w:rFonts w:ascii="Times New Roman" w:hAnsi="Times New Roman" w:cs="Times New Roman"/>
          <w:noProof/>
        </w:rPr>
        <w:t>, 235-245.</w:t>
      </w:r>
      <w:bookmarkEnd w:id="304"/>
    </w:p>
    <w:p w14:paraId="596717E5" w14:textId="77777777" w:rsidR="00BC0DC0" w:rsidRPr="00A05B8C" w:rsidRDefault="00BC0DC0" w:rsidP="00D350BC">
      <w:pPr>
        <w:ind w:left="720" w:hanging="720"/>
        <w:rPr>
          <w:rFonts w:ascii="Times New Roman" w:hAnsi="Times New Roman" w:cs="Times New Roman"/>
          <w:noProof/>
        </w:rPr>
      </w:pPr>
    </w:p>
    <w:p w14:paraId="3145A1C8" w14:textId="77777777" w:rsidR="00D350BC" w:rsidRPr="00A05B8C" w:rsidRDefault="00D350BC" w:rsidP="00D350BC">
      <w:pPr>
        <w:ind w:left="720" w:hanging="720"/>
        <w:rPr>
          <w:rFonts w:ascii="Times New Roman" w:hAnsi="Times New Roman" w:cs="Times New Roman"/>
          <w:noProof/>
        </w:rPr>
      </w:pPr>
      <w:bookmarkStart w:id="305" w:name="_ENREF_59"/>
      <w:r w:rsidRPr="00A05B8C">
        <w:rPr>
          <w:rFonts w:ascii="Times New Roman" w:hAnsi="Times New Roman" w:cs="Times New Roman"/>
          <w:noProof/>
        </w:rPr>
        <w:t>Verberk WCEP, Bilton DT, Calosi P, Spicer JI (2011) Oxygen supply in aquatic ectotherms: Partial pressure and solubility together explain biodiversity and size patterns. Ecology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92</w:t>
      </w:r>
      <w:r w:rsidRPr="00A05B8C">
        <w:rPr>
          <w:rFonts w:ascii="Times New Roman" w:hAnsi="Times New Roman" w:cs="Times New Roman"/>
          <w:noProof/>
        </w:rPr>
        <w:t>, 1565-1572.</w:t>
      </w:r>
      <w:bookmarkEnd w:id="305"/>
    </w:p>
    <w:p w14:paraId="13CB0A51" w14:textId="77777777" w:rsidR="00BC0DC0" w:rsidRPr="00A05B8C" w:rsidRDefault="00BC0DC0" w:rsidP="00D350BC">
      <w:pPr>
        <w:ind w:left="720" w:hanging="720"/>
        <w:rPr>
          <w:rFonts w:ascii="Times New Roman" w:hAnsi="Times New Roman" w:cs="Times New Roman"/>
          <w:noProof/>
        </w:rPr>
      </w:pPr>
    </w:p>
    <w:p w14:paraId="41CC77B8" w14:textId="77777777" w:rsidR="00D350BC" w:rsidRPr="00A05B8C" w:rsidRDefault="00D350BC" w:rsidP="00D350BC">
      <w:pPr>
        <w:ind w:left="720" w:hanging="720"/>
        <w:rPr>
          <w:rFonts w:ascii="Times New Roman" w:hAnsi="Times New Roman" w:cs="Times New Roman"/>
          <w:noProof/>
        </w:rPr>
      </w:pPr>
      <w:bookmarkStart w:id="306" w:name="_ENREF_60"/>
      <w:r w:rsidRPr="00A05B8C">
        <w:rPr>
          <w:rFonts w:ascii="Times New Roman" w:hAnsi="Times New Roman" w:cs="Times New Roman"/>
          <w:noProof/>
        </w:rPr>
        <w:t>Vitousek PM, Dantonio CM, Loope LL, Westbrooks R (1996) Biological invasions as global environmental change. American Scientist</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84</w:t>
      </w:r>
      <w:r w:rsidRPr="00A05B8C">
        <w:rPr>
          <w:rFonts w:ascii="Times New Roman" w:hAnsi="Times New Roman" w:cs="Times New Roman"/>
          <w:noProof/>
        </w:rPr>
        <w:t>, 468-478.</w:t>
      </w:r>
      <w:bookmarkEnd w:id="306"/>
    </w:p>
    <w:p w14:paraId="212FB676" w14:textId="77777777" w:rsidR="00BC0DC0" w:rsidRPr="00A05B8C" w:rsidRDefault="00BC0DC0" w:rsidP="00D350BC">
      <w:pPr>
        <w:ind w:left="720" w:hanging="720"/>
        <w:rPr>
          <w:rFonts w:ascii="Times New Roman" w:hAnsi="Times New Roman" w:cs="Times New Roman"/>
          <w:noProof/>
        </w:rPr>
      </w:pPr>
    </w:p>
    <w:p w14:paraId="5F9332A0" w14:textId="77777777" w:rsidR="00D350BC" w:rsidRPr="00A05B8C" w:rsidRDefault="00D350BC" w:rsidP="00D350BC">
      <w:pPr>
        <w:ind w:left="720" w:hanging="720"/>
        <w:rPr>
          <w:rFonts w:ascii="Times New Roman" w:hAnsi="Times New Roman" w:cs="Times New Roman"/>
          <w:noProof/>
        </w:rPr>
      </w:pPr>
      <w:bookmarkStart w:id="307" w:name="_ENREF_61"/>
      <w:r w:rsidRPr="00A05B8C">
        <w:rPr>
          <w:rFonts w:ascii="Times New Roman" w:hAnsi="Times New Roman" w:cs="Times New Roman"/>
          <w:noProof/>
        </w:rPr>
        <w:t xml:space="preserve">Vogel S (1994) </w:t>
      </w:r>
      <w:r w:rsidRPr="00A05B8C">
        <w:rPr>
          <w:rFonts w:ascii="Times New Roman" w:hAnsi="Times New Roman" w:cs="Times New Roman"/>
          <w:i/>
          <w:noProof/>
        </w:rPr>
        <w:t>Life in Moving Fluids: The Physical Biology of Flow</w:t>
      </w:r>
      <w:r w:rsidRPr="00A05B8C">
        <w:rPr>
          <w:rFonts w:ascii="Times New Roman" w:hAnsi="Times New Roman" w:cs="Times New Roman"/>
          <w:noProof/>
        </w:rPr>
        <w:t>, Princeton University Press.</w:t>
      </w:r>
      <w:bookmarkEnd w:id="307"/>
    </w:p>
    <w:p w14:paraId="7332C99D" w14:textId="77777777" w:rsidR="00BC0DC0" w:rsidRPr="00A05B8C" w:rsidRDefault="00BC0DC0" w:rsidP="00D350BC">
      <w:pPr>
        <w:ind w:left="720" w:hanging="720"/>
        <w:rPr>
          <w:rFonts w:ascii="Times New Roman" w:hAnsi="Times New Roman" w:cs="Times New Roman"/>
          <w:noProof/>
        </w:rPr>
      </w:pPr>
    </w:p>
    <w:p w14:paraId="12B52BE7" w14:textId="77777777" w:rsidR="00D350BC" w:rsidRPr="00A05B8C" w:rsidRDefault="00D350BC" w:rsidP="00D350BC">
      <w:pPr>
        <w:ind w:left="720" w:hanging="720"/>
        <w:rPr>
          <w:rFonts w:ascii="Times New Roman" w:hAnsi="Times New Roman" w:cs="Times New Roman"/>
          <w:noProof/>
        </w:rPr>
      </w:pPr>
      <w:bookmarkStart w:id="308" w:name="_ENREF_62"/>
      <w:r w:rsidRPr="00A05B8C">
        <w:rPr>
          <w:rFonts w:ascii="Times New Roman" w:hAnsi="Times New Roman" w:cs="Times New Roman"/>
          <w:noProof/>
        </w:rPr>
        <w:t>White CR, Kearney MR, Matthews PGD, Kooijman S, Marshall DJ (2011) A Manipulative Test of Competing Theories for Metabolic Scaling. American Naturalist</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178</w:t>
      </w:r>
      <w:r w:rsidRPr="00A05B8C">
        <w:rPr>
          <w:rFonts w:ascii="Times New Roman" w:hAnsi="Times New Roman" w:cs="Times New Roman"/>
          <w:noProof/>
        </w:rPr>
        <w:t>, 746-754.</w:t>
      </w:r>
      <w:bookmarkEnd w:id="308"/>
    </w:p>
    <w:p w14:paraId="078C6186" w14:textId="77777777" w:rsidR="00BC0DC0" w:rsidRPr="00A05B8C" w:rsidRDefault="00BC0DC0" w:rsidP="00D350BC">
      <w:pPr>
        <w:ind w:left="720" w:hanging="720"/>
        <w:rPr>
          <w:rFonts w:ascii="Times New Roman" w:hAnsi="Times New Roman" w:cs="Times New Roman"/>
          <w:noProof/>
        </w:rPr>
      </w:pPr>
    </w:p>
    <w:p w14:paraId="5547437F" w14:textId="77777777" w:rsidR="00D350BC" w:rsidRPr="00A05B8C" w:rsidRDefault="00D350BC" w:rsidP="00D350BC">
      <w:pPr>
        <w:ind w:left="720" w:hanging="720"/>
        <w:rPr>
          <w:rFonts w:ascii="Times New Roman" w:hAnsi="Times New Roman" w:cs="Times New Roman"/>
          <w:noProof/>
        </w:rPr>
      </w:pPr>
      <w:bookmarkStart w:id="309" w:name="_ENREF_63"/>
      <w:r w:rsidRPr="00A05B8C">
        <w:rPr>
          <w:rFonts w:ascii="Times New Roman" w:hAnsi="Times New Roman" w:cs="Times New Roman"/>
          <w:noProof/>
        </w:rPr>
        <w:t>Wilding TA (2014) Effects of man-made structures on sedimentary oxygenation: Extent, seasonality and implications for offshore renewables. Marine Environmental Research</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97</w:t>
      </w:r>
      <w:r w:rsidRPr="00A05B8C">
        <w:rPr>
          <w:rFonts w:ascii="Times New Roman" w:hAnsi="Times New Roman" w:cs="Times New Roman"/>
          <w:noProof/>
        </w:rPr>
        <w:t>, 39-47.</w:t>
      </w:r>
      <w:bookmarkEnd w:id="309"/>
    </w:p>
    <w:p w14:paraId="65498742" w14:textId="77777777" w:rsidR="00BC0DC0" w:rsidRPr="00A05B8C" w:rsidRDefault="00BC0DC0" w:rsidP="00D350BC">
      <w:pPr>
        <w:ind w:left="720" w:hanging="720"/>
        <w:rPr>
          <w:rFonts w:ascii="Times New Roman" w:hAnsi="Times New Roman" w:cs="Times New Roman"/>
          <w:noProof/>
        </w:rPr>
      </w:pPr>
    </w:p>
    <w:p w14:paraId="43A551CE" w14:textId="77777777" w:rsidR="00D350BC" w:rsidRPr="00A05B8C" w:rsidRDefault="00D350BC" w:rsidP="00D350BC">
      <w:pPr>
        <w:ind w:left="720" w:hanging="720"/>
        <w:rPr>
          <w:rFonts w:ascii="Times New Roman" w:hAnsi="Times New Roman" w:cs="Times New Roman"/>
          <w:noProof/>
        </w:rPr>
      </w:pPr>
      <w:bookmarkStart w:id="310" w:name="_ENREF_64"/>
      <w:r w:rsidRPr="00A05B8C">
        <w:rPr>
          <w:rFonts w:ascii="Times New Roman" w:hAnsi="Times New Roman" w:cs="Times New Roman"/>
          <w:noProof/>
        </w:rPr>
        <w:t>Zerebecki RA, Sorte CJB (2011) Temperature Tolerance and Stress Proteins as Mechanisms of Invasive Species Success. Plos One</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6</w:t>
      </w:r>
      <w:r w:rsidRPr="00A05B8C">
        <w:rPr>
          <w:rFonts w:ascii="Times New Roman" w:hAnsi="Times New Roman" w:cs="Times New Roman"/>
          <w:noProof/>
        </w:rPr>
        <w:t>.</w:t>
      </w:r>
      <w:bookmarkEnd w:id="310"/>
    </w:p>
    <w:p w14:paraId="14776A55" w14:textId="77777777" w:rsidR="00BC0DC0" w:rsidRPr="00A05B8C" w:rsidRDefault="00BC0DC0" w:rsidP="00D350BC">
      <w:pPr>
        <w:ind w:left="720" w:hanging="720"/>
        <w:rPr>
          <w:rFonts w:ascii="Times New Roman" w:hAnsi="Times New Roman" w:cs="Times New Roman"/>
          <w:noProof/>
        </w:rPr>
      </w:pPr>
    </w:p>
    <w:p w14:paraId="70841D01" w14:textId="77777777" w:rsidR="00D350BC" w:rsidRPr="00A05B8C" w:rsidRDefault="00D350BC" w:rsidP="00D350BC">
      <w:pPr>
        <w:ind w:left="720" w:hanging="720"/>
        <w:rPr>
          <w:rFonts w:ascii="Times New Roman" w:hAnsi="Times New Roman" w:cs="Times New Roman"/>
          <w:noProof/>
        </w:rPr>
      </w:pPr>
      <w:bookmarkStart w:id="311" w:name="_ENREF_65"/>
      <w:r w:rsidRPr="00A05B8C">
        <w:rPr>
          <w:rFonts w:ascii="Times New Roman" w:hAnsi="Times New Roman" w:cs="Times New Roman"/>
          <w:noProof/>
        </w:rPr>
        <w:t>Zhao DP, Feng PS (2015) Temperature increase impacts personality traits in aquatic non-native species: Implications for biological invasion under climate change. Current Zoology</w:t>
      </w:r>
      <w:r w:rsidRPr="00A05B8C">
        <w:rPr>
          <w:rFonts w:ascii="Times New Roman" w:hAnsi="Times New Roman" w:cs="Times New Roman"/>
          <w:i/>
          <w:noProof/>
        </w:rPr>
        <w:t>,</w:t>
      </w:r>
      <w:r w:rsidRPr="00A05B8C">
        <w:rPr>
          <w:rFonts w:ascii="Times New Roman" w:hAnsi="Times New Roman" w:cs="Times New Roman"/>
          <w:noProof/>
        </w:rPr>
        <w:t xml:space="preserve"> </w:t>
      </w:r>
      <w:r w:rsidRPr="00A05B8C">
        <w:rPr>
          <w:rFonts w:ascii="Times New Roman" w:hAnsi="Times New Roman" w:cs="Times New Roman"/>
          <w:b/>
          <w:noProof/>
        </w:rPr>
        <w:t>61</w:t>
      </w:r>
      <w:r w:rsidRPr="00A05B8C">
        <w:rPr>
          <w:rFonts w:ascii="Times New Roman" w:hAnsi="Times New Roman" w:cs="Times New Roman"/>
          <w:noProof/>
        </w:rPr>
        <w:t>, 966-971.</w:t>
      </w:r>
      <w:bookmarkEnd w:id="311"/>
    </w:p>
    <w:p w14:paraId="26A74E34" w14:textId="1125C1AF" w:rsidR="00D350BC" w:rsidRPr="00A05B8C" w:rsidRDefault="00D350BC" w:rsidP="00D350BC">
      <w:pPr>
        <w:rPr>
          <w:rFonts w:ascii="Times New Roman" w:hAnsi="Times New Roman" w:cs="Times New Roman"/>
          <w:noProof/>
        </w:rPr>
      </w:pPr>
    </w:p>
    <w:p w14:paraId="7DC36CF4" w14:textId="55C94D4C" w:rsidR="002B6419" w:rsidRPr="00A05B8C" w:rsidRDefault="00BC3160" w:rsidP="00C27738">
      <w:pPr>
        <w:spacing w:line="480" w:lineRule="auto"/>
        <w:rPr>
          <w:rFonts w:ascii="Times New Roman" w:hAnsi="Times New Roman" w:cs="Times New Roman"/>
        </w:rPr>
      </w:pPr>
      <w:r w:rsidRPr="00A05B8C">
        <w:rPr>
          <w:rFonts w:ascii="Times New Roman" w:hAnsi="Times New Roman" w:cs="Times New Roman"/>
        </w:rPr>
        <w:fldChar w:fldCharType="end"/>
      </w:r>
    </w:p>
    <w:p w14:paraId="56C16EF3" w14:textId="14FB0A39" w:rsidR="00467DDE" w:rsidRPr="00A05B8C" w:rsidRDefault="002B6419" w:rsidP="00C27738">
      <w:pPr>
        <w:spacing w:line="480" w:lineRule="auto"/>
        <w:rPr>
          <w:rFonts w:ascii="Times New Roman" w:hAnsi="Times New Roman" w:cs="Times New Roman"/>
        </w:rPr>
      </w:pPr>
      <w:r w:rsidRPr="00A05B8C">
        <w:rPr>
          <w:rFonts w:ascii="Times New Roman" w:hAnsi="Times New Roman" w:cs="Times New Roman"/>
        </w:rPr>
        <w:br w:type="page"/>
      </w:r>
      <w:r w:rsidR="009C0126" w:rsidRPr="00A05B8C">
        <w:rPr>
          <w:rFonts w:ascii="Times New Roman" w:hAnsi="Times New Roman" w:cs="Times New Roman"/>
          <w:b/>
        </w:rPr>
        <w:lastRenderedPageBreak/>
        <w:t>T</w:t>
      </w:r>
      <w:r w:rsidR="00620A07" w:rsidRPr="00A05B8C">
        <w:rPr>
          <w:rFonts w:ascii="Times New Roman" w:hAnsi="Times New Roman" w:cs="Times New Roman"/>
          <w:b/>
        </w:rPr>
        <w:t>able 1</w:t>
      </w:r>
      <w:r w:rsidR="00A0559F" w:rsidRPr="00A05B8C">
        <w:rPr>
          <w:rFonts w:ascii="Times New Roman" w:hAnsi="Times New Roman" w:cs="Times New Roman"/>
        </w:rPr>
        <w:t xml:space="preserve"> </w:t>
      </w:r>
      <w:r w:rsidR="00467DDE" w:rsidRPr="00A05B8C">
        <w:rPr>
          <w:rFonts w:ascii="Times New Roman" w:hAnsi="Times New Roman" w:cs="Times New Roman"/>
        </w:rPr>
        <w:t xml:space="preserve">Sessile species used in this study.  Species are classified according to their status (Invasive or native) and their shape (Erect or flat) and the </w:t>
      </w:r>
      <w:r w:rsidR="003C0FA1" w:rsidRPr="00A05B8C">
        <w:rPr>
          <w:rFonts w:ascii="Times New Roman" w:hAnsi="Times New Roman" w:cs="Times New Roman"/>
        </w:rPr>
        <w:t>number of individuals analyzed</w:t>
      </w:r>
      <w:r w:rsidR="00467DDE" w:rsidRPr="00A05B8C">
        <w:rPr>
          <w:rFonts w:ascii="Times New Roman" w:hAnsi="Times New Roman" w:cs="Times New Roman"/>
        </w:rPr>
        <w:t xml:space="preserve"> (n). </w:t>
      </w:r>
    </w:p>
    <w:p w14:paraId="21825BF4" w14:textId="77777777" w:rsidR="00A0559F" w:rsidRPr="00A05B8C" w:rsidRDefault="00A0559F" w:rsidP="00C27738">
      <w:pPr>
        <w:spacing w:line="480" w:lineRule="auto"/>
        <w:rPr>
          <w:rFonts w:ascii="Times New Roman" w:hAnsi="Times New Roman" w:cs="Times New Roman"/>
        </w:rPr>
      </w:pPr>
    </w:p>
    <w:tbl>
      <w:tblPr>
        <w:tblW w:w="6655" w:type="dxa"/>
        <w:jc w:val="center"/>
        <w:tblLayout w:type="fixed"/>
        <w:tblLook w:val="04A0" w:firstRow="1" w:lastRow="0" w:firstColumn="1" w:lastColumn="0" w:noHBand="0" w:noVBand="1"/>
      </w:tblPr>
      <w:tblGrid>
        <w:gridCol w:w="3219"/>
        <w:gridCol w:w="1584"/>
        <w:gridCol w:w="1314"/>
        <w:gridCol w:w="538"/>
      </w:tblGrid>
      <w:tr w:rsidR="00A0559F" w:rsidRPr="00A05B8C" w14:paraId="18E7283F" w14:textId="77777777" w:rsidTr="00BC0DC0">
        <w:trPr>
          <w:trHeight w:val="300"/>
          <w:jc w:val="center"/>
        </w:trPr>
        <w:tc>
          <w:tcPr>
            <w:tcW w:w="3219" w:type="dxa"/>
            <w:tcBorders>
              <w:top w:val="single" w:sz="8" w:space="0" w:color="auto"/>
              <w:left w:val="single" w:sz="8" w:space="0" w:color="auto"/>
              <w:bottom w:val="single" w:sz="4" w:space="0" w:color="auto"/>
              <w:right w:val="nil"/>
            </w:tcBorders>
            <w:shd w:val="clear" w:color="auto" w:fill="auto"/>
            <w:noWrap/>
            <w:vAlign w:val="center"/>
            <w:hideMark/>
          </w:tcPr>
          <w:p w14:paraId="210E5A3D"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Species</w:t>
            </w:r>
          </w:p>
        </w:tc>
        <w:tc>
          <w:tcPr>
            <w:tcW w:w="1584" w:type="dxa"/>
            <w:tcBorders>
              <w:top w:val="single" w:sz="8" w:space="0" w:color="auto"/>
              <w:left w:val="nil"/>
              <w:bottom w:val="single" w:sz="4" w:space="0" w:color="auto"/>
              <w:right w:val="nil"/>
            </w:tcBorders>
            <w:shd w:val="clear" w:color="auto" w:fill="auto"/>
            <w:noWrap/>
            <w:vAlign w:val="center"/>
            <w:hideMark/>
          </w:tcPr>
          <w:p w14:paraId="3EA88B49" w14:textId="0BE7BB8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 xml:space="preserve">Growth </w:t>
            </w:r>
            <w:r w:rsidR="0030364C" w:rsidRPr="00A05B8C">
              <w:rPr>
                <w:rFonts w:ascii="Times New Roman" w:hAnsi="Times New Roman" w:cs="Times New Roman"/>
              </w:rPr>
              <w:t>s</w:t>
            </w:r>
            <w:r w:rsidRPr="00A05B8C">
              <w:rPr>
                <w:rFonts w:ascii="Times New Roman" w:hAnsi="Times New Roman" w:cs="Times New Roman"/>
              </w:rPr>
              <w:t>hape</w:t>
            </w:r>
          </w:p>
        </w:tc>
        <w:tc>
          <w:tcPr>
            <w:tcW w:w="1314" w:type="dxa"/>
            <w:tcBorders>
              <w:top w:val="single" w:sz="8" w:space="0" w:color="auto"/>
              <w:left w:val="nil"/>
              <w:bottom w:val="single" w:sz="4" w:space="0" w:color="auto"/>
              <w:right w:val="nil"/>
            </w:tcBorders>
            <w:shd w:val="clear" w:color="auto" w:fill="auto"/>
            <w:noWrap/>
            <w:vAlign w:val="center"/>
            <w:hideMark/>
          </w:tcPr>
          <w:p w14:paraId="62F4410A"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Status</w:t>
            </w:r>
          </w:p>
        </w:tc>
        <w:tc>
          <w:tcPr>
            <w:tcW w:w="538" w:type="dxa"/>
            <w:tcBorders>
              <w:top w:val="single" w:sz="8" w:space="0" w:color="auto"/>
              <w:left w:val="nil"/>
              <w:bottom w:val="single" w:sz="4" w:space="0" w:color="auto"/>
              <w:right w:val="single" w:sz="8" w:space="0" w:color="auto"/>
            </w:tcBorders>
            <w:shd w:val="clear" w:color="auto" w:fill="auto"/>
            <w:noWrap/>
            <w:vAlign w:val="center"/>
            <w:hideMark/>
          </w:tcPr>
          <w:p w14:paraId="4F700E73"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 xml:space="preserve">n </w:t>
            </w:r>
          </w:p>
        </w:tc>
      </w:tr>
      <w:tr w:rsidR="00A0559F" w:rsidRPr="00A05B8C" w14:paraId="38D19B7D"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76FFC3E3"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Styela plicata</w:t>
            </w:r>
          </w:p>
        </w:tc>
        <w:tc>
          <w:tcPr>
            <w:tcW w:w="1584" w:type="dxa"/>
            <w:tcBorders>
              <w:top w:val="nil"/>
              <w:left w:val="nil"/>
              <w:bottom w:val="nil"/>
              <w:right w:val="nil"/>
            </w:tcBorders>
            <w:shd w:val="clear" w:color="auto" w:fill="auto"/>
            <w:noWrap/>
            <w:vAlign w:val="center"/>
            <w:hideMark/>
          </w:tcPr>
          <w:p w14:paraId="4D0AD4D9"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33946C90"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6015A115"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8</w:t>
            </w:r>
          </w:p>
        </w:tc>
      </w:tr>
      <w:tr w:rsidR="00A0559F" w:rsidRPr="00A05B8C" w14:paraId="75A4835D"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5C46E3B9"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Styela clava</w:t>
            </w:r>
          </w:p>
        </w:tc>
        <w:tc>
          <w:tcPr>
            <w:tcW w:w="1584" w:type="dxa"/>
            <w:tcBorders>
              <w:top w:val="nil"/>
              <w:left w:val="nil"/>
              <w:bottom w:val="nil"/>
              <w:right w:val="nil"/>
            </w:tcBorders>
            <w:shd w:val="clear" w:color="auto" w:fill="auto"/>
            <w:noWrap/>
            <w:vAlign w:val="center"/>
            <w:hideMark/>
          </w:tcPr>
          <w:p w14:paraId="269B1DD4"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27D41DE4"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0F8B7F6F" w14:textId="5BB80A9A"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17</w:t>
            </w:r>
          </w:p>
        </w:tc>
      </w:tr>
      <w:tr w:rsidR="00A0559F" w:rsidRPr="00A05B8C" w14:paraId="1B51408B"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43506FE9"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Ciona intestinalis</w:t>
            </w:r>
          </w:p>
        </w:tc>
        <w:tc>
          <w:tcPr>
            <w:tcW w:w="1584" w:type="dxa"/>
            <w:tcBorders>
              <w:top w:val="nil"/>
              <w:left w:val="nil"/>
              <w:bottom w:val="nil"/>
              <w:right w:val="nil"/>
            </w:tcBorders>
            <w:shd w:val="clear" w:color="auto" w:fill="auto"/>
            <w:noWrap/>
            <w:vAlign w:val="center"/>
            <w:hideMark/>
          </w:tcPr>
          <w:p w14:paraId="7FE2117C"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1EC5CC11"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25327222" w14:textId="0D13A1AB"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9</w:t>
            </w:r>
          </w:p>
        </w:tc>
      </w:tr>
      <w:tr w:rsidR="00A0559F" w:rsidRPr="00A05B8C" w14:paraId="2649DA0B"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1725E532"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Pyura dalbyi</w:t>
            </w:r>
          </w:p>
        </w:tc>
        <w:tc>
          <w:tcPr>
            <w:tcW w:w="1584" w:type="dxa"/>
            <w:tcBorders>
              <w:top w:val="nil"/>
              <w:left w:val="nil"/>
              <w:bottom w:val="nil"/>
              <w:right w:val="nil"/>
            </w:tcBorders>
            <w:shd w:val="clear" w:color="auto" w:fill="auto"/>
            <w:noWrap/>
            <w:vAlign w:val="center"/>
            <w:hideMark/>
          </w:tcPr>
          <w:p w14:paraId="23D67AB2"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762DB5BC"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Native</w:t>
            </w:r>
          </w:p>
        </w:tc>
        <w:tc>
          <w:tcPr>
            <w:tcW w:w="538" w:type="dxa"/>
            <w:tcBorders>
              <w:top w:val="nil"/>
              <w:left w:val="nil"/>
              <w:bottom w:val="nil"/>
              <w:right w:val="single" w:sz="8" w:space="0" w:color="auto"/>
            </w:tcBorders>
            <w:shd w:val="clear" w:color="auto" w:fill="auto"/>
            <w:noWrap/>
            <w:vAlign w:val="bottom"/>
            <w:hideMark/>
          </w:tcPr>
          <w:p w14:paraId="52A1DA8B" w14:textId="0BECF522"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9</w:t>
            </w:r>
          </w:p>
        </w:tc>
      </w:tr>
      <w:tr w:rsidR="00A0559F" w:rsidRPr="00A05B8C" w14:paraId="0DAC4260"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7A3E9FC6"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 xml:space="preserve">Pyura doppelgangera </w:t>
            </w:r>
          </w:p>
        </w:tc>
        <w:tc>
          <w:tcPr>
            <w:tcW w:w="1584" w:type="dxa"/>
            <w:tcBorders>
              <w:top w:val="nil"/>
              <w:left w:val="nil"/>
              <w:bottom w:val="nil"/>
              <w:right w:val="nil"/>
            </w:tcBorders>
            <w:shd w:val="clear" w:color="auto" w:fill="auto"/>
            <w:noWrap/>
            <w:vAlign w:val="center"/>
            <w:hideMark/>
          </w:tcPr>
          <w:p w14:paraId="4F846F95"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26B97C53"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Native</w:t>
            </w:r>
          </w:p>
        </w:tc>
        <w:tc>
          <w:tcPr>
            <w:tcW w:w="538" w:type="dxa"/>
            <w:tcBorders>
              <w:top w:val="nil"/>
              <w:left w:val="nil"/>
              <w:bottom w:val="nil"/>
              <w:right w:val="single" w:sz="8" w:space="0" w:color="auto"/>
            </w:tcBorders>
            <w:shd w:val="clear" w:color="auto" w:fill="auto"/>
            <w:noWrap/>
            <w:vAlign w:val="bottom"/>
            <w:hideMark/>
          </w:tcPr>
          <w:p w14:paraId="34E343C9" w14:textId="2F5C1F8C"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9</w:t>
            </w:r>
          </w:p>
        </w:tc>
      </w:tr>
      <w:tr w:rsidR="00A0559F" w:rsidRPr="00A05B8C" w14:paraId="4C286884"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247B13E0"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 xml:space="preserve">Herdmania grandis </w:t>
            </w:r>
          </w:p>
        </w:tc>
        <w:tc>
          <w:tcPr>
            <w:tcW w:w="1584" w:type="dxa"/>
            <w:tcBorders>
              <w:top w:val="nil"/>
              <w:left w:val="nil"/>
              <w:bottom w:val="nil"/>
              <w:right w:val="nil"/>
            </w:tcBorders>
            <w:shd w:val="clear" w:color="auto" w:fill="auto"/>
            <w:noWrap/>
            <w:vAlign w:val="center"/>
            <w:hideMark/>
          </w:tcPr>
          <w:p w14:paraId="20B6384B"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099A4667"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Native</w:t>
            </w:r>
          </w:p>
        </w:tc>
        <w:tc>
          <w:tcPr>
            <w:tcW w:w="538" w:type="dxa"/>
            <w:tcBorders>
              <w:top w:val="nil"/>
              <w:left w:val="nil"/>
              <w:bottom w:val="nil"/>
              <w:right w:val="single" w:sz="8" w:space="0" w:color="auto"/>
            </w:tcBorders>
            <w:shd w:val="clear" w:color="auto" w:fill="auto"/>
            <w:noWrap/>
            <w:vAlign w:val="bottom"/>
            <w:hideMark/>
          </w:tcPr>
          <w:p w14:paraId="7E8B96E2" w14:textId="4FA539C0"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13</w:t>
            </w:r>
          </w:p>
        </w:tc>
      </w:tr>
      <w:tr w:rsidR="00A0559F" w:rsidRPr="00A05B8C" w14:paraId="33E4F9B4"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453E7914" w14:textId="18CA08B3"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Botrylloides magnicoecum</w:t>
            </w:r>
          </w:p>
        </w:tc>
        <w:tc>
          <w:tcPr>
            <w:tcW w:w="1584" w:type="dxa"/>
            <w:tcBorders>
              <w:top w:val="nil"/>
              <w:left w:val="nil"/>
              <w:bottom w:val="nil"/>
              <w:right w:val="nil"/>
            </w:tcBorders>
            <w:shd w:val="clear" w:color="auto" w:fill="auto"/>
            <w:noWrap/>
            <w:vAlign w:val="center"/>
            <w:hideMark/>
          </w:tcPr>
          <w:p w14:paraId="08B7C80A" w14:textId="4E51ABF8" w:rsidR="00A0559F" w:rsidRPr="00A05B8C" w:rsidRDefault="007523A7"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0D81DDF6"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Native</w:t>
            </w:r>
          </w:p>
        </w:tc>
        <w:tc>
          <w:tcPr>
            <w:tcW w:w="538" w:type="dxa"/>
            <w:tcBorders>
              <w:top w:val="nil"/>
              <w:left w:val="nil"/>
              <w:bottom w:val="nil"/>
              <w:right w:val="single" w:sz="8" w:space="0" w:color="auto"/>
            </w:tcBorders>
            <w:shd w:val="clear" w:color="auto" w:fill="auto"/>
            <w:noWrap/>
            <w:vAlign w:val="bottom"/>
            <w:hideMark/>
          </w:tcPr>
          <w:p w14:paraId="4A2CCDEE" w14:textId="263BFAB3"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9</w:t>
            </w:r>
          </w:p>
        </w:tc>
      </w:tr>
      <w:tr w:rsidR="00A0559F" w:rsidRPr="00A05B8C" w14:paraId="24D1BF8B"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724C4AD9" w14:textId="44BC10B5"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 xml:space="preserve">Bugula </w:t>
            </w:r>
            <w:r w:rsidR="00F211D7" w:rsidRPr="00A05B8C">
              <w:rPr>
                <w:rFonts w:ascii="Times New Roman" w:hAnsi="Times New Roman" w:cs="Times New Roman"/>
                <w:i/>
              </w:rPr>
              <w:t>dentata</w:t>
            </w:r>
          </w:p>
        </w:tc>
        <w:tc>
          <w:tcPr>
            <w:tcW w:w="1584" w:type="dxa"/>
            <w:tcBorders>
              <w:top w:val="nil"/>
              <w:left w:val="nil"/>
              <w:bottom w:val="nil"/>
              <w:right w:val="nil"/>
            </w:tcBorders>
            <w:shd w:val="clear" w:color="auto" w:fill="auto"/>
            <w:noWrap/>
            <w:vAlign w:val="center"/>
            <w:hideMark/>
          </w:tcPr>
          <w:p w14:paraId="73E06C94"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03B24C73"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Native</w:t>
            </w:r>
          </w:p>
        </w:tc>
        <w:tc>
          <w:tcPr>
            <w:tcW w:w="538" w:type="dxa"/>
            <w:tcBorders>
              <w:top w:val="nil"/>
              <w:left w:val="nil"/>
              <w:bottom w:val="nil"/>
              <w:right w:val="single" w:sz="8" w:space="0" w:color="auto"/>
            </w:tcBorders>
            <w:shd w:val="clear" w:color="auto" w:fill="auto"/>
            <w:noWrap/>
            <w:vAlign w:val="bottom"/>
            <w:hideMark/>
          </w:tcPr>
          <w:p w14:paraId="6A2B93CB" w14:textId="3DFA1FF0"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11</w:t>
            </w:r>
          </w:p>
        </w:tc>
      </w:tr>
      <w:tr w:rsidR="00A0559F" w:rsidRPr="00A05B8C" w14:paraId="5F3B0333"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1DAE0772"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Bugula neretina</w:t>
            </w:r>
          </w:p>
        </w:tc>
        <w:tc>
          <w:tcPr>
            <w:tcW w:w="1584" w:type="dxa"/>
            <w:tcBorders>
              <w:top w:val="nil"/>
              <w:left w:val="nil"/>
              <w:bottom w:val="nil"/>
              <w:right w:val="nil"/>
            </w:tcBorders>
            <w:shd w:val="clear" w:color="auto" w:fill="auto"/>
            <w:noWrap/>
            <w:vAlign w:val="center"/>
            <w:hideMark/>
          </w:tcPr>
          <w:p w14:paraId="386072FC"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67280DD4"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06A76785" w14:textId="623B10CA"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11</w:t>
            </w:r>
          </w:p>
        </w:tc>
      </w:tr>
      <w:tr w:rsidR="00041930" w:rsidRPr="00A05B8C" w14:paraId="5C8AD6CE" w14:textId="77777777" w:rsidTr="00BC0DC0">
        <w:trPr>
          <w:trHeight w:val="531"/>
          <w:jc w:val="center"/>
        </w:trPr>
        <w:tc>
          <w:tcPr>
            <w:tcW w:w="3219" w:type="dxa"/>
            <w:tcBorders>
              <w:top w:val="nil"/>
              <w:left w:val="single" w:sz="8" w:space="0" w:color="auto"/>
              <w:bottom w:val="nil"/>
              <w:right w:val="nil"/>
            </w:tcBorders>
            <w:shd w:val="clear" w:color="auto" w:fill="auto"/>
            <w:noWrap/>
            <w:vAlign w:val="center"/>
            <w:hideMark/>
          </w:tcPr>
          <w:p w14:paraId="75F6A9F8"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Bugula flabellata</w:t>
            </w:r>
          </w:p>
        </w:tc>
        <w:tc>
          <w:tcPr>
            <w:tcW w:w="1584" w:type="dxa"/>
            <w:tcBorders>
              <w:top w:val="nil"/>
              <w:left w:val="nil"/>
              <w:bottom w:val="nil"/>
              <w:right w:val="nil"/>
            </w:tcBorders>
            <w:shd w:val="clear" w:color="auto" w:fill="auto"/>
            <w:noWrap/>
            <w:vAlign w:val="center"/>
            <w:hideMark/>
          </w:tcPr>
          <w:p w14:paraId="12E38542"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Erect</w:t>
            </w:r>
          </w:p>
        </w:tc>
        <w:tc>
          <w:tcPr>
            <w:tcW w:w="1314" w:type="dxa"/>
            <w:tcBorders>
              <w:top w:val="nil"/>
              <w:left w:val="nil"/>
              <w:bottom w:val="nil"/>
              <w:right w:val="nil"/>
            </w:tcBorders>
            <w:shd w:val="clear" w:color="auto" w:fill="auto"/>
            <w:noWrap/>
            <w:vAlign w:val="center"/>
            <w:hideMark/>
          </w:tcPr>
          <w:p w14:paraId="3D7BF9B0"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58269E11" w14:textId="713C3DB3"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7</w:t>
            </w:r>
          </w:p>
        </w:tc>
      </w:tr>
      <w:tr w:rsidR="00A0559F" w:rsidRPr="00A05B8C" w14:paraId="5FEB673C"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555F7480" w14:textId="77777777"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Watersipora subtorquata</w:t>
            </w:r>
          </w:p>
        </w:tc>
        <w:tc>
          <w:tcPr>
            <w:tcW w:w="1584" w:type="dxa"/>
            <w:tcBorders>
              <w:top w:val="nil"/>
              <w:left w:val="nil"/>
              <w:bottom w:val="nil"/>
              <w:right w:val="nil"/>
            </w:tcBorders>
            <w:shd w:val="clear" w:color="auto" w:fill="auto"/>
            <w:noWrap/>
            <w:vAlign w:val="center"/>
            <w:hideMark/>
          </w:tcPr>
          <w:p w14:paraId="4A054045"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Flat</w:t>
            </w:r>
          </w:p>
        </w:tc>
        <w:tc>
          <w:tcPr>
            <w:tcW w:w="1314" w:type="dxa"/>
            <w:tcBorders>
              <w:top w:val="nil"/>
              <w:left w:val="nil"/>
              <w:bottom w:val="nil"/>
              <w:right w:val="nil"/>
            </w:tcBorders>
            <w:shd w:val="clear" w:color="auto" w:fill="auto"/>
            <w:noWrap/>
            <w:vAlign w:val="center"/>
            <w:hideMark/>
          </w:tcPr>
          <w:p w14:paraId="467F74E0"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22B39F1A" w14:textId="5A5C9974"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13</w:t>
            </w:r>
          </w:p>
        </w:tc>
      </w:tr>
      <w:tr w:rsidR="00A0559F" w:rsidRPr="00A05B8C" w14:paraId="1C7AD55D"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64E44AE0" w14:textId="5827858F"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Didemnum sp</w:t>
            </w:r>
            <w:r w:rsidR="00F211D7" w:rsidRPr="00A05B8C">
              <w:rPr>
                <w:rFonts w:ascii="Times New Roman" w:hAnsi="Times New Roman" w:cs="Times New Roman"/>
                <w:i/>
              </w:rPr>
              <w:t>.</w:t>
            </w:r>
          </w:p>
        </w:tc>
        <w:tc>
          <w:tcPr>
            <w:tcW w:w="1584" w:type="dxa"/>
            <w:tcBorders>
              <w:top w:val="nil"/>
              <w:left w:val="nil"/>
              <w:bottom w:val="nil"/>
              <w:right w:val="nil"/>
            </w:tcBorders>
            <w:shd w:val="clear" w:color="auto" w:fill="auto"/>
            <w:noWrap/>
            <w:vAlign w:val="center"/>
            <w:hideMark/>
          </w:tcPr>
          <w:p w14:paraId="25196AAA"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Flat</w:t>
            </w:r>
          </w:p>
        </w:tc>
        <w:tc>
          <w:tcPr>
            <w:tcW w:w="1314" w:type="dxa"/>
            <w:tcBorders>
              <w:top w:val="nil"/>
              <w:left w:val="nil"/>
              <w:bottom w:val="nil"/>
              <w:right w:val="nil"/>
            </w:tcBorders>
            <w:shd w:val="clear" w:color="auto" w:fill="auto"/>
            <w:noWrap/>
            <w:vAlign w:val="center"/>
            <w:hideMark/>
          </w:tcPr>
          <w:p w14:paraId="5B1DB5D3"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nil"/>
              <w:right w:val="single" w:sz="8" w:space="0" w:color="auto"/>
            </w:tcBorders>
            <w:shd w:val="clear" w:color="auto" w:fill="auto"/>
            <w:noWrap/>
            <w:vAlign w:val="bottom"/>
            <w:hideMark/>
          </w:tcPr>
          <w:p w14:paraId="1DD55717" w14:textId="63AB8562" w:rsidR="00A0559F" w:rsidRPr="00A05B8C" w:rsidRDefault="00E37C2A" w:rsidP="00C27738">
            <w:pPr>
              <w:spacing w:line="480" w:lineRule="auto"/>
              <w:rPr>
                <w:rFonts w:ascii="Times New Roman" w:hAnsi="Times New Roman" w:cs="Times New Roman"/>
              </w:rPr>
            </w:pPr>
            <w:r w:rsidRPr="00A05B8C">
              <w:rPr>
                <w:rFonts w:ascii="Times New Roman" w:hAnsi="Times New Roman" w:cs="Times New Roman"/>
              </w:rPr>
              <w:t>11</w:t>
            </w:r>
          </w:p>
        </w:tc>
      </w:tr>
      <w:tr w:rsidR="00A0559F" w:rsidRPr="00A05B8C" w14:paraId="03D68291" w14:textId="77777777" w:rsidTr="00BC0DC0">
        <w:trPr>
          <w:trHeight w:val="300"/>
          <w:jc w:val="center"/>
        </w:trPr>
        <w:tc>
          <w:tcPr>
            <w:tcW w:w="3219" w:type="dxa"/>
            <w:tcBorders>
              <w:top w:val="nil"/>
              <w:left w:val="single" w:sz="8" w:space="0" w:color="auto"/>
              <w:bottom w:val="nil"/>
              <w:right w:val="nil"/>
            </w:tcBorders>
            <w:shd w:val="clear" w:color="auto" w:fill="auto"/>
            <w:noWrap/>
            <w:vAlign w:val="center"/>
            <w:hideMark/>
          </w:tcPr>
          <w:p w14:paraId="2F58199E" w14:textId="0B1F74EE"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Celleporaria sp</w:t>
            </w:r>
            <w:r w:rsidR="00F211D7" w:rsidRPr="00A05B8C">
              <w:rPr>
                <w:rFonts w:ascii="Times New Roman" w:hAnsi="Times New Roman" w:cs="Times New Roman"/>
                <w:i/>
              </w:rPr>
              <w:t>.</w:t>
            </w:r>
          </w:p>
        </w:tc>
        <w:tc>
          <w:tcPr>
            <w:tcW w:w="1584" w:type="dxa"/>
            <w:tcBorders>
              <w:top w:val="nil"/>
              <w:left w:val="nil"/>
              <w:bottom w:val="nil"/>
              <w:right w:val="nil"/>
            </w:tcBorders>
            <w:shd w:val="clear" w:color="auto" w:fill="auto"/>
            <w:noWrap/>
            <w:vAlign w:val="center"/>
            <w:hideMark/>
          </w:tcPr>
          <w:p w14:paraId="61DB8B27"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Flat</w:t>
            </w:r>
          </w:p>
        </w:tc>
        <w:tc>
          <w:tcPr>
            <w:tcW w:w="1314" w:type="dxa"/>
            <w:tcBorders>
              <w:top w:val="nil"/>
              <w:left w:val="nil"/>
              <w:bottom w:val="nil"/>
              <w:right w:val="nil"/>
            </w:tcBorders>
            <w:shd w:val="clear" w:color="auto" w:fill="auto"/>
            <w:noWrap/>
            <w:vAlign w:val="center"/>
            <w:hideMark/>
          </w:tcPr>
          <w:p w14:paraId="3E763F52"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Native</w:t>
            </w:r>
          </w:p>
        </w:tc>
        <w:tc>
          <w:tcPr>
            <w:tcW w:w="538" w:type="dxa"/>
            <w:tcBorders>
              <w:top w:val="nil"/>
              <w:left w:val="nil"/>
              <w:bottom w:val="nil"/>
              <w:right w:val="single" w:sz="8" w:space="0" w:color="auto"/>
            </w:tcBorders>
            <w:shd w:val="clear" w:color="auto" w:fill="auto"/>
            <w:noWrap/>
            <w:vAlign w:val="bottom"/>
            <w:hideMark/>
          </w:tcPr>
          <w:p w14:paraId="5967F2B2"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7</w:t>
            </w:r>
          </w:p>
        </w:tc>
      </w:tr>
      <w:tr w:rsidR="00A0559F" w:rsidRPr="00A05B8C" w14:paraId="4676B4C1" w14:textId="77777777" w:rsidTr="00BC0DC0">
        <w:trPr>
          <w:trHeight w:val="320"/>
          <w:jc w:val="center"/>
        </w:trPr>
        <w:tc>
          <w:tcPr>
            <w:tcW w:w="3219" w:type="dxa"/>
            <w:tcBorders>
              <w:top w:val="nil"/>
              <w:left w:val="single" w:sz="8" w:space="0" w:color="auto"/>
              <w:bottom w:val="single" w:sz="8" w:space="0" w:color="auto"/>
              <w:right w:val="nil"/>
            </w:tcBorders>
            <w:shd w:val="clear" w:color="auto" w:fill="auto"/>
            <w:noWrap/>
            <w:vAlign w:val="center"/>
            <w:hideMark/>
          </w:tcPr>
          <w:p w14:paraId="575B975E" w14:textId="034C2E04" w:rsidR="00A0559F" w:rsidRPr="00A05B8C" w:rsidRDefault="00A0559F" w:rsidP="00C27738">
            <w:pPr>
              <w:spacing w:line="480" w:lineRule="auto"/>
              <w:rPr>
                <w:rFonts w:ascii="Times New Roman" w:hAnsi="Times New Roman" w:cs="Times New Roman"/>
                <w:i/>
              </w:rPr>
            </w:pPr>
            <w:r w:rsidRPr="00A05B8C">
              <w:rPr>
                <w:rFonts w:ascii="Times New Roman" w:hAnsi="Times New Roman" w:cs="Times New Roman"/>
                <w:i/>
              </w:rPr>
              <w:t>Diplosoma sp</w:t>
            </w:r>
            <w:r w:rsidR="00F211D7" w:rsidRPr="00A05B8C">
              <w:rPr>
                <w:rFonts w:ascii="Times New Roman" w:hAnsi="Times New Roman" w:cs="Times New Roman"/>
                <w:i/>
              </w:rPr>
              <w:t>.</w:t>
            </w:r>
          </w:p>
        </w:tc>
        <w:tc>
          <w:tcPr>
            <w:tcW w:w="1584" w:type="dxa"/>
            <w:tcBorders>
              <w:top w:val="nil"/>
              <w:left w:val="nil"/>
              <w:bottom w:val="single" w:sz="8" w:space="0" w:color="auto"/>
              <w:right w:val="nil"/>
            </w:tcBorders>
            <w:shd w:val="clear" w:color="auto" w:fill="auto"/>
            <w:noWrap/>
            <w:vAlign w:val="center"/>
            <w:hideMark/>
          </w:tcPr>
          <w:p w14:paraId="6FCACECE"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Flat</w:t>
            </w:r>
          </w:p>
        </w:tc>
        <w:tc>
          <w:tcPr>
            <w:tcW w:w="1314" w:type="dxa"/>
            <w:tcBorders>
              <w:top w:val="nil"/>
              <w:left w:val="nil"/>
              <w:bottom w:val="single" w:sz="8" w:space="0" w:color="auto"/>
              <w:right w:val="nil"/>
            </w:tcBorders>
            <w:shd w:val="clear" w:color="auto" w:fill="auto"/>
            <w:noWrap/>
            <w:vAlign w:val="center"/>
            <w:hideMark/>
          </w:tcPr>
          <w:p w14:paraId="526CB6FC"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Invasive</w:t>
            </w:r>
          </w:p>
        </w:tc>
        <w:tc>
          <w:tcPr>
            <w:tcW w:w="538" w:type="dxa"/>
            <w:tcBorders>
              <w:top w:val="nil"/>
              <w:left w:val="nil"/>
              <w:bottom w:val="single" w:sz="8" w:space="0" w:color="auto"/>
              <w:right w:val="single" w:sz="8" w:space="0" w:color="auto"/>
            </w:tcBorders>
            <w:shd w:val="clear" w:color="auto" w:fill="auto"/>
            <w:noWrap/>
            <w:vAlign w:val="bottom"/>
            <w:hideMark/>
          </w:tcPr>
          <w:p w14:paraId="2FB4CF05"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t>9</w:t>
            </w:r>
          </w:p>
        </w:tc>
      </w:tr>
    </w:tbl>
    <w:p w14:paraId="530123F5" w14:textId="77777777" w:rsidR="00A0559F" w:rsidRPr="00A05B8C" w:rsidRDefault="00A0559F" w:rsidP="00C27738">
      <w:pPr>
        <w:spacing w:line="480" w:lineRule="auto"/>
        <w:rPr>
          <w:rFonts w:ascii="Times New Roman" w:hAnsi="Times New Roman" w:cs="Times New Roman"/>
        </w:rPr>
      </w:pPr>
    </w:p>
    <w:p w14:paraId="6DCD51A8"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br w:type="page"/>
      </w:r>
    </w:p>
    <w:p w14:paraId="5A3C9D38" w14:textId="4EC7ADCE" w:rsidR="00A0559F" w:rsidRPr="00A05B8C" w:rsidRDefault="009C0126" w:rsidP="00C27738">
      <w:pPr>
        <w:spacing w:line="480" w:lineRule="auto"/>
        <w:rPr>
          <w:rFonts w:ascii="Times New Roman" w:hAnsi="Times New Roman" w:cs="Times New Roman"/>
        </w:rPr>
      </w:pPr>
      <w:r w:rsidRPr="00A05B8C">
        <w:rPr>
          <w:rFonts w:ascii="Times New Roman" w:hAnsi="Times New Roman" w:cs="Times New Roman"/>
          <w:b/>
        </w:rPr>
        <w:lastRenderedPageBreak/>
        <w:t>T</w:t>
      </w:r>
      <w:r w:rsidR="00620A07" w:rsidRPr="00A05B8C">
        <w:rPr>
          <w:rFonts w:ascii="Times New Roman" w:hAnsi="Times New Roman" w:cs="Times New Roman"/>
          <w:b/>
        </w:rPr>
        <w:t>able 2</w:t>
      </w:r>
      <w:r w:rsidR="00A0559F" w:rsidRPr="00A05B8C">
        <w:rPr>
          <w:rFonts w:ascii="Times New Roman" w:hAnsi="Times New Roman" w:cs="Times New Roman"/>
        </w:rPr>
        <w:t xml:space="preserve"> </w:t>
      </w:r>
      <w:r w:rsidR="004729B3" w:rsidRPr="00A05B8C">
        <w:rPr>
          <w:rFonts w:ascii="Times New Roman" w:hAnsi="Times New Roman" w:cs="Times New Roman"/>
        </w:rPr>
        <w:t xml:space="preserve">Mean, </w:t>
      </w:r>
      <w:r w:rsidR="00F41ACE" w:rsidRPr="00A05B8C">
        <w:rPr>
          <w:rFonts w:ascii="Times New Roman" w:hAnsi="Times New Roman" w:cs="Times New Roman"/>
        </w:rPr>
        <w:t xml:space="preserve">standard deviation </w:t>
      </w:r>
      <w:r w:rsidR="004729B3" w:rsidRPr="00A05B8C">
        <w:rPr>
          <w:rFonts w:ascii="Times New Roman" w:hAnsi="Times New Roman" w:cs="Times New Roman"/>
        </w:rPr>
        <w:t>and range of oxygen levels.</w:t>
      </w:r>
    </w:p>
    <w:p w14:paraId="45EE47E0" w14:textId="77777777" w:rsidR="00A0559F" w:rsidRPr="00A05B8C" w:rsidRDefault="00A0559F" w:rsidP="00C27738">
      <w:pPr>
        <w:spacing w:line="480" w:lineRule="auto"/>
        <w:rPr>
          <w:rFonts w:ascii="Times New Roman" w:hAnsi="Times New Roman" w:cs="Times New Roman"/>
        </w:rPr>
      </w:pPr>
    </w:p>
    <w:tbl>
      <w:tblPr>
        <w:tblW w:w="6110" w:type="dxa"/>
        <w:jc w:val="center"/>
        <w:tblLayout w:type="fixed"/>
        <w:tblLook w:val="04A0" w:firstRow="1" w:lastRow="0" w:firstColumn="1" w:lastColumn="0" w:noHBand="0" w:noVBand="1"/>
      </w:tblPr>
      <w:tblGrid>
        <w:gridCol w:w="2351"/>
        <w:gridCol w:w="992"/>
        <w:gridCol w:w="992"/>
        <w:gridCol w:w="814"/>
        <w:gridCol w:w="961"/>
      </w:tblGrid>
      <w:tr w:rsidR="00E97FF2" w:rsidRPr="00A05B8C" w14:paraId="2D022C6C" w14:textId="77777777" w:rsidTr="00620A07">
        <w:trPr>
          <w:trHeight w:val="320"/>
          <w:jc w:val="center"/>
        </w:trPr>
        <w:tc>
          <w:tcPr>
            <w:tcW w:w="2351" w:type="dxa"/>
            <w:tcBorders>
              <w:top w:val="nil"/>
              <w:left w:val="nil"/>
              <w:bottom w:val="single" w:sz="8" w:space="0" w:color="auto"/>
              <w:right w:val="nil"/>
            </w:tcBorders>
            <w:shd w:val="clear" w:color="auto" w:fill="auto"/>
            <w:noWrap/>
            <w:vAlign w:val="center"/>
            <w:hideMark/>
          </w:tcPr>
          <w:p w14:paraId="3F98FC38"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Site</w:t>
            </w:r>
          </w:p>
        </w:tc>
        <w:tc>
          <w:tcPr>
            <w:tcW w:w="992" w:type="dxa"/>
            <w:tcBorders>
              <w:top w:val="nil"/>
              <w:left w:val="nil"/>
              <w:bottom w:val="single" w:sz="8" w:space="0" w:color="auto"/>
              <w:right w:val="nil"/>
            </w:tcBorders>
            <w:shd w:val="clear" w:color="auto" w:fill="auto"/>
            <w:noWrap/>
            <w:vAlign w:val="center"/>
            <w:hideMark/>
          </w:tcPr>
          <w:p w14:paraId="6B10D80B"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Mean</w:t>
            </w:r>
          </w:p>
        </w:tc>
        <w:tc>
          <w:tcPr>
            <w:tcW w:w="992" w:type="dxa"/>
            <w:tcBorders>
              <w:top w:val="nil"/>
              <w:left w:val="nil"/>
              <w:bottom w:val="single" w:sz="8" w:space="0" w:color="auto"/>
              <w:right w:val="nil"/>
            </w:tcBorders>
            <w:shd w:val="clear" w:color="auto" w:fill="auto"/>
            <w:noWrap/>
            <w:vAlign w:val="center"/>
            <w:hideMark/>
          </w:tcPr>
          <w:p w14:paraId="003D1536"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SD</w:t>
            </w:r>
          </w:p>
        </w:tc>
        <w:tc>
          <w:tcPr>
            <w:tcW w:w="814" w:type="dxa"/>
            <w:tcBorders>
              <w:top w:val="nil"/>
              <w:left w:val="nil"/>
              <w:bottom w:val="single" w:sz="8" w:space="0" w:color="auto"/>
              <w:right w:val="nil"/>
            </w:tcBorders>
            <w:shd w:val="clear" w:color="auto" w:fill="auto"/>
            <w:noWrap/>
            <w:vAlign w:val="center"/>
            <w:hideMark/>
          </w:tcPr>
          <w:p w14:paraId="42636BCB"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 xml:space="preserve">Min </w:t>
            </w:r>
          </w:p>
        </w:tc>
        <w:tc>
          <w:tcPr>
            <w:tcW w:w="961" w:type="dxa"/>
            <w:tcBorders>
              <w:top w:val="nil"/>
              <w:left w:val="nil"/>
              <w:bottom w:val="single" w:sz="8" w:space="0" w:color="auto"/>
              <w:right w:val="nil"/>
            </w:tcBorders>
            <w:shd w:val="clear" w:color="auto" w:fill="auto"/>
            <w:noWrap/>
            <w:vAlign w:val="center"/>
            <w:hideMark/>
          </w:tcPr>
          <w:p w14:paraId="7B2B26E8"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Max</w:t>
            </w:r>
          </w:p>
        </w:tc>
      </w:tr>
      <w:tr w:rsidR="00E97FF2" w:rsidRPr="00A05B8C" w14:paraId="0B43D846" w14:textId="77777777" w:rsidTr="00620A07">
        <w:trPr>
          <w:trHeight w:val="300"/>
          <w:jc w:val="center"/>
        </w:trPr>
        <w:tc>
          <w:tcPr>
            <w:tcW w:w="2351" w:type="dxa"/>
            <w:tcBorders>
              <w:top w:val="nil"/>
              <w:left w:val="nil"/>
              <w:bottom w:val="nil"/>
              <w:right w:val="nil"/>
            </w:tcBorders>
            <w:shd w:val="clear" w:color="auto" w:fill="auto"/>
            <w:noWrap/>
            <w:vAlign w:val="center"/>
            <w:hideMark/>
          </w:tcPr>
          <w:p w14:paraId="476EED05"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Saint Kilda</w:t>
            </w:r>
          </w:p>
        </w:tc>
        <w:tc>
          <w:tcPr>
            <w:tcW w:w="992" w:type="dxa"/>
            <w:tcBorders>
              <w:top w:val="nil"/>
              <w:left w:val="nil"/>
              <w:bottom w:val="nil"/>
              <w:right w:val="nil"/>
            </w:tcBorders>
            <w:shd w:val="clear" w:color="auto" w:fill="auto"/>
            <w:noWrap/>
            <w:vAlign w:val="center"/>
            <w:hideMark/>
          </w:tcPr>
          <w:p w14:paraId="0587C517"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77.02</w:t>
            </w:r>
          </w:p>
        </w:tc>
        <w:tc>
          <w:tcPr>
            <w:tcW w:w="992" w:type="dxa"/>
            <w:tcBorders>
              <w:top w:val="nil"/>
              <w:left w:val="nil"/>
              <w:bottom w:val="nil"/>
              <w:right w:val="nil"/>
            </w:tcBorders>
            <w:shd w:val="clear" w:color="auto" w:fill="auto"/>
            <w:noWrap/>
            <w:vAlign w:val="center"/>
            <w:hideMark/>
          </w:tcPr>
          <w:p w14:paraId="44A0C8E4"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26.57</w:t>
            </w:r>
          </w:p>
        </w:tc>
        <w:tc>
          <w:tcPr>
            <w:tcW w:w="814" w:type="dxa"/>
            <w:tcBorders>
              <w:top w:val="nil"/>
              <w:left w:val="nil"/>
              <w:bottom w:val="nil"/>
              <w:right w:val="nil"/>
            </w:tcBorders>
            <w:shd w:val="clear" w:color="auto" w:fill="auto"/>
            <w:noWrap/>
            <w:vAlign w:val="center"/>
            <w:hideMark/>
          </w:tcPr>
          <w:p w14:paraId="67479BE2"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0.00</w:t>
            </w:r>
          </w:p>
        </w:tc>
        <w:tc>
          <w:tcPr>
            <w:tcW w:w="961" w:type="dxa"/>
            <w:tcBorders>
              <w:top w:val="nil"/>
              <w:left w:val="nil"/>
              <w:bottom w:val="nil"/>
              <w:right w:val="nil"/>
            </w:tcBorders>
            <w:shd w:val="clear" w:color="auto" w:fill="auto"/>
            <w:noWrap/>
            <w:vAlign w:val="center"/>
            <w:hideMark/>
          </w:tcPr>
          <w:p w14:paraId="41340AC3" w14:textId="19C1B32D" w:rsidR="00E97FF2" w:rsidRPr="00A05B8C" w:rsidRDefault="00E97FF2" w:rsidP="00D04AB2">
            <w:pPr>
              <w:spacing w:line="480" w:lineRule="auto"/>
              <w:rPr>
                <w:rFonts w:ascii="Times New Roman" w:hAnsi="Times New Roman" w:cs="Times New Roman"/>
              </w:rPr>
            </w:pPr>
            <w:r w:rsidRPr="00A05B8C">
              <w:rPr>
                <w:rFonts w:ascii="Times New Roman" w:hAnsi="Times New Roman" w:cs="Times New Roman"/>
              </w:rPr>
              <w:t>103.</w:t>
            </w:r>
            <w:del w:id="312" w:author="Diego Barneche" w:date="2016-08-16T07:36:00Z">
              <w:r w:rsidRPr="00A05B8C" w:rsidDel="00D04AB2">
                <w:rPr>
                  <w:rFonts w:ascii="Times New Roman" w:hAnsi="Times New Roman" w:cs="Times New Roman"/>
                </w:rPr>
                <w:delText>00</w:delText>
              </w:r>
            </w:del>
            <w:ins w:id="313" w:author="Diego Barneche" w:date="2016-08-16T07:36:00Z">
              <w:r w:rsidR="00D04AB2">
                <w:rPr>
                  <w:rFonts w:ascii="Times New Roman" w:hAnsi="Times New Roman" w:cs="Times New Roman"/>
                </w:rPr>
                <w:t>73</w:t>
              </w:r>
            </w:ins>
          </w:p>
        </w:tc>
      </w:tr>
      <w:tr w:rsidR="00E97FF2" w:rsidRPr="00A05B8C" w14:paraId="28C5E75C" w14:textId="77777777" w:rsidTr="00620A07">
        <w:trPr>
          <w:trHeight w:val="300"/>
          <w:jc w:val="center"/>
        </w:trPr>
        <w:tc>
          <w:tcPr>
            <w:tcW w:w="2351" w:type="dxa"/>
            <w:tcBorders>
              <w:top w:val="nil"/>
              <w:left w:val="nil"/>
              <w:bottom w:val="nil"/>
              <w:right w:val="nil"/>
            </w:tcBorders>
            <w:shd w:val="clear" w:color="auto" w:fill="auto"/>
            <w:noWrap/>
            <w:vAlign w:val="center"/>
            <w:hideMark/>
          </w:tcPr>
          <w:p w14:paraId="44CCB27F"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Brighton</w:t>
            </w:r>
          </w:p>
        </w:tc>
        <w:tc>
          <w:tcPr>
            <w:tcW w:w="992" w:type="dxa"/>
            <w:tcBorders>
              <w:top w:val="nil"/>
              <w:left w:val="nil"/>
              <w:bottom w:val="nil"/>
              <w:right w:val="nil"/>
            </w:tcBorders>
            <w:shd w:val="clear" w:color="auto" w:fill="auto"/>
            <w:noWrap/>
            <w:vAlign w:val="center"/>
            <w:hideMark/>
          </w:tcPr>
          <w:p w14:paraId="7BE88D65" w14:textId="2D41F42A"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80.</w:t>
            </w:r>
            <w:del w:id="314" w:author="Diego Barneche" w:date="2016-08-16T07:38:00Z">
              <w:r w:rsidRPr="00A05B8C" w:rsidDel="009F681C">
                <w:rPr>
                  <w:rFonts w:ascii="Times New Roman" w:hAnsi="Times New Roman" w:cs="Times New Roman"/>
                </w:rPr>
                <w:delText>08</w:delText>
              </w:r>
            </w:del>
            <w:ins w:id="315" w:author="Diego Barneche" w:date="2016-08-16T07:38:00Z">
              <w:r w:rsidR="009F681C" w:rsidRPr="00A05B8C">
                <w:rPr>
                  <w:rFonts w:ascii="Times New Roman" w:hAnsi="Times New Roman" w:cs="Times New Roman"/>
                </w:rPr>
                <w:t>0</w:t>
              </w:r>
              <w:r w:rsidR="009F681C">
                <w:rPr>
                  <w:rFonts w:ascii="Times New Roman" w:hAnsi="Times New Roman" w:cs="Times New Roman"/>
                </w:rPr>
                <w:t>9</w:t>
              </w:r>
            </w:ins>
          </w:p>
        </w:tc>
        <w:tc>
          <w:tcPr>
            <w:tcW w:w="992" w:type="dxa"/>
            <w:tcBorders>
              <w:top w:val="nil"/>
              <w:left w:val="nil"/>
              <w:bottom w:val="nil"/>
              <w:right w:val="nil"/>
            </w:tcBorders>
            <w:shd w:val="clear" w:color="auto" w:fill="auto"/>
            <w:noWrap/>
            <w:vAlign w:val="center"/>
            <w:hideMark/>
          </w:tcPr>
          <w:p w14:paraId="23856509" w14:textId="57043C22"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21.</w:t>
            </w:r>
            <w:del w:id="316" w:author="Diego Barneche" w:date="2016-08-16T07:38:00Z">
              <w:r w:rsidRPr="00A05B8C" w:rsidDel="009F681C">
                <w:rPr>
                  <w:rFonts w:ascii="Times New Roman" w:hAnsi="Times New Roman" w:cs="Times New Roman"/>
                </w:rPr>
                <w:delText>50</w:delText>
              </w:r>
            </w:del>
            <w:ins w:id="317" w:author="Diego Barneche" w:date="2016-08-16T07:38:00Z">
              <w:r w:rsidR="009F681C">
                <w:rPr>
                  <w:rFonts w:ascii="Times New Roman" w:hAnsi="Times New Roman" w:cs="Times New Roman"/>
                </w:rPr>
                <w:t>48</w:t>
              </w:r>
            </w:ins>
          </w:p>
        </w:tc>
        <w:tc>
          <w:tcPr>
            <w:tcW w:w="814" w:type="dxa"/>
            <w:tcBorders>
              <w:top w:val="nil"/>
              <w:left w:val="nil"/>
              <w:bottom w:val="nil"/>
              <w:right w:val="nil"/>
            </w:tcBorders>
            <w:shd w:val="clear" w:color="auto" w:fill="auto"/>
            <w:noWrap/>
            <w:vAlign w:val="center"/>
            <w:hideMark/>
          </w:tcPr>
          <w:p w14:paraId="4F81E229" w14:textId="5618AE9A"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0.</w:t>
            </w:r>
            <w:del w:id="318" w:author="Diego Barneche" w:date="2016-08-16T07:38:00Z">
              <w:r w:rsidRPr="00A05B8C" w:rsidDel="009F681C">
                <w:rPr>
                  <w:rFonts w:ascii="Times New Roman" w:hAnsi="Times New Roman" w:cs="Times New Roman"/>
                </w:rPr>
                <w:delText>65</w:delText>
              </w:r>
            </w:del>
            <w:ins w:id="319" w:author="Diego Barneche" w:date="2016-08-16T07:38:00Z">
              <w:r w:rsidR="009F681C">
                <w:rPr>
                  <w:rFonts w:ascii="Times New Roman" w:hAnsi="Times New Roman" w:cs="Times New Roman"/>
                </w:rPr>
                <w:t>00</w:t>
              </w:r>
            </w:ins>
          </w:p>
        </w:tc>
        <w:tc>
          <w:tcPr>
            <w:tcW w:w="961" w:type="dxa"/>
            <w:tcBorders>
              <w:top w:val="nil"/>
              <w:left w:val="nil"/>
              <w:bottom w:val="nil"/>
              <w:right w:val="nil"/>
            </w:tcBorders>
            <w:shd w:val="clear" w:color="auto" w:fill="auto"/>
            <w:noWrap/>
            <w:vAlign w:val="center"/>
            <w:hideMark/>
          </w:tcPr>
          <w:p w14:paraId="44CE1B35" w14:textId="7C36B0AB"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111.</w:t>
            </w:r>
            <w:del w:id="320" w:author="Diego Barneche" w:date="2016-08-16T07:38:00Z">
              <w:r w:rsidRPr="00A05B8C" w:rsidDel="009F681C">
                <w:rPr>
                  <w:rFonts w:ascii="Times New Roman" w:hAnsi="Times New Roman" w:cs="Times New Roman"/>
                </w:rPr>
                <w:delText>00</w:delText>
              </w:r>
            </w:del>
            <w:ins w:id="321" w:author="Diego Barneche" w:date="2016-08-16T07:38:00Z">
              <w:r w:rsidR="009F681C">
                <w:rPr>
                  <w:rFonts w:ascii="Times New Roman" w:hAnsi="Times New Roman" w:cs="Times New Roman"/>
                </w:rPr>
                <w:t>66</w:t>
              </w:r>
            </w:ins>
          </w:p>
        </w:tc>
      </w:tr>
      <w:tr w:rsidR="00E97FF2" w:rsidRPr="00A05B8C" w14:paraId="39A94575" w14:textId="77777777" w:rsidTr="00620A07">
        <w:trPr>
          <w:trHeight w:val="320"/>
          <w:jc w:val="center"/>
        </w:trPr>
        <w:tc>
          <w:tcPr>
            <w:tcW w:w="2351" w:type="dxa"/>
            <w:tcBorders>
              <w:top w:val="nil"/>
              <w:left w:val="nil"/>
              <w:bottom w:val="nil"/>
              <w:right w:val="nil"/>
            </w:tcBorders>
            <w:shd w:val="clear" w:color="auto" w:fill="auto"/>
            <w:noWrap/>
            <w:vAlign w:val="center"/>
            <w:hideMark/>
          </w:tcPr>
          <w:p w14:paraId="4B498AF7"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Queenscliff Harbour</w:t>
            </w:r>
          </w:p>
        </w:tc>
        <w:tc>
          <w:tcPr>
            <w:tcW w:w="992" w:type="dxa"/>
            <w:tcBorders>
              <w:top w:val="nil"/>
              <w:left w:val="nil"/>
              <w:bottom w:val="nil"/>
              <w:right w:val="nil"/>
            </w:tcBorders>
            <w:shd w:val="clear" w:color="auto" w:fill="auto"/>
            <w:noWrap/>
            <w:vAlign w:val="center"/>
            <w:hideMark/>
          </w:tcPr>
          <w:p w14:paraId="5F64F7B3"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89.76</w:t>
            </w:r>
          </w:p>
        </w:tc>
        <w:tc>
          <w:tcPr>
            <w:tcW w:w="992" w:type="dxa"/>
            <w:tcBorders>
              <w:top w:val="nil"/>
              <w:left w:val="nil"/>
              <w:bottom w:val="nil"/>
              <w:right w:val="nil"/>
            </w:tcBorders>
            <w:shd w:val="clear" w:color="auto" w:fill="auto"/>
            <w:noWrap/>
            <w:vAlign w:val="center"/>
            <w:hideMark/>
          </w:tcPr>
          <w:p w14:paraId="3F7F834A"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15.87</w:t>
            </w:r>
          </w:p>
        </w:tc>
        <w:tc>
          <w:tcPr>
            <w:tcW w:w="814" w:type="dxa"/>
            <w:tcBorders>
              <w:top w:val="nil"/>
              <w:left w:val="nil"/>
              <w:bottom w:val="nil"/>
              <w:right w:val="nil"/>
            </w:tcBorders>
            <w:shd w:val="clear" w:color="auto" w:fill="auto"/>
            <w:noWrap/>
            <w:vAlign w:val="center"/>
            <w:hideMark/>
          </w:tcPr>
          <w:p w14:paraId="19DC91FD"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0.36</w:t>
            </w:r>
          </w:p>
        </w:tc>
        <w:tc>
          <w:tcPr>
            <w:tcW w:w="961" w:type="dxa"/>
            <w:tcBorders>
              <w:top w:val="nil"/>
              <w:left w:val="nil"/>
              <w:bottom w:val="nil"/>
              <w:right w:val="nil"/>
            </w:tcBorders>
            <w:shd w:val="clear" w:color="auto" w:fill="auto"/>
            <w:noWrap/>
            <w:vAlign w:val="center"/>
            <w:hideMark/>
          </w:tcPr>
          <w:p w14:paraId="3DD96429" w14:textId="17990202"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137.</w:t>
            </w:r>
            <w:del w:id="322" w:author="Diego Barneche" w:date="2016-08-16T07:38:00Z">
              <w:r w:rsidRPr="00A05B8C" w:rsidDel="009F681C">
                <w:rPr>
                  <w:rFonts w:ascii="Times New Roman" w:hAnsi="Times New Roman" w:cs="Times New Roman"/>
                </w:rPr>
                <w:delText>00</w:delText>
              </w:r>
            </w:del>
            <w:ins w:id="323" w:author="Diego Barneche" w:date="2016-08-16T07:38:00Z">
              <w:r w:rsidR="009F681C">
                <w:rPr>
                  <w:rFonts w:ascii="Times New Roman" w:hAnsi="Times New Roman" w:cs="Times New Roman"/>
                </w:rPr>
                <w:t>75</w:t>
              </w:r>
            </w:ins>
          </w:p>
        </w:tc>
      </w:tr>
      <w:tr w:rsidR="00E97FF2" w:rsidRPr="00A05B8C" w14:paraId="27C135FC" w14:textId="77777777" w:rsidTr="00620A07">
        <w:trPr>
          <w:trHeight w:val="300"/>
          <w:jc w:val="center"/>
        </w:trPr>
        <w:tc>
          <w:tcPr>
            <w:tcW w:w="2351" w:type="dxa"/>
            <w:tcBorders>
              <w:top w:val="nil"/>
              <w:left w:val="nil"/>
              <w:bottom w:val="nil"/>
              <w:right w:val="nil"/>
            </w:tcBorders>
            <w:shd w:val="clear" w:color="auto" w:fill="auto"/>
            <w:noWrap/>
            <w:vAlign w:val="center"/>
            <w:hideMark/>
          </w:tcPr>
          <w:p w14:paraId="2DDA6E79"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Blairgowrie</w:t>
            </w:r>
          </w:p>
        </w:tc>
        <w:tc>
          <w:tcPr>
            <w:tcW w:w="992" w:type="dxa"/>
            <w:tcBorders>
              <w:top w:val="nil"/>
              <w:left w:val="nil"/>
              <w:bottom w:val="nil"/>
              <w:right w:val="nil"/>
            </w:tcBorders>
            <w:shd w:val="clear" w:color="auto" w:fill="auto"/>
            <w:noWrap/>
            <w:vAlign w:val="center"/>
            <w:hideMark/>
          </w:tcPr>
          <w:p w14:paraId="2FCCF10C"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84.37</w:t>
            </w:r>
          </w:p>
        </w:tc>
        <w:tc>
          <w:tcPr>
            <w:tcW w:w="992" w:type="dxa"/>
            <w:tcBorders>
              <w:top w:val="nil"/>
              <w:left w:val="nil"/>
              <w:bottom w:val="nil"/>
              <w:right w:val="nil"/>
            </w:tcBorders>
            <w:shd w:val="clear" w:color="auto" w:fill="auto"/>
            <w:noWrap/>
            <w:vAlign w:val="center"/>
            <w:hideMark/>
          </w:tcPr>
          <w:p w14:paraId="64483213"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24.50</w:t>
            </w:r>
          </w:p>
        </w:tc>
        <w:tc>
          <w:tcPr>
            <w:tcW w:w="814" w:type="dxa"/>
            <w:tcBorders>
              <w:top w:val="nil"/>
              <w:left w:val="nil"/>
              <w:bottom w:val="nil"/>
              <w:right w:val="nil"/>
            </w:tcBorders>
            <w:shd w:val="clear" w:color="auto" w:fill="auto"/>
            <w:noWrap/>
            <w:vAlign w:val="center"/>
            <w:hideMark/>
          </w:tcPr>
          <w:p w14:paraId="40B5DF24"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0.32</w:t>
            </w:r>
          </w:p>
        </w:tc>
        <w:tc>
          <w:tcPr>
            <w:tcW w:w="961" w:type="dxa"/>
            <w:tcBorders>
              <w:top w:val="nil"/>
              <w:left w:val="nil"/>
              <w:bottom w:val="nil"/>
              <w:right w:val="nil"/>
            </w:tcBorders>
            <w:shd w:val="clear" w:color="auto" w:fill="auto"/>
            <w:noWrap/>
            <w:vAlign w:val="center"/>
            <w:hideMark/>
          </w:tcPr>
          <w:p w14:paraId="1C3E328F" w14:textId="4AF69A23"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118.</w:t>
            </w:r>
            <w:del w:id="324" w:author="Diego Barneche" w:date="2016-08-16T07:38:00Z">
              <w:r w:rsidRPr="00A05B8C" w:rsidDel="009F681C">
                <w:rPr>
                  <w:rFonts w:ascii="Times New Roman" w:hAnsi="Times New Roman" w:cs="Times New Roman"/>
                </w:rPr>
                <w:delText>00</w:delText>
              </w:r>
            </w:del>
            <w:ins w:id="325" w:author="Diego Barneche" w:date="2016-08-16T07:38:00Z">
              <w:r w:rsidR="009F681C">
                <w:rPr>
                  <w:rFonts w:ascii="Times New Roman" w:hAnsi="Times New Roman" w:cs="Times New Roman"/>
                </w:rPr>
                <w:t>55</w:t>
              </w:r>
            </w:ins>
          </w:p>
        </w:tc>
      </w:tr>
      <w:tr w:rsidR="00E97FF2" w:rsidRPr="00A05B8C" w14:paraId="1477F22B" w14:textId="77777777" w:rsidTr="00620A07">
        <w:trPr>
          <w:trHeight w:val="320"/>
          <w:jc w:val="center"/>
        </w:trPr>
        <w:tc>
          <w:tcPr>
            <w:tcW w:w="2351" w:type="dxa"/>
            <w:tcBorders>
              <w:top w:val="nil"/>
              <w:left w:val="nil"/>
              <w:bottom w:val="single" w:sz="8" w:space="0" w:color="auto"/>
              <w:right w:val="nil"/>
            </w:tcBorders>
            <w:shd w:val="clear" w:color="auto" w:fill="auto"/>
            <w:noWrap/>
            <w:vAlign w:val="center"/>
            <w:hideMark/>
          </w:tcPr>
          <w:p w14:paraId="3A40DB9D"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 xml:space="preserve">Queenscliff Pier </w:t>
            </w:r>
          </w:p>
        </w:tc>
        <w:tc>
          <w:tcPr>
            <w:tcW w:w="992" w:type="dxa"/>
            <w:tcBorders>
              <w:top w:val="nil"/>
              <w:left w:val="nil"/>
              <w:bottom w:val="single" w:sz="8" w:space="0" w:color="auto"/>
              <w:right w:val="nil"/>
            </w:tcBorders>
            <w:shd w:val="clear" w:color="auto" w:fill="auto"/>
            <w:noWrap/>
            <w:vAlign w:val="center"/>
            <w:hideMark/>
          </w:tcPr>
          <w:p w14:paraId="6535F26B"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100.61</w:t>
            </w:r>
          </w:p>
        </w:tc>
        <w:tc>
          <w:tcPr>
            <w:tcW w:w="992" w:type="dxa"/>
            <w:tcBorders>
              <w:top w:val="nil"/>
              <w:left w:val="nil"/>
              <w:bottom w:val="single" w:sz="8" w:space="0" w:color="auto"/>
              <w:right w:val="nil"/>
            </w:tcBorders>
            <w:shd w:val="clear" w:color="auto" w:fill="auto"/>
            <w:noWrap/>
            <w:vAlign w:val="center"/>
            <w:hideMark/>
          </w:tcPr>
          <w:p w14:paraId="61A1F1A6"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6.85</w:t>
            </w:r>
          </w:p>
        </w:tc>
        <w:tc>
          <w:tcPr>
            <w:tcW w:w="814" w:type="dxa"/>
            <w:tcBorders>
              <w:top w:val="nil"/>
              <w:left w:val="nil"/>
              <w:bottom w:val="single" w:sz="8" w:space="0" w:color="auto"/>
              <w:right w:val="nil"/>
            </w:tcBorders>
            <w:shd w:val="clear" w:color="auto" w:fill="auto"/>
            <w:noWrap/>
            <w:vAlign w:val="center"/>
            <w:hideMark/>
          </w:tcPr>
          <w:p w14:paraId="1CC05409" w14:textId="77777777" w:rsidR="00E97FF2" w:rsidRPr="00A05B8C" w:rsidRDefault="00E97FF2" w:rsidP="00C27738">
            <w:pPr>
              <w:spacing w:line="480" w:lineRule="auto"/>
              <w:rPr>
                <w:rFonts w:ascii="Times New Roman" w:hAnsi="Times New Roman" w:cs="Times New Roman"/>
              </w:rPr>
            </w:pPr>
            <w:r w:rsidRPr="00A05B8C">
              <w:rPr>
                <w:rFonts w:ascii="Times New Roman" w:hAnsi="Times New Roman" w:cs="Times New Roman"/>
              </w:rPr>
              <w:t>62.72</w:t>
            </w:r>
          </w:p>
        </w:tc>
        <w:tc>
          <w:tcPr>
            <w:tcW w:w="961" w:type="dxa"/>
            <w:tcBorders>
              <w:top w:val="nil"/>
              <w:left w:val="nil"/>
              <w:bottom w:val="single" w:sz="8" w:space="0" w:color="auto"/>
              <w:right w:val="nil"/>
            </w:tcBorders>
            <w:shd w:val="clear" w:color="auto" w:fill="auto"/>
            <w:noWrap/>
            <w:vAlign w:val="center"/>
            <w:hideMark/>
          </w:tcPr>
          <w:p w14:paraId="196491DF" w14:textId="736E7151" w:rsidR="00E97FF2" w:rsidRPr="00A05B8C" w:rsidRDefault="00E97FF2" w:rsidP="009F681C">
            <w:pPr>
              <w:spacing w:line="480" w:lineRule="auto"/>
              <w:rPr>
                <w:rFonts w:ascii="Times New Roman" w:hAnsi="Times New Roman" w:cs="Times New Roman"/>
              </w:rPr>
            </w:pPr>
            <w:r w:rsidRPr="00A05B8C">
              <w:rPr>
                <w:rFonts w:ascii="Times New Roman" w:hAnsi="Times New Roman" w:cs="Times New Roman"/>
              </w:rPr>
              <w:t>113.</w:t>
            </w:r>
            <w:del w:id="326" w:author="Diego Barneche" w:date="2016-08-16T07:38:00Z">
              <w:r w:rsidRPr="00A05B8C" w:rsidDel="009F681C">
                <w:rPr>
                  <w:rFonts w:ascii="Times New Roman" w:hAnsi="Times New Roman" w:cs="Times New Roman"/>
                </w:rPr>
                <w:delText>00</w:delText>
              </w:r>
            </w:del>
            <w:ins w:id="327" w:author="Diego Barneche" w:date="2016-08-16T07:38:00Z">
              <w:r w:rsidR="009F681C">
                <w:rPr>
                  <w:rFonts w:ascii="Times New Roman" w:hAnsi="Times New Roman" w:cs="Times New Roman"/>
                </w:rPr>
                <w:t>63</w:t>
              </w:r>
            </w:ins>
          </w:p>
        </w:tc>
      </w:tr>
    </w:tbl>
    <w:p w14:paraId="61484772" w14:textId="77777777" w:rsidR="00A0559F" w:rsidRPr="00A05B8C" w:rsidRDefault="00A0559F" w:rsidP="00C27738">
      <w:pPr>
        <w:spacing w:line="480" w:lineRule="auto"/>
        <w:rPr>
          <w:rFonts w:ascii="Times New Roman" w:hAnsi="Times New Roman" w:cs="Times New Roman"/>
        </w:rPr>
      </w:pPr>
    </w:p>
    <w:p w14:paraId="2CE9CFE9" w14:textId="77777777" w:rsidR="00A0559F" w:rsidRPr="00A05B8C" w:rsidRDefault="00A0559F" w:rsidP="00C27738">
      <w:pPr>
        <w:spacing w:line="480" w:lineRule="auto"/>
        <w:rPr>
          <w:rFonts w:ascii="Times New Roman" w:hAnsi="Times New Roman" w:cs="Times New Roman"/>
        </w:rPr>
      </w:pPr>
    </w:p>
    <w:p w14:paraId="20D9DBEA" w14:textId="77777777" w:rsidR="00A0559F" w:rsidRPr="00A05B8C" w:rsidRDefault="00A0559F" w:rsidP="00C27738">
      <w:pPr>
        <w:spacing w:line="480" w:lineRule="auto"/>
        <w:rPr>
          <w:rFonts w:ascii="Times New Roman" w:hAnsi="Times New Roman" w:cs="Times New Roman"/>
        </w:rPr>
      </w:pPr>
      <w:r w:rsidRPr="00A05B8C">
        <w:rPr>
          <w:rFonts w:ascii="Times New Roman" w:hAnsi="Times New Roman" w:cs="Times New Roman"/>
        </w:rPr>
        <w:br w:type="page"/>
      </w:r>
    </w:p>
    <w:p w14:paraId="725E9C22" w14:textId="77777777" w:rsidR="00E9600C" w:rsidRDefault="00512914" w:rsidP="00C27738">
      <w:pPr>
        <w:spacing w:line="480" w:lineRule="auto"/>
        <w:rPr>
          <w:ins w:id="328" w:author="Diego Barneche" w:date="2016-08-16T07:30:00Z"/>
          <w:rFonts w:ascii="Times New Roman" w:hAnsi="Times New Roman" w:cs="Times New Roman"/>
        </w:rPr>
      </w:pPr>
      <w:del w:id="329" w:author="Diego Barneche" w:date="2016-08-16T07:29:00Z">
        <w:r w:rsidRPr="00A05B8C" w:rsidDel="00E9600C">
          <w:rPr>
            <w:rFonts w:ascii="Times New Roman" w:hAnsi="Times New Roman" w:cs="Times New Roman"/>
            <w:b/>
            <w:noProof/>
          </w:rPr>
          <w:lastRenderedPageBreak/>
          <w:drawing>
            <wp:anchor distT="0" distB="0" distL="114300" distR="114300" simplePos="0" relativeHeight="251658240" behindDoc="0" locked="0" layoutInCell="1" allowOverlap="1" wp14:anchorId="125FC4B7" wp14:editId="3120C62F">
              <wp:simplePos x="0" y="0"/>
              <wp:positionH relativeFrom="column">
                <wp:posOffset>-663575</wp:posOffset>
              </wp:positionH>
              <wp:positionV relativeFrom="paragraph">
                <wp:posOffset>5290185</wp:posOffset>
              </wp:positionV>
              <wp:extent cx="6858635" cy="2221230"/>
              <wp:effectExtent l="0" t="0" r="0" b="0"/>
              <wp:wrapSquare wrapText="bothSides"/>
              <wp:docPr id="1" name="Picture 1" descr="Macintosh HD:Users:marcelo:Desktop:Figures Diego :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rcelo:Desktop:Figures Diego :fi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63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del>
      <w:r w:rsidR="00BC0DC0" w:rsidRPr="00A05B8C">
        <w:rPr>
          <w:rFonts w:ascii="Times New Roman" w:hAnsi="Times New Roman" w:cs="Times New Roman"/>
          <w:b/>
        </w:rPr>
        <w:t>Fig. 1</w:t>
      </w:r>
      <w:r w:rsidRPr="00A05B8C">
        <w:rPr>
          <w:rFonts w:ascii="Times New Roman" w:hAnsi="Times New Roman" w:cs="Times New Roman"/>
        </w:rPr>
        <w:t xml:space="preserve"> Distribution of oxygen level across five different marine sites. Field sites are order</w:t>
      </w:r>
      <w:r w:rsidR="00033532" w:rsidRPr="00A05B8C">
        <w:rPr>
          <w:rFonts w:ascii="Times New Roman" w:hAnsi="Times New Roman" w:cs="Times New Roman"/>
        </w:rPr>
        <w:t>ed</w:t>
      </w:r>
      <w:r w:rsidRPr="00A05B8C">
        <w:rPr>
          <w:rFonts w:ascii="Times New Roman" w:hAnsi="Times New Roman" w:cs="Times New Roman"/>
        </w:rPr>
        <w:t xml:space="preserve"> according to their ranking of their average water speed, from slowest to fastest. Left side of each plot represent frequency distribution of oxygen. Right sides of the plots show cumulative density histograms of oxygen availability for each site. Vertical dashed lines indicate the </w:t>
      </w:r>
      <w:r w:rsidR="00CA0F4E" w:rsidRPr="00A05B8C">
        <w:rPr>
          <w:rFonts w:ascii="Times New Roman" w:hAnsi="Times New Roman" w:cs="Times New Roman"/>
        </w:rPr>
        <w:t>level</w:t>
      </w:r>
      <w:r w:rsidRPr="00A05B8C">
        <w:rPr>
          <w:rFonts w:ascii="Times New Roman" w:hAnsi="Times New Roman" w:cs="Times New Roman"/>
        </w:rPr>
        <w:t xml:space="preserve"> w</w:t>
      </w:r>
      <w:r w:rsidR="00033532" w:rsidRPr="00A05B8C">
        <w:rPr>
          <w:rFonts w:ascii="Times New Roman" w:hAnsi="Times New Roman" w:cs="Times New Roman"/>
        </w:rPr>
        <w:t>h</w:t>
      </w:r>
      <w:r w:rsidRPr="00A05B8C">
        <w:rPr>
          <w:rFonts w:ascii="Times New Roman" w:hAnsi="Times New Roman" w:cs="Times New Roman"/>
        </w:rPr>
        <w:t>ere the</w:t>
      </w:r>
      <w:r w:rsidR="008521B4" w:rsidRPr="00A05B8C">
        <w:rPr>
          <w:rFonts w:ascii="Times New Roman" w:hAnsi="Times New Roman" w:cs="Times New Roman"/>
        </w:rPr>
        <w:t xml:space="preserve"> respiration rate of the animals</w:t>
      </w:r>
      <w:r w:rsidRPr="00A05B8C">
        <w:rPr>
          <w:rFonts w:ascii="Times New Roman" w:hAnsi="Times New Roman" w:cs="Times New Roman"/>
        </w:rPr>
        <w:t xml:space="preserve"> </w:t>
      </w:r>
      <w:r w:rsidR="008521B4" w:rsidRPr="00A05B8C">
        <w:rPr>
          <w:rFonts w:ascii="Times New Roman" w:hAnsi="Times New Roman" w:cs="Times New Roman"/>
        </w:rPr>
        <w:t>start to decline</w:t>
      </w:r>
      <w:r w:rsidR="00033532" w:rsidRPr="00A05B8C">
        <w:rPr>
          <w:rFonts w:ascii="Times New Roman" w:hAnsi="Times New Roman" w:cs="Times New Roman"/>
        </w:rPr>
        <w:t xml:space="preserve"> (i.e. the value of air saturation in which oxygen consumption is 5% lower than that at 100% air saturation)</w:t>
      </w:r>
      <w:r w:rsidRPr="00A05B8C">
        <w:rPr>
          <w:rFonts w:ascii="Times New Roman" w:hAnsi="Times New Roman" w:cs="Times New Roman"/>
        </w:rPr>
        <w:t>. The horizontal lines correspond to the percentage of microsites that represent physiology stress due to oxygen limitation for native and invasive species form each site. Blue lines are for invasive organisms and red for natives</w:t>
      </w:r>
      <w:r w:rsidR="00932100" w:rsidRPr="00A05B8C">
        <w:rPr>
          <w:rFonts w:ascii="Times New Roman" w:hAnsi="Times New Roman" w:cs="Times New Roman"/>
        </w:rPr>
        <w:t>.</w:t>
      </w:r>
    </w:p>
    <w:p w14:paraId="0D4B274A" w14:textId="77777777" w:rsidR="00E9600C" w:rsidRDefault="00E9600C" w:rsidP="00C27738">
      <w:pPr>
        <w:spacing w:line="480" w:lineRule="auto"/>
        <w:rPr>
          <w:ins w:id="330" w:author="Diego Barneche" w:date="2016-08-16T07:30:00Z"/>
          <w:rFonts w:ascii="Times New Roman" w:hAnsi="Times New Roman" w:cs="Times New Roman"/>
        </w:rPr>
      </w:pPr>
    </w:p>
    <w:p w14:paraId="1F90B8E3" w14:textId="3298B546" w:rsidR="00771936" w:rsidRPr="00A05B8C" w:rsidDel="00E9600C" w:rsidRDefault="00771936" w:rsidP="00C27738">
      <w:pPr>
        <w:spacing w:line="480" w:lineRule="auto"/>
        <w:rPr>
          <w:del w:id="331" w:author="Diego Barneche" w:date="2016-08-16T07:29:00Z"/>
          <w:rFonts w:ascii="Times New Roman" w:hAnsi="Times New Roman" w:cs="Times New Roman"/>
        </w:rPr>
      </w:pPr>
      <w:del w:id="332" w:author="Diego Barneche" w:date="2016-08-16T07:30:00Z">
        <w:r w:rsidRPr="00A05B8C" w:rsidDel="00E9600C">
          <w:rPr>
            <w:rFonts w:ascii="Times New Roman" w:hAnsi="Times New Roman" w:cs="Times New Roman"/>
          </w:rPr>
          <w:br w:type="page"/>
        </w:r>
      </w:del>
    </w:p>
    <w:p w14:paraId="5146F046" w14:textId="155D7778" w:rsidR="00512914" w:rsidRPr="00A05B8C" w:rsidRDefault="00512914" w:rsidP="00C27738">
      <w:pPr>
        <w:spacing w:line="480" w:lineRule="auto"/>
        <w:rPr>
          <w:rFonts w:ascii="Times New Roman" w:hAnsi="Times New Roman" w:cs="Times New Roman"/>
        </w:rPr>
      </w:pPr>
      <w:r w:rsidRPr="00A05B8C">
        <w:rPr>
          <w:rFonts w:ascii="Times New Roman" w:hAnsi="Times New Roman" w:cs="Times New Roman"/>
          <w:b/>
        </w:rPr>
        <w:t>F</w:t>
      </w:r>
      <w:r w:rsidR="00BC0DC0" w:rsidRPr="00A05B8C">
        <w:rPr>
          <w:rFonts w:ascii="Times New Roman" w:hAnsi="Times New Roman" w:cs="Times New Roman"/>
          <w:b/>
        </w:rPr>
        <w:t>ig</w:t>
      </w:r>
      <w:r w:rsidRPr="00A05B8C">
        <w:rPr>
          <w:rFonts w:ascii="Times New Roman" w:hAnsi="Times New Roman" w:cs="Times New Roman"/>
          <w:b/>
        </w:rPr>
        <w:t xml:space="preserve"> 2.</w:t>
      </w:r>
      <w:r w:rsidRPr="00A05B8C">
        <w:rPr>
          <w:rFonts w:ascii="Times New Roman" w:hAnsi="Times New Roman" w:cs="Times New Roman"/>
        </w:rPr>
        <w:t xml:space="preserve"> Differences in </w:t>
      </w:r>
      <m:oMath>
        <m:sSub>
          <m:sSubPr>
            <m:ctrlPr>
              <w:ins w:id="333" w:author="Diego Barneche" w:date="2016-08-16T07:30:00Z">
                <w:rPr>
                  <w:rFonts w:ascii="Cambria Math" w:hAnsi="Cambria Math" w:cs="Times New Roman"/>
                </w:rPr>
              </w:ins>
            </m:ctrlPr>
          </m:sSubPr>
          <m:e>
            <w:ins w:id="334" w:author="Diego Barneche" w:date="2016-08-16T07:30:00Z">
              <m:r>
                <w:rPr>
                  <w:rFonts w:ascii="Cambria Math" w:hAnsi="Cambria Math" w:cs="Times New Roman"/>
                </w:rPr>
                <m:t>C</m:t>
              </m:r>
            </w:ins>
          </m:e>
          <m:sub>
            <m:sSub>
              <m:sSubPr>
                <m:ctrlPr>
                  <w:ins w:id="335" w:author="Diego Barneche" w:date="2016-08-16T07:30:00Z">
                    <w:rPr>
                      <w:rFonts w:ascii="Cambria Math" w:hAnsi="Cambria Math" w:cs="Times New Roman"/>
                    </w:rPr>
                  </w:ins>
                </m:ctrlPr>
              </m:sSubPr>
              <m:e>
                <w:ins w:id="336" w:author="Diego Barneche" w:date="2016-08-16T07:30:00Z">
                  <m:r>
                    <w:rPr>
                      <w:rFonts w:ascii="Cambria Math" w:hAnsi="Cambria Math" w:cs="Times New Roman"/>
                    </w:rPr>
                    <m:t>C</m:t>
                  </m:r>
                </w:ins>
              </m:e>
              <m:sub>
                <m:sSub>
                  <m:sSubPr>
                    <m:ctrlPr>
                      <w:ins w:id="337" w:author="Diego Barneche" w:date="2016-08-16T07:30:00Z">
                        <w:rPr>
                          <w:rFonts w:ascii="Cambria Math" w:hAnsi="Cambria Math" w:cs="Times New Roman"/>
                        </w:rPr>
                      </w:ins>
                    </m:ctrlPr>
                  </m:sSubPr>
                  <m:e>
                    <w:ins w:id="338" w:author="Diego Barneche" w:date="2016-08-16T07:30:00Z">
                      <m:r>
                        <m:rPr>
                          <m:sty m:val="p"/>
                        </m:rPr>
                        <w:rPr>
                          <w:rFonts w:ascii="Cambria Math" w:hAnsi="Cambria Math" w:cs="Times New Roman"/>
                        </w:rPr>
                        <m:t>O</m:t>
                      </m:r>
                    </w:ins>
                  </m:e>
                  <m:sub>
                    <w:ins w:id="339" w:author="Diego Barneche" w:date="2016-08-16T07:30:00Z">
                      <m:r>
                        <m:rPr>
                          <m:sty m:val="p"/>
                        </m:rPr>
                        <w:rPr>
                          <w:rFonts w:ascii="Cambria Math" w:hAnsi="Cambria Math" w:cs="Times New Roman"/>
                        </w:rPr>
                        <m:t>2</m:t>
                      </m:r>
                    </w:ins>
                  </m:sub>
                </m:sSub>
              </m:sub>
            </m:sSub>
          </m:sub>
        </m:sSub>
        <m:sSub>
          <m:sSubPr>
            <m:ctrlPr>
              <w:del w:id="340" w:author="Diego Barneche" w:date="2016-08-16T07:30:00Z">
                <w:rPr>
                  <w:rFonts w:ascii="Cambria Math" w:hAnsi="Cambria Math" w:cs="Times New Roman"/>
                </w:rPr>
              </w:del>
            </m:ctrlPr>
          </m:sSubPr>
          <m:e>
            <w:del w:id="341" w:author="Diego Barneche" w:date="2016-08-16T07:30:00Z">
              <m:r>
                <w:rPr>
                  <w:rFonts w:ascii="Cambria Math" w:hAnsi="Cambria Math" w:cs="Times New Roman"/>
                </w:rPr>
                <m:t>C</m:t>
              </m:r>
            </w:del>
          </m:e>
          <m:sub>
            <w:del w:id="342" w:author="Diego Barneche" w:date="2016-08-16T07:30:00Z">
              <m:r>
                <w:rPr>
                  <w:rFonts w:ascii="Cambria Math" w:hAnsi="Cambria Math" w:cs="Times New Roman"/>
                </w:rPr>
                <m:t>50%</m:t>
              </m:r>
            </w:del>
            <m:acc>
              <m:accPr>
                <m:chr m:val="̇"/>
                <m:ctrlPr>
                  <w:del w:id="343" w:author="Diego Barneche" w:date="2016-08-16T07:30:00Z">
                    <w:rPr>
                      <w:rFonts w:ascii="Cambria Math" w:hAnsi="Cambria Math" w:cs="Times New Roman"/>
                    </w:rPr>
                  </w:del>
                </m:ctrlPr>
              </m:accPr>
              <m:e>
                <w:del w:id="344" w:author="Diego Barneche" w:date="2016-08-16T07:30:00Z">
                  <m:r>
                    <w:rPr>
                      <w:rFonts w:ascii="Cambria Math" w:hAnsi="Cambria Math" w:cs="Times New Roman"/>
                    </w:rPr>
                    <m:t>V</m:t>
                  </m:r>
                </w:del>
              </m:e>
            </m:acc>
            <m:sSub>
              <m:sSubPr>
                <m:ctrlPr>
                  <w:del w:id="345" w:author="Diego Barneche" w:date="2016-08-16T07:30:00Z">
                    <w:rPr>
                      <w:rFonts w:ascii="Cambria Math" w:hAnsi="Cambria Math" w:cs="Times New Roman"/>
                    </w:rPr>
                  </w:del>
                </m:ctrlPr>
              </m:sSubPr>
              <m:e>
                <w:del w:id="346" w:author="Diego Barneche" w:date="2016-08-16T07:30:00Z">
                  <m:r>
                    <m:rPr>
                      <m:sty m:val="p"/>
                    </m:rPr>
                    <w:rPr>
                      <w:rFonts w:ascii="Cambria Math" w:hAnsi="Cambria Math" w:cs="Times New Roman"/>
                    </w:rPr>
                    <m:t>O</m:t>
                  </m:r>
                </w:del>
              </m:e>
              <m:sub>
                <w:del w:id="347" w:author="Diego Barneche" w:date="2016-08-16T07:30:00Z">
                  <m:r>
                    <m:rPr>
                      <m:sty m:val="p"/>
                    </m:rPr>
                    <w:rPr>
                      <w:rFonts w:ascii="Cambria Math" w:hAnsi="Cambria Math" w:cs="Times New Roman"/>
                    </w:rPr>
                    <m:t>2</m:t>
                  </m:r>
                </w:del>
              </m:sub>
            </m:sSub>
          </m:sub>
        </m:sSub>
        <w:del w:id="348" w:author="Diego Barneche" w:date="2016-08-16T07:30:00Z">
          <m:r>
            <w:rPr>
              <w:rFonts w:ascii="Cambria Math" w:hAnsi="Cambria Math" w:cs="Times New Roman"/>
            </w:rPr>
            <m:t xml:space="preserve"> </m:t>
          </m:r>
        </w:del>
      </m:oMath>
      <w:r w:rsidRPr="00A05B8C">
        <w:rPr>
          <w:rFonts w:ascii="Times New Roman" w:hAnsi="Times New Roman" w:cs="Times New Roman"/>
        </w:rPr>
        <w:t xml:space="preserve">between: </w:t>
      </w:r>
      <w:ins w:id="349" w:author="Diego Barneche" w:date="2016-08-16T08:04:00Z">
        <w:r w:rsidR="00E27408">
          <w:rPr>
            <w:rFonts w:ascii="Times New Roman" w:hAnsi="Times New Roman" w:cs="Times New Roman"/>
          </w:rPr>
          <w:t>(a</w:t>
        </w:r>
      </w:ins>
      <w:del w:id="350" w:author="Diego Barneche" w:date="2016-08-16T08:04:00Z">
        <w:r w:rsidRPr="00A05B8C" w:rsidDel="00E27408">
          <w:rPr>
            <w:rFonts w:ascii="Times New Roman" w:hAnsi="Times New Roman" w:cs="Times New Roman"/>
          </w:rPr>
          <w:delText>A</w:delText>
        </w:r>
      </w:del>
      <w:r w:rsidRPr="00A05B8C">
        <w:rPr>
          <w:rFonts w:ascii="Times New Roman" w:hAnsi="Times New Roman" w:cs="Times New Roman"/>
        </w:rPr>
        <w:t xml:space="preserve">) species shape (erect and flat), and </w:t>
      </w:r>
      <w:ins w:id="351" w:author="Diego Barneche" w:date="2016-08-16T08:04:00Z">
        <w:r w:rsidR="00E27408">
          <w:rPr>
            <w:rFonts w:ascii="Times New Roman" w:hAnsi="Times New Roman" w:cs="Times New Roman"/>
          </w:rPr>
          <w:t>(b</w:t>
        </w:r>
      </w:ins>
      <w:del w:id="352" w:author="Diego Barneche" w:date="2016-08-16T08:04:00Z">
        <w:r w:rsidRPr="00A05B8C" w:rsidDel="00E27408">
          <w:rPr>
            <w:rFonts w:ascii="Times New Roman" w:hAnsi="Times New Roman" w:cs="Times New Roman"/>
          </w:rPr>
          <w:delText>B</w:delText>
        </w:r>
      </w:del>
      <w:r w:rsidRPr="00A05B8C">
        <w:rPr>
          <w:rFonts w:ascii="Times New Roman" w:hAnsi="Times New Roman" w:cs="Times New Roman"/>
        </w:rPr>
        <w:t xml:space="preserve">) species status (native and invasive). Each of the </w:t>
      </w:r>
      <w:r w:rsidR="006735A1" w:rsidRPr="00A05B8C">
        <w:rPr>
          <w:rFonts w:ascii="Times New Roman" w:hAnsi="Times New Roman" w:cs="Times New Roman"/>
        </w:rPr>
        <w:t>6</w:t>
      </w:r>
      <w:r w:rsidRPr="00A05B8C">
        <w:rPr>
          <w:rFonts w:ascii="Times New Roman" w:hAnsi="Times New Roman" w:cs="Times New Roman"/>
        </w:rPr>
        <w:t xml:space="preserve">,000 circles for each category represents an average of </w:t>
      </w:r>
      <m:oMath>
        <m:sSub>
          <m:sSubPr>
            <m:ctrlPr>
              <w:ins w:id="353" w:author="Diego Barneche" w:date="2016-08-16T07:30:00Z">
                <w:rPr>
                  <w:rFonts w:ascii="Cambria Math" w:hAnsi="Cambria Math" w:cs="Times New Roman"/>
                </w:rPr>
              </w:ins>
            </m:ctrlPr>
          </m:sSubPr>
          <m:e>
            <w:ins w:id="354" w:author="Diego Barneche" w:date="2016-08-16T07:30:00Z">
              <m:r>
                <w:rPr>
                  <w:rFonts w:ascii="Cambria Math" w:hAnsi="Cambria Math" w:cs="Times New Roman"/>
                </w:rPr>
                <m:t>C</m:t>
              </m:r>
            </w:ins>
          </m:e>
          <m:sub>
            <m:sSub>
              <m:sSubPr>
                <m:ctrlPr>
                  <w:ins w:id="355" w:author="Diego Barneche" w:date="2016-08-16T07:30:00Z">
                    <w:rPr>
                      <w:rFonts w:ascii="Cambria Math" w:hAnsi="Cambria Math" w:cs="Times New Roman"/>
                    </w:rPr>
                  </w:ins>
                </m:ctrlPr>
              </m:sSubPr>
              <m:e>
                <w:ins w:id="356" w:author="Diego Barneche" w:date="2016-08-16T07:30:00Z">
                  <m:r>
                    <w:rPr>
                      <w:rFonts w:ascii="Cambria Math" w:hAnsi="Cambria Math" w:cs="Times New Roman"/>
                    </w:rPr>
                    <m:t>C</m:t>
                  </m:r>
                </w:ins>
              </m:e>
              <m:sub>
                <m:sSub>
                  <m:sSubPr>
                    <m:ctrlPr>
                      <w:ins w:id="357" w:author="Diego Barneche" w:date="2016-08-16T07:30:00Z">
                        <w:rPr>
                          <w:rFonts w:ascii="Cambria Math" w:hAnsi="Cambria Math" w:cs="Times New Roman"/>
                        </w:rPr>
                      </w:ins>
                    </m:ctrlPr>
                  </m:sSubPr>
                  <m:e>
                    <w:ins w:id="358" w:author="Diego Barneche" w:date="2016-08-16T07:30:00Z">
                      <m:r>
                        <m:rPr>
                          <m:sty m:val="p"/>
                        </m:rPr>
                        <w:rPr>
                          <w:rFonts w:ascii="Cambria Math" w:hAnsi="Cambria Math" w:cs="Times New Roman"/>
                        </w:rPr>
                        <m:t>O</m:t>
                      </m:r>
                    </w:ins>
                  </m:e>
                  <m:sub>
                    <w:ins w:id="359" w:author="Diego Barneche" w:date="2016-08-16T07:30:00Z">
                      <m:r>
                        <m:rPr>
                          <m:sty m:val="p"/>
                        </m:rPr>
                        <w:rPr>
                          <w:rFonts w:ascii="Cambria Math" w:hAnsi="Cambria Math" w:cs="Times New Roman"/>
                        </w:rPr>
                        <m:t>2</m:t>
                      </m:r>
                    </w:ins>
                  </m:sub>
                </m:sSub>
              </m:sub>
            </m:sSub>
          </m:sub>
        </m:sSub>
        <m:sSub>
          <m:sSubPr>
            <m:ctrlPr>
              <w:del w:id="360" w:author="Diego Barneche" w:date="2016-08-16T07:30:00Z">
                <w:rPr>
                  <w:rFonts w:ascii="Cambria Math" w:hAnsi="Cambria Math" w:cs="Times New Roman"/>
                </w:rPr>
              </w:del>
            </m:ctrlPr>
          </m:sSubPr>
          <m:e>
            <w:del w:id="361" w:author="Diego Barneche" w:date="2016-08-16T07:30:00Z">
              <m:r>
                <w:rPr>
                  <w:rFonts w:ascii="Cambria Math" w:hAnsi="Cambria Math" w:cs="Times New Roman"/>
                </w:rPr>
                <m:t>C</m:t>
              </m:r>
            </w:del>
          </m:e>
          <m:sub>
            <w:del w:id="362" w:author="Diego Barneche" w:date="2016-08-16T07:30:00Z">
              <m:r>
                <w:rPr>
                  <w:rFonts w:ascii="Cambria Math" w:hAnsi="Cambria Math" w:cs="Times New Roman"/>
                </w:rPr>
                <m:t>50%</m:t>
              </m:r>
            </w:del>
            <m:acc>
              <m:accPr>
                <m:chr m:val="̇"/>
                <m:ctrlPr>
                  <w:del w:id="363" w:author="Diego Barneche" w:date="2016-08-16T07:30:00Z">
                    <w:rPr>
                      <w:rFonts w:ascii="Cambria Math" w:hAnsi="Cambria Math" w:cs="Times New Roman"/>
                    </w:rPr>
                  </w:del>
                </m:ctrlPr>
              </m:accPr>
              <m:e>
                <w:del w:id="364" w:author="Diego Barneche" w:date="2016-08-16T07:30:00Z">
                  <m:r>
                    <w:rPr>
                      <w:rFonts w:ascii="Cambria Math" w:hAnsi="Cambria Math" w:cs="Times New Roman"/>
                    </w:rPr>
                    <m:t>V</m:t>
                  </m:r>
                </w:del>
              </m:e>
            </m:acc>
            <m:sSub>
              <m:sSubPr>
                <m:ctrlPr>
                  <w:del w:id="365" w:author="Diego Barneche" w:date="2016-08-16T07:30:00Z">
                    <w:rPr>
                      <w:rFonts w:ascii="Cambria Math" w:hAnsi="Cambria Math" w:cs="Times New Roman"/>
                    </w:rPr>
                  </w:del>
                </m:ctrlPr>
              </m:sSubPr>
              <m:e>
                <w:del w:id="366" w:author="Diego Barneche" w:date="2016-08-16T07:30:00Z">
                  <m:r>
                    <m:rPr>
                      <m:sty m:val="p"/>
                    </m:rPr>
                    <w:rPr>
                      <w:rFonts w:ascii="Cambria Math" w:hAnsi="Cambria Math" w:cs="Times New Roman"/>
                    </w:rPr>
                    <m:t>O</m:t>
                  </m:r>
                </w:del>
              </m:e>
              <m:sub>
                <w:del w:id="367" w:author="Diego Barneche" w:date="2016-08-16T07:30:00Z">
                  <m:r>
                    <m:rPr>
                      <m:sty m:val="p"/>
                    </m:rPr>
                    <w:rPr>
                      <w:rFonts w:ascii="Cambria Math" w:hAnsi="Cambria Math" w:cs="Times New Roman"/>
                    </w:rPr>
                    <m:t>2</m:t>
                  </m:r>
                </w:del>
              </m:sub>
            </m:sSub>
          </m:sub>
        </m:sSub>
        <w:del w:id="368" w:author="Diego Barneche" w:date="2016-08-16T07:30:00Z">
          <m:r>
            <w:rPr>
              <w:rFonts w:ascii="Cambria Math" w:hAnsi="Cambria Math" w:cs="Times New Roman"/>
            </w:rPr>
            <m:t xml:space="preserve"> </m:t>
          </m:r>
        </w:del>
      </m:oMath>
      <w:r w:rsidRPr="00A05B8C">
        <w:rPr>
          <w:rFonts w:ascii="Times New Roman" w:hAnsi="Times New Roman" w:cs="Times New Roman"/>
        </w:rPr>
        <w:t xml:space="preserve">estimated by </w:t>
      </w:r>
      <w:r w:rsidR="00932100" w:rsidRPr="00A05B8C">
        <w:rPr>
          <w:rFonts w:ascii="Times New Roman" w:hAnsi="Times New Roman" w:cs="Times New Roman"/>
        </w:rPr>
        <w:t xml:space="preserve">an </w:t>
      </w:r>
      <w:r w:rsidRPr="00A05B8C">
        <w:rPr>
          <w:rFonts w:ascii="Times New Roman" w:hAnsi="Times New Roman" w:cs="Times New Roman"/>
        </w:rPr>
        <w:t xml:space="preserve">ANOVA using species-specific </w:t>
      </w:r>
      <w:r w:rsidR="00932100" w:rsidRPr="00A05B8C">
        <w:rPr>
          <w:rFonts w:ascii="Times New Roman" w:hAnsi="Times New Roman" w:cs="Times New Roman"/>
        </w:rPr>
        <w:t xml:space="preserve">values </w:t>
      </w:r>
      <w:r w:rsidRPr="00A05B8C">
        <w:rPr>
          <w:rFonts w:ascii="Times New Roman" w:hAnsi="Times New Roman" w:cs="Times New Roman"/>
        </w:rPr>
        <w:t xml:space="preserve">of </w:t>
      </w:r>
      <m:oMath>
        <m:sSub>
          <m:sSubPr>
            <m:ctrlPr>
              <w:ins w:id="369" w:author="Diego Barneche" w:date="2016-08-16T07:31:00Z">
                <w:rPr>
                  <w:rFonts w:ascii="Cambria Math" w:hAnsi="Cambria Math" w:cs="Times New Roman"/>
                </w:rPr>
              </w:ins>
            </m:ctrlPr>
          </m:sSubPr>
          <m:e>
            <w:ins w:id="370" w:author="Diego Barneche" w:date="2016-08-16T07:31:00Z">
              <m:r>
                <w:rPr>
                  <w:rFonts w:ascii="Cambria Math" w:hAnsi="Cambria Math" w:cs="Times New Roman"/>
                </w:rPr>
                <m:t>C</m:t>
              </m:r>
            </w:ins>
          </m:e>
          <m:sub>
            <m:sSub>
              <m:sSubPr>
                <m:ctrlPr>
                  <w:ins w:id="371" w:author="Diego Barneche" w:date="2016-08-16T07:31:00Z">
                    <w:rPr>
                      <w:rFonts w:ascii="Cambria Math" w:hAnsi="Cambria Math" w:cs="Times New Roman"/>
                    </w:rPr>
                  </w:ins>
                </m:ctrlPr>
              </m:sSubPr>
              <m:e>
                <w:ins w:id="372" w:author="Diego Barneche" w:date="2016-08-16T07:31:00Z">
                  <m:r>
                    <w:rPr>
                      <w:rFonts w:ascii="Cambria Math" w:hAnsi="Cambria Math" w:cs="Times New Roman"/>
                    </w:rPr>
                    <m:t>C</m:t>
                  </m:r>
                </w:ins>
              </m:e>
              <m:sub>
                <m:sSub>
                  <m:sSubPr>
                    <m:ctrlPr>
                      <w:ins w:id="373" w:author="Diego Barneche" w:date="2016-08-16T07:31:00Z">
                        <w:rPr>
                          <w:rFonts w:ascii="Cambria Math" w:hAnsi="Cambria Math" w:cs="Times New Roman"/>
                        </w:rPr>
                      </w:ins>
                    </m:ctrlPr>
                  </m:sSubPr>
                  <m:e>
                    <w:ins w:id="374" w:author="Diego Barneche" w:date="2016-08-16T07:31:00Z">
                      <m:r>
                        <m:rPr>
                          <m:sty m:val="p"/>
                        </m:rPr>
                        <w:rPr>
                          <w:rFonts w:ascii="Cambria Math" w:hAnsi="Cambria Math" w:cs="Times New Roman"/>
                        </w:rPr>
                        <m:t>O</m:t>
                      </m:r>
                    </w:ins>
                  </m:e>
                  <m:sub>
                    <w:ins w:id="375" w:author="Diego Barneche" w:date="2016-08-16T07:31:00Z">
                      <m:r>
                        <m:rPr>
                          <m:sty m:val="p"/>
                        </m:rPr>
                        <w:rPr>
                          <w:rFonts w:ascii="Cambria Math" w:hAnsi="Cambria Math" w:cs="Times New Roman"/>
                        </w:rPr>
                        <m:t>2</m:t>
                      </m:r>
                    </w:ins>
                  </m:sub>
                </m:sSub>
              </m:sub>
            </m:sSub>
          </m:sub>
        </m:sSub>
        <m:sSub>
          <m:sSubPr>
            <m:ctrlPr>
              <w:del w:id="376" w:author="Diego Barneche" w:date="2016-08-16T07:31:00Z">
                <w:rPr>
                  <w:rFonts w:ascii="Cambria Math" w:hAnsi="Cambria Math" w:cs="Times New Roman"/>
                </w:rPr>
              </w:del>
            </m:ctrlPr>
          </m:sSubPr>
          <m:e>
            <w:del w:id="377" w:author="Diego Barneche" w:date="2016-08-16T07:31:00Z">
              <m:r>
                <w:rPr>
                  <w:rFonts w:ascii="Cambria Math" w:hAnsi="Cambria Math" w:cs="Times New Roman"/>
                </w:rPr>
                <m:t>C</m:t>
              </m:r>
            </w:del>
          </m:e>
          <m:sub>
            <w:del w:id="378" w:author="Diego Barneche" w:date="2016-08-16T07:31:00Z">
              <m:r>
                <w:rPr>
                  <w:rFonts w:ascii="Cambria Math" w:hAnsi="Cambria Math" w:cs="Times New Roman"/>
                </w:rPr>
                <m:t>50%</m:t>
              </m:r>
            </w:del>
            <m:acc>
              <m:accPr>
                <m:chr m:val="̇"/>
                <m:ctrlPr>
                  <w:del w:id="379" w:author="Diego Barneche" w:date="2016-08-16T07:31:00Z">
                    <w:rPr>
                      <w:rFonts w:ascii="Cambria Math" w:hAnsi="Cambria Math" w:cs="Times New Roman"/>
                    </w:rPr>
                  </w:del>
                </m:ctrlPr>
              </m:accPr>
              <m:e>
                <w:del w:id="380" w:author="Diego Barneche" w:date="2016-08-16T07:31:00Z">
                  <m:r>
                    <w:rPr>
                      <w:rFonts w:ascii="Cambria Math" w:hAnsi="Cambria Math" w:cs="Times New Roman"/>
                    </w:rPr>
                    <m:t>V</m:t>
                  </m:r>
                </w:del>
              </m:e>
            </m:acc>
            <m:sSub>
              <m:sSubPr>
                <m:ctrlPr>
                  <w:del w:id="381" w:author="Diego Barneche" w:date="2016-08-16T07:31:00Z">
                    <w:rPr>
                      <w:rFonts w:ascii="Cambria Math" w:hAnsi="Cambria Math" w:cs="Times New Roman"/>
                    </w:rPr>
                  </w:del>
                </m:ctrlPr>
              </m:sSubPr>
              <m:e>
                <w:del w:id="382" w:author="Diego Barneche" w:date="2016-08-16T07:31:00Z">
                  <m:r>
                    <m:rPr>
                      <m:sty m:val="p"/>
                    </m:rPr>
                    <w:rPr>
                      <w:rFonts w:ascii="Cambria Math" w:hAnsi="Cambria Math" w:cs="Times New Roman"/>
                    </w:rPr>
                    <m:t>O</m:t>
                  </m:r>
                </w:del>
              </m:e>
              <m:sub>
                <w:del w:id="383" w:author="Diego Barneche" w:date="2016-08-16T07:31:00Z">
                  <m:r>
                    <m:rPr>
                      <m:sty m:val="p"/>
                    </m:rPr>
                    <w:rPr>
                      <w:rFonts w:ascii="Cambria Math" w:hAnsi="Cambria Math" w:cs="Times New Roman"/>
                    </w:rPr>
                    <m:t>2</m:t>
                  </m:r>
                </w:del>
              </m:sub>
            </m:sSub>
          </m:sub>
        </m:sSub>
        <w:del w:id="384" w:author="Diego Barneche" w:date="2016-08-16T07:31:00Z">
          <m:r>
            <w:rPr>
              <w:rFonts w:ascii="Cambria Math" w:hAnsi="Cambria Math" w:cs="Times New Roman"/>
            </w:rPr>
            <m:t xml:space="preserve"> </m:t>
          </m:r>
        </w:del>
      </m:oMath>
      <w:r w:rsidR="004C5652" w:rsidRPr="00A05B8C">
        <w:rPr>
          <w:rFonts w:ascii="Times New Roman" w:hAnsi="Times New Roman" w:cs="Times New Roman"/>
        </w:rPr>
        <w:t xml:space="preserve">drawn from MCMC samples from </w:t>
      </w:r>
      <w:r w:rsidRPr="00A05B8C">
        <w:rPr>
          <w:rFonts w:ascii="Times New Roman" w:hAnsi="Times New Roman" w:cs="Times New Roman"/>
        </w:rPr>
        <w:t>a Michaelis-Menten function</w:t>
      </w:r>
      <w:r w:rsidR="004C5652" w:rsidRPr="00A05B8C">
        <w:rPr>
          <w:rFonts w:ascii="Times New Roman" w:hAnsi="Times New Roman" w:cs="Times New Roman"/>
        </w:rPr>
        <w:t xml:space="preserve"> fitted</w:t>
      </w:r>
      <w:r w:rsidRPr="00A05B8C">
        <w:rPr>
          <w:rFonts w:ascii="Times New Roman" w:hAnsi="Times New Roman" w:cs="Times New Roman"/>
        </w:rPr>
        <w:t xml:space="preserve"> in </w:t>
      </w:r>
      <w:r w:rsidRPr="00E9600C">
        <w:rPr>
          <w:rFonts w:ascii="Times New Roman" w:hAnsi="Times New Roman" w:cs="Times New Roman"/>
          <w:i/>
          <w:rPrChange w:id="385" w:author="Diego Barneche" w:date="2016-08-16T07:30:00Z">
            <w:rPr>
              <w:rFonts w:ascii="Times New Roman" w:hAnsi="Times New Roman" w:cs="Times New Roman"/>
            </w:rPr>
          </w:rPrChange>
        </w:rPr>
        <w:t>JAGS</w:t>
      </w:r>
      <w:r w:rsidRPr="00A05B8C">
        <w:rPr>
          <w:rFonts w:ascii="Times New Roman" w:hAnsi="Times New Roman" w:cs="Times New Roman"/>
        </w:rPr>
        <w:t>.</w:t>
      </w:r>
    </w:p>
    <w:p w14:paraId="0570BC25" w14:textId="77777777" w:rsidR="00303134" w:rsidRPr="00A05B8C" w:rsidRDefault="00303134" w:rsidP="00C27738">
      <w:pPr>
        <w:spacing w:line="480" w:lineRule="auto"/>
        <w:rPr>
          <w:rFonts w:ascii="Times New Roman" w:hAnsi="Times New Roman" w:cs="Times New Roman"/>
        </w:rPr>
      </w:pPr>
    </w:p>
    <w:p w14:paraId="38964486" w14:textId="2A8FA5A8" w:rsidR="00303134" w:rsidRPr="00A05B8C" w:rsidDel="00E9600C" w:rsidRDefault="00303134" w:rsidP="00C27738">
      <w:pPr>
        <w:spacing w:line="480" w:lineRule="auto"/>
        <w:rPr>
          <w:del w:id="386" w:author="Diego Barneche" w:date="2016-08-16T07:30:00Z"/>
          <w:rFonts w:ascii="Times New Roman" w:hAnsi="Times New Roman" w:cs="Times New Roman"/>
        </w:rPr>
      </w:pPr>
      <w:del w:id="387" w:author="Diego Barneche" w:date="2016-08-16T07:29:00Z">
        <w:r w:rsidRPr="00A05B8C" w:rsidDel="00E9600C">
          <w:rPr>
            <w:rFonts w:ascii="Times New Roman" w:hAnsi="Times New Roman" w:cs="Times New Roman"/>
            <w:noProof/>
          </w:rPr>
          <w:drawing>
            <wp:inline distT="0" distB="0" distL="0" distR="0" wp14:anchorId="16A5DF0F" wp14:editId="63D2F279">
              <wp:extent cx="5516880" cy="2580640"/>
              <wp:effectExtent l="0" t="0" r="0" b="10160"/>
              <wp:docPr id="6" name="Picture 6" descr="Macintosh HD:Users:marcelo:Desktop:Figures Diego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elo:Desktop:Figures Diego :fig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880" cy="2580640"/>
                      </a:xfrm>
                      <a:prstGeom prst="rect">
                        <a:avLst/>
                      </a:prstGeom>
                      <a:noFill/>
                      <a:ln>
                        <a:noFill/>
                      </a:ln>
                    </pic:spPr>
                  </pic:pic>
                </a:graphicData>
              </a:graphic>
            </wp:inline>
          </w:drawing>
        </w:r>
      </w:del>
    </w:p>
    <w:p w14:paraId="71CC06C4" w14:textId="77777777" w:rsidR="00303134" w:rsidRPr="00A05B8C" w:rsidDel="00E9600C" w:rsidRDefault="00303134" w:rsidP="00C27738">
      <w:pPr>
        <w:spacing w:line="480" w:lineRule="auto"/>
        <w:rPr>
          <w:del w:id="388" w:author="Diego Barneche" w:date="2016-08-16T07:30:00Z"/>
          <w:rFonts w:ascii="Times New Roman" w:hAnsi="Times New Roman" w:cs="Times New Roman"/>
        </w:rPr>
      </w:pPr>
    </w:p>
    <w:p w14:paraId="416D6AD5" w14:textId="77777777" w:rsidR="00303134" w:rsidRPr="00A05B8C" w:rsidDel="00E9600C" w:rsidRDefault="00303134" w:rsidP="00C27738">
      <w:pPr>
        <w:spacing w:line="480" w:lineRule="auto"/>
        <w:rPr>
          <w:del w:id="389" w:author="Diego Barneche" w:date="2016-08-16T07:30:00Z"/>
          <w:rFonts w:ascii="Times New Roman" w:hAnsi="Times New Roman" w:cs="Times New Roman"/>
        </w:rPr>
      </w:pPr>
    </w:p>
    <w:p w14:paraId="3AC79A5F" w14:textId="77777777" w:rsidR="00303134" w:rsidRPr="00A05B8C" w:rsidDel="00E9600C" w:rsidRDefault="00303134" w:rsidP="00C27738">
      <w:pPr>
        <w:spacing w:line="480" w:lineRule="auto"/>
        <w:rPr>
          <w:del w:id="390" w:author="Diego Barneche" w:date="2016-08-16T07:30:00Z"/>
          <w:rFonts w:ascii="Times New Roman" w:hAnsi="Times New Roman" w:cs="Times New Roman"/>
        </w:rPr>
      </w:pPr>
    </w:p>
    <w:p w14:paraId="5C42722B" w14:textId="77777777" w:rsidR="00303134" w:rsidRPr="00A05B8C" w:rsidDel="00E9600C" w:rsidRDefault="00303134" w:rsidP="00C27738">
      <w:pPr>
        <w:spacing w:line="480" w:lineRule="auto"/>
        <w:rPr>
          <w:del w:id="391" w:author="Diego Barneche" w:date="2016-08-16T07:30:00Z"/>
          <w:rFonts w:ascii="Times New Roman" w:hAnsi="Times New Roman" w:cs="Times New Roman"/>
        </w:rPr>
      </w:pPr>
    </w:p>
    <w:p w14:paraId="0DBB2C4E" w14:textId="77777777" w:rsidR="00303134" w:rsidRPr="00A05B8C" w:rsidDel="00E9600C" w:rsidRDefault="00303134" w:rsidP="00C27738">
      <w:pPr>
        <w:spacing w:line="480" w:lineRule="auto"/>
        <w:rPr>
          <w:del w:id="392" w:author="Diego Barneche" w:date="2016-08-16T07:30:00Z"/>
          <w:rFonts w:ascii="Times New Roman" w:hAnsi="Times New Roman" w:cs="Times New Roman"/>
        </w:rPr>
      </w:pPr>
    </w:p>
    <w:p w14:paraId="3A398012" w14:textId="77777777" w:rsidR="00303134" w:rsidRPr="00A05B8C" w:rsidDel="00E9600C" w:rsidRDefault="00303134" w:rsidP="00C27738">
      <w:pPr>
        <w:spacing w:line="480" w:lineRule="auto"/>
        <w:rPr>
          <w:del w:id="393" w:author="Diego Barneche" w:date="2016-08-16T07:30:00Z"/>
          <w:rFonts w:ascii="Times New Roman" w:hAnsi="Times New Roman" w:cs="Times New Roman"/>
        </w:rPr>
      </w:pPr>
    </w:p>
    <w:p w14:paraId="354316FB" w14:textId="77777777" w:rsidR="00303134" w:rsidRPr="00A05B8C" w:rsidDel="00E9600C" w:rsidRDefault="00303134" w:rsidP="00C27738">
      <w:pPr>
        <w:spacing w:line="480" w:lineRule="auto"/>
        <w:rPr>
          <w:del w:id="394" w:author="Diego Barneche" w:date="2016-08-16T07:30:00Z"/>
          <w:rFonts w:ascii="Times New Roman" w:hAnsi="Times New Roman" w:cs="Times New Roman"/>
        </w:rPr>
      </w:pPr>
    </w:p>
    <w:p w14:paraId="672FFC69" w14:textId="77777777" w:rsidR="00303134" w:rsidRPr="00A05B8C" w:rsidDel="00E9600C" w:rsidRDefault="00303134" w:rsidP="00C27738">
      <w:pPr>
        <w:spacing w:line="480" w:lineRule="auto"/>
        <w:rPr>
          <w:del w:id="395" w:author="Diego Barneche" w:date="2016-08-16T07:30:00Z"/>
          <w:rFonts w:ascii="Times New Roman" w:hAnsi="Times New Roman" w:cs="Times New Roman"/>
        </w:rPr>
      </w:pPr>
    </w:p>
    <w:p w14:paraId="304F34A1" w14:textId="77777777" w:rsidR="00303134" w:rsidRPr="00A05B8C" w:rsidDel="00E9600C" w:rsidRDefault="00303134" w:rsidP="00C27738">
      <w:pPr>
        <w:spacing w:line="480" w:lineRule="auto"/>
        <w:rPr>
          <w:del w:id="396" w:author="Diego Barneche" w:date="2016-08-16T07:30:00Z"/>
          <w:rFonts w:ascii="Times New Roman" w:hAnsi="Times New Roman" w:cs="Times New Roman"/>
        </w:rPr>
      </w:pPr>
    </w:p>
    <w:p w14:paraId="52204B58" w14:textId="77777777" w:rsidR="00303134" w:rsidRPr="00A05B8C" w:rsidDel="00E9600C" w:rsidRDefault="00303134" w:rsidP="00C27738">
      <w:pPr>
        <w:spacing w:line="480" w:lineRule="auto"/>
        <w:rPr>
          <w:del w:id="397" w:author="Diego Barneche" w:date="2016-08-16T07:30:00Z"/>
          <w:rFonts w:ascii="Times New Roman" w:hAnsi="Times New Roman" w:cs="Times New Roman"/>
        </w:rPr>
      </w:pPr>
    </w:p>
    <w:p w14:paraId="50FCE89E" w14:textId="77777777" w:rsidR="00303134" w:rsidRPr="00A05B8C" w:rsidDel="00E9600C" w:rsidRDefault="00303134" w:rsidP="00C27738">
      <w:pPr>
        <w:spacing w:line="480" w:lineRule="auto"/>
        <w:rPr>
          <w:del w:id="398" w:author="Diego Barneche" w:date="2016-08-16T07:30:00Z"/>
          <w:rFonts w:ascii="Times New Roman" w:hAnsi="Times New Roman" w:cs="Times New Roman"/>
        </w:rPr>
      </w:pPr>
    </w:p>
    <w:p w14:paraId="3E6B4DC2" w14:textId="77777777" w:rsidR="00303134" w:rsidRPr="00A05B8C" w:rsidDel="00E9600C" w:rsidRDefault="00303134" w:rsidP="00C27738">
      <w:pPr>
        <w:spacing w:line="480" w:lineRule="auto"/>
        <w:rPr>
          <w:del w:id="399" w:author="Diego Barneche" w:date="2016-08-16T07:30:00Z"/>
          <w:rFonts w:ascii="Times New Roman" w:hAnsi="Times New Roman" w:cs="Times New Roman"/>
        </w:rPr>
      </w:pPr>
    </w:p>
    <w:p w14:paraId="26BFC3C2" w14:textId="60174A0D" w:rsidR="00512914" w:rsidRPr="00A05B8C" w:rsidRDefault="00512914" w:rsidP="00C27738">
      <w:pPr>
        <w:spacing w:line="480" w:lineRule="auto"/>
        <w:rPr>
          <w:rFonts w:ascii="Times New Roman" w:hAnsi="Times New Roman" w:cs="Times New Roman"/>
        </w:rPr>
      </w:pPr>
      <w:r w:rsidRPr="00A05B8C">
        <w:rPr>
          <w:rFonts w:ascii="Times New Roman" w:hAnsi="Times New Roman" w:cs="Times New Roman"/>
          <w:b/>
        </w:rPr>
        <w:t>F</w:t>
      </w:r>
      <w:r w:rsidR="00BC0DC0" w:rsidRPr="00A05B8C">
        <w:rPr>
          <w:rFonts w:ascii="Times New Roman" w:hAnsi="Times New Roman" w:cs="Times New Roman"/>
          <w:b/>
        </w:rPr>
        <w:t xml:space="preserve">ig </w:t>
      </w:r>
      <w:r w:rsidRPr="00A05B8C">
        <w:rPr>
          <w:rFonts w:ascii="Times New Roman" w:hAnsi="Times New Roman" w:cs="Times New Roman"/>
          <w:b/>
        </w:rPr>
        <w:t>3</w:t>
      </w:r>
      <w:r w:rsidR="00BC0DC0" w:rsidRPr="00A05B8C">
        <w:rPr>
          <w:rFonts w:ascii="Times New Roman" w:hAnsi="Times New Roman" w:cs="Times New Roman"/>
          <w:b/>
        </w:rPr>
        <w:t>.</w:t>
      </w:r>
      <w:r w:rsidRPr="00A05B8C">
        <w:rPr>
          <w:rFonts w:ascii="Times New Roman" w:hAnsi="Times New Roman" w:cs="Times New Roman"/>
        </w:rPr>
        <w:t xml:space="preserve"> Differences in of </w:t>
      </w:r>
      <m:oMath>
        <m:sSub>
          <m:sSubPr>
            <m:ctrlPr>
              <w:ins w:id="400" w:author="Diego Barneche" w:date="2016-08-16T07:30:00Z">
                <w:rPr>
                  <w:rFonts w:ascii="Cambria Math" w:hAnsi="Cambria Math" w:cs="Times New Roman"/>
                </w:rPr>
              </w:ins>
            </m:ctrlPr>
          </m:sSubPr>
          <m:e>
            <w:ins w:id="401" w:author="Diego Barneche" w:date="2016-08-16T07:30:00Z">
              <m:r>
                <w:rPr>
                  <w:rFonts w:ascii="Cambria Math" w:hAnsi="Cambria Math" w:cs="Times New Roman"/>
                </w:rPr>
                <m:t>C</m:t>
              </m:r>
            </w:ins>
          </m:e>
          <m:sub>
            <m:sSub>
              <m:sSubPr>
                <m:ctrlPr>
                  <w:ins w:id="402" w:author="Diego Barneche" w:date="2016-08-16T07:30:00Z">
                    <w:rPr>
                      <w:rFonts w:ascii="Cambria Math" w:hAnsi="Cambria Math" w:cs="Times New Roman"/>
                    </w:rPr>
                  </w:ins>
                </m:ctrlPr>
              </m:sSubPr>
              <m:e>
                <w:ins w:id="403" w:author="Diego Barneche" w:date="2016-08-16T07:30:00Z">
                  <m:r>
                    <w:rPr>
                      <w:rFonts w:ascii="Cambria Math" w:hAnsi="Cambria Math" w:cs="Times New Roman"/>
                    </w:rPr>
                    <m:t>C</m:t>
                  </m:r>
                </w:ins>
              </m:e>
              <m:sub>
                <m:sSub>
                  <m:sSubPr>
                    <m:ctrlPr>
                      <w:ins w:id="404" w:author="Diego Barneche" w:date="2016-08-16T07:30:00Z">
                        <w:rPr>
                          <w:rFonts w:ascii="Cambria Math" w:hAnsi="Cambria Math" w:cs="Times New Roman"/>
                        </w:rPr>
                      </w:ins>
                    </m:ctrlPr>
                  </m:sSubPr>
                  <m:e>
                    <w:ins w:id="405" w:author="Diego Barneche" w:date="2016-08-16T07:30:00Z">
                      <m:r>
                        <m:rPr>
                          <m:sty m:val="p"/>
                        </m:rPr>
                        <w:rPr>
                          <w:rFonts w:ascii="Cambria Math" w:hAnsi="Cambria Math" w:cs="Times New Roman"/>
                        </w:rPr>
                        <m:t>O</m:t>
                      </m:r>
                    </w:ins>
                  </m:e>
                  <m:sub>
                    <w:ins w:id="406" w:author="Diego Barneche" w:date="2016-08-16T07:30:00Z">
                      <m:r>
                        <m:rPr>
                          <m:sty m:val="p"/>
                        </m:rPr>
                        <w:rPr>
                          <w:rFonts w:ascii="Cambria Math" w:hAnsi="Cambria Math" w:cs="Times New Roman"/>
                        </w:rPr>
                        <m:t>2</m:t>
                      </m:r>
                    </w:ins>
                  </m:sub>
                </m:sSub>
              </m:sub>
            </m:sSub>
          </m:sub>
        </m:sSub>
        <m:sSub>
          <m:sSubPr>
            <m:ctrlPr>
              <w:del w:id="407" w:author="Diego Barneche" w:date="2016-08-16T07:30:00Z">
                <w:rPr>
                  <w:rFonts w:ascii="Cambria Math" w:hAnsi="Cambria Math" w:cs="Times New Roman"/>
                </w:rPr>
              </w:del>
            </m:ctrlPr>
          </m:sSubPr>
          <m:e>
            <w:del w:id="408" w:author="Diego Barneche" w:date="2016-08-16T07:30:00Z">
              <m:r>
                <w:rPr>
                  <w:rFonts w:ascii="Cambria Math" w:hAnsi="Cambria Math" w:cs="Times New Roman"/>
                </w:rPr>
                <m:t>C</m:t>
              </m:r>
            </w:del>
          </m:e>
          <m:sub>
            <w:del w:id="409" w:author="Diego Barneche" w:date="2016-08-16T07:30:00Z">
              <m:r>
                <w:rPr>
                  <w:rFonts w:ascii="Cambria Math" w:hAnsi="Cambria Math" w:cs="Times New Roman"/>
                </w:rPr>
                <m:t>50%</m:t>
              </m:r>
            </w:del>
            <m:acc>
              <m:accPr>
                <m:chr m:val="̇"/>
                <m:ctrlPr>
                  <w:del w:id="410" w:author="Diego Barneche" w:date="2016-08-16T07:30:00Z">
                    <w:rPr>
                      <w:rFonts w:ascii="Cambria Math" w:hAnsi="Cambria Math" w:cs="Times New Roman"/>
                    </w:rPr>
                  </w:del>
                </m:ctrlPr>
              </m:accPr>
              <m:e>
                <w:del w:id="411" w:author="Diego Barneche" w:date="2016-08-16T07:30:00Z">
                  <m:r>
                    <w:rPr>
                      <w:rFonts w:ascii="Cambria Math" w:hAnsi="Cambria Math" w:cs="Times New Roman"/>
                    </w:rPr>
                    <m:t>V</m:t>
                  </m:r>
                </w:del>
              </m:e>
            </m:acc>
            <m:sSub>
              <m:sSubPr>
                <m:ctrlPr>
                  <w:del w:id="412" w:author="Diego Barneche" w:date="2016-08-16T07:30:00Z">
                    <w:rPr>
                      <w:rFonts w:ascii="Cambria Math" w:hAnsi="Cambria Math" w:cs="Times New Roman"/>
                    </w:rPr>
                  </w:del>
                </m:ctrlPr>
              </m:sSubPr>
              <m:e>
                <w:del w:id="413" w:author="Diego Barneche" w:date="2016-08-16T07:30:00Z">
                  <m:r>
                    <m:rPr>
                      <m:sty m:val="p"/>
                    </m:rPr>
                    <w:rPr>
                      <w:rFonts w:ascii="Cambria Math" w:hAnsi="Cambria Math" w:cs="Times New Roman"/>
                    </w:rPr>
                    <m:t>O</m:t>
                  </m:r>
                </w:del>
              </m:e>
              <m:sub>
                <w:del w:id="414" w:author="Diego Barneche" w:date="2016-08-16T07:30:00Z">
                  <m:r>
                    <m:rPr>
                      <m:sty m:val="p"/>
                    </m:rPr>
                    <w:rPr>
                      <w:rFonts w:ascii="Cambria Math" w:hAnsi="Cambria Math" w:cs="Times New Roman"/>
                    </w:rPr>
                    <m:t>2</m:t>
                  </m:r>
                </w:del>
              </m:sub>
            </m:sSub>
          </m:sub>
        </m:sSub>
        <w:del w:id="415" w:author="Diego Barneche" w:date="2016-08-16T07:30:00Z">
          <m:r>
            <w:rPr>
              <w:rFonts w:ascii="Cambria Math" w:hAnsi="Cambria Math" w:cs="Times New Roman"/>
            </w:rPr>
            <m:t xml:space="preserve"> </m:t>
          </m:r>
        </w:del>
      </m:oMath>
      <w:r w:rsidRPr="00A05B8C">
        <w:rPr>
          <w:rFonts w:ascii="Times New Roman" w:hAnsi="Times New Roman" w:cs="Times New Roman"/>
        </w:rPr>
        <w:t xml:space="preserve">between status (native and invasive) for </w:t>
      </w:r>
      <w:r w:rsidR="000557C3" w:rsidRPr="00A05B8C">
        <w:rPr>
          <w:rFonts w:ascii="Times New Roman" w:hAnsi="Times New Roman" w:cs="Times New Roman"/>
        </w:rPr>
        <w:t>“</w:t>
      </w:r>
      <w:r w:rsidRPr="00A05B8C">
        <w:rPr>
          <w:rFonts w:ascii="Times New Roman" w:hAnsi="Times New Roman" w:cs="Times New Roman"/>
        </w:rPr>
        <w:t>erect shaped species</w:t>
      </w:r>
      <w:r w:rsidR="000557C3" w:rsidRPr="00A05B8C">
        <w:rPr>
          <w:rFonts w:ascii="Times New Roman" w:hAnsi="Times New Roman" w:cs="Times New Roman"/>
        </w:rPr>
        <w:t>”</w:t>
      </w:r>
      <w:r w:rsidRPr="00A05B8C">
        <w:rPr>
          <w:rFonts w:ascii="Times New Roman" w:hAnsi="Times New Roman" w:cs="Times New Roman"/>
        </w:rPr>
        <w:t xml:space="preserve"> only. </w:t>
      </w:r>
      <w:r w:rsidR="00360D88" w:rsidRPr="00A05B8C">
        <w:rPr>
          <w:rFonts w:ascii="Times New Roman" w:hAnsi="Times New Roman" w:cs="Times New Roman"/>
        </w:rPr>
        <w:t xml:space="preserve">Each of the </w:t>
      </w:r>
      <w:r w:rsidR="006735A1" w:rsidRPr="00A05B8C">
        <w:rPr>
          <w:rFonts w:ascii="Times New Roman" w:hAnsi="Times New Roman" w:cs="Times New Roman"/>
        </w:rPr>
        <w:t>6</w:t>
      </w:r>
      <w:r w:rsidR="00360D88" w:rsidRPr="00A05B8C">
        <w:rPr>
          <w:rFonts w:ascii="Times New Roman" w:hAnsi="Times New Roman" w:cs="Times New Roman"/>
        </w:rPr>
        <w:t xml:space="preserve">,000 circles for each category represents an average of </w:t>
      </w:r>
      <m:oMath>
        <m:sSub>
          <m:sSubPr>
            <m:ctrlPr>
              <w:ins w:id="416" w:author="Diego Barneche" w:date="2016-08-16T07:30:00Z">
                <w:rPr>
                  <w:rFonts w:ascii="Cambria Math" w:hAnsi="Cambria Math" w:cs="Times New Roman"/>
                </w:rPr>
              </w:ins>
            </m:ctrlPr>
          </m:sSubPr>
          <m:e>
            <w:ins w:id="417" w:author="Diego Barneche" w:date="2016-08-16T07:30:00Z">
              <m:r>
                <w:rPr>
                  <w:rFonts w:ascii="Cambria Math" w:hAnsi="Cambria Math" w:cs="Times New Roman"/>
                </w:rPr>
                <m:t>C</m:t>
              </m:r>
            </w:ins>
          </m:e>
          <m:sub>
            <m:sSub>
              <m:sSubPr>
                <m:ctrlPr>
                  <w:ins w:id="418" w:author="Diego Barneche" w:date="2016-08-16T07:30:00Z">
                    <w:rPr>
                      <w:rFonts w:ascii="Cambria Math" w:hAnsi="Cambria Math" w:cs="Times New Roman"/>
                    </w:rPr>
                  </w:ins>
                </m:ctrlPr>
              </m:sSubPr>
              <m:e>
                <w:ins w:id="419" w:author="Diego Barneche" w:date="2016-08-16T07:30:00Z">
                  <m:r>
                    <w:rPr>
                      <w:rFonts w:ascii="Cambria Math" w:hAnsi="Cambria Math" w:cs="Times New Roman"/>
                    </w:rPr>
                    <m:t>C</m:t>
                  </m:r>
                </w:ins>
              </m:e>
              <m:sub>
                <m:sSub>
                  <m:sSubPr>
                    <m:ctrlPr>
                      <w:ins w:id="420" w:author="Diego Barneche" w:date="2016-08-16T07:30:00Z">
                        <w:rPr>
                          <w:rFonts w:ascii="Cambria Math" w:hAnsi="Cambria Math" w:cs="Times New Roman"/>
                        </w:rPr>
                      </w:ins>
                    </m:ctrlPr>
                  </m:sSubPr>
                  <m:e>
                    <w:ins w:id="421" w:author="Diego Barneche" w:date="2016-08-16T07:30:00Z">
                      <m:r>
                        <m:rPr>
                          <m:sty m:val="p"/>
                        </m:rPr>
                        <w:rPr>
                          <w:rFonts w:ascii="Cambria Math" w:hAnsi="Cambria Math" w:cs="Times New Roman"/>
                        </w:rPr>
                        <m:t>O</m:t>
                      </m:r>
                    </w:ins>
                  </m:e>
                  <m:sub>
                    <w:ins w:id="422" w:author="Diego Barneche" w:date="2016-08-16T07:30:00Z">
                      <m:r>
                        <m:rPr>
                          <m:sty m:val="p"/>
                        </m:rPr>
                        <w:rPr>
                          <w:rFonts w:ascii="Cambria Math" w:hAnsi="Cambria Math" w:cs="Times New Roman"/>
                        </w:rPr>
                        <m:t>2</m:t>
                      </m:r>
                    </w:ins>
                  </m:sub>
                </m:sSub>
              </m:sub>
            </m:sSub>
          </m:sub>
        </m:sSub>
        <m:sSub>
          <m:sSubPr>
            <m:ctrlPr>
              <w:del w:id="423" w:author="Diego Barneche" w:date="2016-08-16T07:30:00Z">
                <w:rPr>
                  <w:rFonts w:ascii="Cambria Math" w:hAnsi="Cambria Math" w:cs="Times New Roman"/>
                </w:rPr>
              </w:del>
            </m:ctrlPr>
          </m:sSubPr>
          <m:e>
            <w:del w:id="424" w:author="Diego Barneche" w:date="2016-08-16T07:30:00Z">
              <m:r>
                <w:rPr>
                  <w:rFonts w:ascii="Cambria Math" w:hAnsi="Cambria Math" w:cs="Times New Roman"/>
                </w:rPr>
                <m:t>C</m:t>
              </m:r>
            </w:del>
          </m:e>
          <m:sub>
            <w:del w:id="425" w:author="Diego Barneche" w:date="2016-08-16T07:30:00Z">
              <m:r>
                <w:rPr>
                  <w:rFonts w:ascii="Cambria Math" w:hAnsi="Cambria Math" w:cs="Times New Roman"/>
                </w:rPr>
                <m:t>50%</m:t>
              </m:r>
            </w:del>
            <m:acc>
              <m:accPr>
                <m:chr m:val="̇"/>
                <m:ctrlPr>
                  <w:del w:id="426" w:author="Diego Barneche" w:date="2016-08-16T07:30:00Z">
                    <w:rPr>
                      <w:rFonts w:ascii="Cambria Math" w:hAnsi="Cambria Math" w:cs="Times New Roman"/>
                    </w:rPr>
                  </w:del>
                </m:ctrlPr>
              </m:accPr>
              <m:e>
                <w:del w:id="427" w:author="Diego Barneche" w:date="2016-08-16T07:30:00Z">
                  <m:r>
                    <w:rPr>
                      <w:rFonts w:ascii="Cambria Math" w:hAnsi="Cambria Math" w:cs="Times New Roman"/>
                    </w:rPr>
                    <m:t>V</m:t>
                  </m:r>
                </w:del>
              </m:e>
            </m:acc>
            <m:sSub>
              <m:sSubPr>
                <m:ctrlPr>
                  <w:del w:id="428" w:author="Diego Barneche" w:date="2016-08-16T07:30:00Z">
                    <w:rPr>
                      <w:rFonts w:ascii="Cambria Math" w:hAnsi="Cambria Math" w:cs="Times New Roman"/>
                    </w:rPr>
                  </w:del>
                </m:ctrlPr>
              </m:sSubPr>
              <m:e>
                <w:del w:id="429" w:author="Diego Barneche" w:date="2016-08-16T07:30:00Z">
                  <m:r>
                    <m:rPr>
                      <m:sty m:val="p"/>
                    </m:rPr>
                    <w:rPr>
                      <w:rFonts w:ascii="Cambria Math" w:hAnsi="Cambria Math" w:cs="Times New Roman"/>
                    </w:rPr>
                    <m:t>O</m:t>
                  </m:r>
                </w:del>
              </m:e>
              <m:sub>
                <w:del w:id="430" w:author="Diego Barneche" w:date="2016-08-16T07:30:00Z">
                  <m:r>
                    <m:rPr>
                      <m:sty m:val="p"/>
                    </m:rPr>
                    <w:rPr>
                      <w:rFonts w:ascii="Cambria Math" w:hAnsi="Cambria Math" w:cs="Times New Roman"/>
                    </w:rPr>
                    <m:t>2</m:t>
                  </m:r>
                </w:del>
              </m:sub>
            </m:sSub>
          </m:sub>
        </m:sSub>
        <w:del w:id="431" w:author="Diego Barneche" w:date="2016-08-16T07:30:00Z">
          <m:r>
            <w:rPr>
              <w:rFonts w:ascii="Cambria Math" w:hAnsi="Cambria Math" w:cs="Times New Roman"/>
            </w:rPr>
            <m:t xml:space="preserve"> </m:t>
          </m:r>
        </w:del>
      </m:oMath>
      <w:r w:rsidR="00360D88" w:rsidRPr="00A05B8C">
        <w:rPr>
          <w:rFonts w:ascii="Times New Roman" w:hAnsi="Times New Roman" w:cs="Times New Roman"/>
        </w:rPr>
        <w:t xml:space="preserve">estimated by an ANOVA using species-specific values of </w:t>
      </w:r>
      <m:oMath>
        <m:sSub>
          <m:sSubPr>
            <m:ctrlPr>
              <w:ins w:id="432" w:author="Diego Barneche" w:date="2016-08-16T07:30:00Z">
                <w:rPr>
                  <w:rFonts w:ascii="Cambria Math" w:hAnsi="Cambria Math" w:cs="Times New Roman"/>
                </w:rPr>
              </w:ins>
            </m:ctrlPr>
          </m:sSubPr>
          <m:e>
            <w:ins w:id="433" w:author="Diego Barneche" w:date="2016-08-16T07:30:00Z">
              <m:r>
                <w:rPr>
                  <w:rFonts w:ascii="Cambria Math" w:hAnsi="Cambria Math" w:cs="Times New Roman"/>
                </w:rPr>
                <m:t>C</m:t>
              </m:r>
            </w:ins>
          </m:e>
          <m:sub>
            <m:sSub>
              <m:sSubPr>
                <m:ctrlPr>
                  <w:ins w:id="434" w:author="Diego Barneche" w:date="2016-08-16T07:30:00Z">
                    <w:rPr>
                      <w:rFonts w:ascii="Cambria Math" w:hAnsi="Cambria Math" w:cs="Times New Roman"/>
                    </w:rPr>
                  </w:ins>
                </m:ctrlPr>
              </m:sSubPr>
              <m:e>
                <w:ins w:id="435" w:author="Diego Barneche" w:date="2016-08-16T07:30:00Z">
                  <m:r>
                    <w:rPr>
                      <w:rFonts w:ascii="Cambria Math" w:hAnsi="Cambria Math" w:cs="Times New Roman"/>
                    </w:rPr>
                    <m:t>C</m:t>
                  </m:r>
                </w:ins>
              </m:e>
              <m:sub>
                <m:sSub>
                  <m:sSubPr>
                    <m:ctrlPr>
                      <w:ins w:id="436" w:author="Diego Barneche" w:date="2016-08-16T07:30:00Z">
                        <w:rPr>
                          <w:rFonts w:ascii="Cambria Math" w:hAnsi="Cambria Math" w:cs="Times New Roman"/>
                        </w:rPr>
                      </w:ins>
                    </m:ctrlPr>
                  </m:sSubPr>
                  <m:e>
                    <w:ins w:id="437" w:author="Diego Barneche" w:date="2016-08-16T07:30:00Z">
                      <m:r>
                        <m:rPr>
                          <m:sty m:val="p"/>
                        </m:rPr>
                        <w:rPr>
                          <w:rFonts w:ascii="Cambria Math" w:hAnsi="Cambria Math" w:cs="Times New Roman"/>
                        </w:rPr>
                        <m:t>O</m:t>
                      </m:r>
                    </w:ins>
                  </m:e>
                  <m:sub>
                    <w:ins w:id="438" w:author="Diego Barneche" w:date="2016-08-16T07:30:00Z">
                      <m:r>
                        <m:rPr>
                          <m:sty m:val="p"/>
                        </m:rPr>
                        <w:rPr>
                          <w:rFonts w:ascii="Cambria Math" w:hAnsi="Cambria Math" w:cs="Times New Roman"/>
                        </w:rPr>
                        <m:t>2</m:t>
                      </m:r>
                    </w:ins>
                  </m:sub>
                </m:sSub>
              </m:sub>
            </m:sSub>
          </m:sub>
        </m:sSub>
        <m:sSub>
          <m:sSubPr>
            <m:ctrlPr>
              <w:del w:id="439" w:author="Diego Barneche" w:date="2016-08-16T07:30:00Z">
                <w:rPr>
                  <w:rFonts w:ascii="Cambria Math" w:hAnsi="Cambria Math" w:cs="Times New Roman"/>
                </w:rPr>
              </w:del>
            </m:ctrlPr>
          </m:sSubPr>
          <m:e>
            <w:del w:id="440" w:author="Diego Barneche" w:date="2016-08-16T07:30:00Z">
              <m:r>
                <w:rPr>
                  <w:rFonts w:ascii="Cambria Math" w:hAnsi="Cambria Math" w:cs="Times New Roman"/>
                </w:rPr>
                <m:t>C</m:t>
              </m:r>
            </w:del>
          </m:e>
          <m:sub>
            <w:del w:id="441" w:author="Diego Barneche" w:date="2016-08-16T07:30:00Z">
              <m:r>
                <w:rPr>
                  <w:rFonts w:ascii="Cambria Math" w:hAnsi="Cambria Math" w:cs="Times New Roman"/>
                </w:rPr>
                <m:t>50%</m:t>
              </m:r>
            </w:del>
            <m:acc>
              <m:accPr>
                <m:chr m:val="̇"/>
                <m:ctrlPr>
                  <w:del w:id="442" w:author="Diego Barneche" w:date="2016-08-16T07:30:00Z">
                    <w:rPr>
                      <w:rFonts w:ascii="Cambria Math" w:hAnsi="Cambria Math" w:cs="Times New Roman"/>
                    </w:rPr>
                  </w:del>
                </m:ctrlPr>
              </m:accPr>
              <m:e>
                <w:del w:id="443" w:author="Diego Barneche" w:date="2016-08-16T07:30:00Z">
                  <m:r>
                    <w:rPr>
                      <w:rFonts w:ascii="Cambria Math" w:hAnsi="Cambria Math" w:cs="Times New Roman"/>
                    </w:rPr>
                    <m:t>V</m:t>
                  </m:r>
                </w:del>
              </m:e>
            </m:acc>
            <m:sSub>
              <m:sSubPr>
                <m:ctrlPr>
                  <w:del w:id="444" w:author="Diego Barneche" w:date="2016-08-16T07:30:00Z">
                    <w:rPr>
                      <w:rFonts w:ascii="Cambria Math" w:hAnsi="Cambria Math" w:cs="Times New Roman"/>
                    </w:rPr>
                  </w:del>
                </m:ctrlPr>
              </m:sSubPr>
              <m:e>
                <w:del w:id="445" w:author="Diego Barneche" w:date="2016-08-16T07:30:00Z">
                  <m:r>
                    <m:rPr>
                      <m:sty m:val="p"/>
                    </m:rPr>
                    <w:rPr>
                      <w:rFonts w:ascii="Cambria Math" w:hAnsi="Cambria Math" w:cs="Times New Roman"/>
                    </w:rPr>
                    <m:t>O</m:t>
                  </m:r>
                </w:del>
              </m:e>
              <m:sub>
                <w:del w:id="446" w:author="Diego Barneche" w:date="2016-08-16T07:30:00Z">
                  <m:r>
                    <m:rPr>
                      <m:sty m:val="p"/>
                    </m:rPr>
                    <w:rPr>
                      <w:rFonts w:ascii="Cambria Math" w:hAnsi="Cambria Math" w:cs="Times New Roman"/>
                    </w:rPr>
                    <m:t>2</m:t>
                  </m:r>
                </w:del>
              </m:sub>
            </m:sSub>
          </m:sub>
        </m:sSub>
        <w:del w:id="447" w:author="Diego Barneche" w:date="2016-08-16T07:30:00Z">
          <m:r>
            <w:rPr>
              <w:rFonts w:ascii="Cambria Math" w:hAnsi="Cambria Math" w:cs="Times New Roman"/>
            </w:rPr>
            <m:t xml:space="preserve"> </m:t>
          </m:r>
        </w:del>
      </m:oMath>
      <w:r w:rsidR="00360D88" w:rsidRPr="00A05B8C">
        <w:rPr>
          <w:rFonts w:ascii="Times New Roman" w:hAnsi="Times New Roman" w:cs="Times New Roman"/>
        </w:rPr>
        <w:t xml:space="preserve">drawn from MCMC samples from a Michaelis-Menten function fitted in </w:t>
      </w:r>
      <w:r w:rsidR="00360D88" w:rsidRPr="00E9600C">
        <w:rPr>
          <w:rFonts w:ascii="Times New Roman" w:hAnsi="Times New Roman" w:cs="Times New Roman"/>
          <w:i/>
          <w:rPrChange w:id="448" w:author="Diego Barneche" w:date="2016-08-16T07:30:00Z">
            <w:rPr>
              <w:rFonts w:ascii="Times New Roman" w:hAnsi="Times New Roman" w:cs="Times New Roman"/>
            </w:rPr>
          </w:rPrChange>
        </w:rPr>
        <w:t>JAGS</w:t>
      </w:r>
      <w:r w:rsidR="00360D88" w:rsidRPr="00A05B8C">
        <w:rPr>
          <w:rFonts w:ascii="Times New Roman" w:hAnsi="Times New Roman" w:cs="Times New Roman"/>
        </w:rPr>
        <w:t>.</w:t>
      </w:r>
    </w:p>
    <w:p w14:paraId="24F45610" w14:textId="77777777" w:rsidR="00512914" w:rsidRPr="00A05B8C" w:rsidRDefault="00512914" w:rsidP="00C27738">
      <w:pPr>
        <w:spacing w:line="480" w:lineRule="auto"/>
        <w:rPr>
          <w:rFonts w:ascii="Times New Roman" w:hAnsi="Times New Roman" w:cs="Times New Roman"/>
        </w:rPr>
      </w:pPr>
    </w:p>
    <w:p w14:paraId="00B11004" w14:textId="765A564B" w:rsidR="00303134" w:rsidRPr="00A05B8C" w:rsidRDefault="00303134" w:rsidP="00C27738">
      <w:pPr>
        <w:spacing w:line="480" w:lineRule="auto"/>
        <w:rPr>
          <w:rFonts w:ascii="Times New Roman" w:hAnsi="Times New Roman" w:cs="Times New Roman"/>
        </w:rPr>
      </w:pPr>
      <w:del w:id="449" w:author="Diego Barneche" w:date="2016-08-16T07:29:00Z">
        <w:r w:rsidRPr="00A05B8C" w:rsidDel="00E9600C">
          <w:rPr>
            <w:rFonts w:ascii="Times New Roman" w:hAnsi="Times New Roman" w:cs="Times New Roman"/>
            <w:noProof/>
          </w:rPr>
          <w:drawing>
            <wp:inline distT="0" distB="0" distL="0" distR="0" wp14:anchorId="7158A8C0" wp14:editId="02AD6D5E">
              <wp:extent cx="3576320" cy="3616960"/>
              <wp:effectExtent l="0" t="0" r="5080" b="0"/>
              <wp:docPr id="7" name="Picture 7" descr="Macintosh HD:Users:marcelo:Desktop:Figures Diego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elo:Desktop:Figures Diego :fig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6320" cy="3616960"/>
                      </a:xfrm>
                      <a:prstGeom prst="rect">
                        <a:avLst/>
                      </a:prstGeom>
                      <a:noFill/>
                      <a:ln>
                        <a:noFill/>
                      </a:ln>
                    </pic:spPr>
                  </pic:pic>
                </a:graphicData>
              </a:graphic>
            </wp:inline>
          </w:drawing>
        </w:r>
      </w:del>
    </w:p>
    <w:p w14:paraId="37CB3D06" w14:textId="77CF884A" w:rsidR="00771936" w:rsidRPr="00A05B8C" w:rsidRDefault="00771936" w:rsidP="00C27738">
      <w:pPr>
        <w:spacing w:line="480" w:lineRule="auto"/>
        <w:rPr>
          <w:rFonts w:ascii="Times New Roman" w:hAnsi="Times New Roman" w:cs="Times New Roman"/>
        </w:rPr>
      </w:pPr>
      <w:r w:rsidRPr="00A05B8C">
        <w:rPr>
          <w:rFonts w:ascii="Times New Roman" w:hAnsi="Times New Roman" w:cs="Times New Roman"/>
        </w:rPr>
        <w:br w:type="page"/>
      </w:r>
    </w:p>
    <w:p w14:paraId="4F9F0927" w14:textId="66BFAE92" w:rsidR="00BC0DC0" w:rsidRPr="00A05B8C" w:rsidRDefault="006F1C06" w:rsidP="00C27738">
      <w:pPr>
        <w:spacing w:line="480" w:lineRule="auto"/>
        <w:rPr>
          <w:rFonts w:ascii="Times New Roman" w:hAnsi="Times New Roman" w:cs="Times New Roman"/>
        </w:rPr>
      </w:pPr>
      <w:commentRangeStart w:id="450"/>
      <w:r w:rsidRPr="00A05B8C">
        <w:rPr>
          <w:rFonts w:ascii="Times New Roman" w:hAnsi="Times New Roman" w:cs="Times New Roman"/>
          <w:b/>
        </w:rPr>
        <w:lastRenderedPageBreak/>
        <w:t xml:space="preserve">Supplement </w:t>
      </w:r>
      <w:r w:rsidR="005E043B" w:rsidRPr="00A05B8C">
        <w:rPr>
          <w:rFonts w:ascii="Times New Roman" w:hAnsi="Times New Roman" w:cs="Times New Roman"/>
          <w:b/>
        </w:rPr>
        <w:t>information</w:t>
      </w:r>
      <w:r w:rsidR="001320FE" w:rsidRPr="00A05B8C">
        <w:rPr>
          <w:rFonts w:ascii="Times New Roman" w:hAnsi="Times New Roman" w:cs="Times New Roman"/>
          <w:b/>
        </w:rPr>
        <w:t>:</w:t>
      </w:r>
      <w:r w:rsidR="00F77CAA" w:rsidRPr="00A05B8C">
        <w:rPr>
          <w:rFonts w:ascii="Times New Roman" w:hAnsi="Times New Roman" w:cs="Times New Roman"/>
        </w:rPr>
        <w:t xml:space="preserve"> </w:t>
      </w:r>
      <w:commentRangeEnd w:id="450"/>
      <w:r w:rsidR="00E9600C">
        <w:rPr>
          <w:rStyle w:val="CommentReference"/>
        </w:rPr>
        <w:commentReference w:id="450"/>
      </w:r>
    </w:p>
    <w:p w14:paraId="68A7AE9A" w14:textId="703220DF" w:rsidR="004729B3" w:rsidRPr="00A05B8C" w:rsidDel="00E9600C" w:rsidRDefault="00BC0DC0" w:rsidP="00C27738">
      <w:pPr>
        <w:spacing w:line="480" w:lineRule="auto"/>
        <w:rPr>
          <w:del w:id="451" w:author="Diego Barneche" w:date="2016-08-16T07:31:00Z"/>
          <w:rFonts w:ascii="Times New Roman" w:hAnsi="Times New Roman" w:cs="Times New Roman"/>
        </w:rPr>
      </w:pPr>
      <w:r w:rsidRPr="00A05B8C">
        <w:rPr>
          <w:rFonts w:ascii="Times New Roman" w:hAnsi="Times New Roman" w:cs="Times New Roman"/>
          <w:b/>
        </w:rPr>
        <w:t>Fig S.</w:t>
      </w:r>
      <w:r w:rsidRPr="00A05B8C">
        <w:rPr>
          <w:rFonts w:ascii="Times New Roman" w:hAnsi="Times New Roman" w:cs="Times New Roman"/>
        </w:rPr>
        <w:t xml:space="preserve"> </w:t>
      </w:r>
      <w:r w:rsidR="004729B3" w:rsidRPr="00A05B8C">
        <w:rPr>
          <w:rFonts w:ascii="Times New Roman" w:hAnsi="Times New Roman" w:cs="Times New Roman"/>
        </w:rPr>
        <w:t xml:space="preserve">Plots of oxygen level (% air saturation) with </w:t>
      </w:r>
      <w:r w:rsidR="00303134" w:rsidRPr="00A05B8C">
        <w:rPr>
          <w:rFonts w:ascii="Times New Roman" w:hAnsi="Times New Roman" w:cs="Times New Roman"/>
        </w:rPr>
        <w:t>relative</w:t>
      </w:r>
      <w:r w:rsidR="004729B3" w:rsidRPr="00A05B8C">
        <w:rPr>
          <w:rFonts w:ascii="Times New Roman" w:hAnsi="Times New Roman" w:cs="Times New Roman"/>
        </w:rPr>
        <w:t xml:space="preserve"> respiration rate of each species measured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303134" w:rsidRPr="00A05B8C">
        <w:rPr>
          <w:rFonts w:ascii="Times New Roman" w:hAnsi="Times New Roman" w:cs="Times New Roman"/>
        </w:rPr>
        <w:t xml:space="preserve">, </w:t>
      </w:r>
      <w:r w:rsidR="004729B3" w:rsidRPr="00A05B8C">
        <w:rPr>
          <w:rFonts w:ascii="Times New Roman" w:hAnsi="Times New Roman" w:cs="Times New Roman"/>
        </w:rPr>
        <w:t xml:space="preserve"> </w:t>
      </w:r>
      <w:r w:rsidR="00303134" w:rsidRPr="00A05B8C">
        <w:rPr>
          <w:rFonts w:ascii="Times New Roman" w:hAnsi="Times New Roman" w:cs="Times New Roman"/>
        </w:rPr>
        <w:t>0-1</w:t>
      </w:r>
      <w:r w:rsidR="004729B3" w:rsidRPr="00A05B8C">
        <w:rPr>
          <w:rFonts w:ascii="Times New Roman" w:hAnsi="Times New Roman" w:cs="Times New Roman"/>
        </w:rPr>
        <w:t xml:space="preserve">). The intersection of dashed lines with x-axis shows the </w:t>
      </w:r>
      <w:ins w:id="452" w:author="Diego Barneche" w:date="2016-08-16T07:31:00Z">
        <w:r w:rsidR="00E9600C">
          <w:rPr>
            <w:rFonts w:ascii="Times New Roman" w:hAnsi="Times New Roman" w:cs="Times New Roman"/>
          </w:rPr>
          <w:t xml:space="preserve">average </w:t>
        </w:r>
      </w:ins>
      <w:r w:rsidR="004729B3" w:rsidRPr="00A05B8C">
        <w:rPr>
          <w:rFonts w:ascii="Times New Roman" w:hAnsi="Times New Roman" w:cs="Times New Roman"/>
        </w:rPr>
        <w:t>calculated</w:t>
      </w:r>
      <w:del w:id="453" w:author="Diego Barneche" w:date="2016-08-16T07:31:00Z">
        <w:r w:rsidR="004729B3" w:rsidRPr="00A05B8C" w:rsidDel="00E9600C">
          <w:rPr>
            <w:rFonts w:ascii="Times New Roman" w:hAnsi="Times New Roman" w:cs="Times New Roman"/>
          </w:rPr>
          <w:delText xml:space="preserve"> </w:delText>
        </w:r>
      </w:del>
      <w:r w:rsidR="002F7145" w:rsidRPr="00A05B8C">
        <w:rPr>
          <w:rFonts w:ascii="Times New Roman" w:hAnsi="Times New Roman" w:cs="Times New Roman"/>
        </w:rPr>
        <w:t xml:space="preserve"> </w:t>
      </w:r>
      <m:oMath>
        <m:sSub>
          <m:sSubPr>
            <m:ctrlPr>
              <w:ins w:id="454" w:author="Diego Barneche" w:date="2016-08-16T07:31:00Z">
                <w:rPr>
                  <w:rFonts w:ascii="Cambria Math" w:hAnsi="Cambria Math" w:cs="Times New Roman"/>
                </w:rPr>
              </w:ins>
            </m:ctrlPr>
          </m:sSubPr>
          <m:e>
            <w:ins w:id="455" w:author="Diego Barneche" w:date="2016-08-16T07:31:00Z">
              <m:r>
                <w:rPr>
                  <w:rFonts w:ascii="Cambria Math" w:hAnsi="Cambria Math" w:cs="Times New Roman"/>
                </w:rPr>
                <m:t>C</m:t>
              </m:r>
            </w:ins>
          </m:e>
          <m:sub>
            <m:sSub>
              <m:sSubPr>
                <m:ctrlPr>
                  <w:ins w:id="456" w:author="Diego Barneche" w:date="2016-08-16T07:31:00Z">
                    <w:rPr>
                      <w:rFonts w:ascii="Cambria Math" w:hAnsi="Cambria Math" w:cs="Times New Roman"/>
                    </w:rPr>
                  </w:ins>
                </m:ctrlPr>
              </m:sSubPr>
              <m:e>
                <w:ins w:id="457" w:author="Diego Barneche" w:date="2016-08-16T07:31:00Z">
                  <m:r>
                    <w:rPr>
                      <w:rFonts w:ascii="Cambria Math" w:hAnsi="Cambria Math" w:cs="Times New Roman"/>
                    </w:rPr>
                    <m:t>C</m:t>
                  </m:r>
                </w:ins>
              </m:e>
              <m:sub>
                <m:sSub>
                  <m:sSubPr>
                    <m:ctrlPr>
                      <w:ins w:id="458" w:author="Diego Barneche" w:date="2016-08-16T07:31:00Z">
                        <w:rPr>
                          <w:rFonts w:ascii="Cambria Math" w:hAnsi="Cambria Math" w:cs="Times New Roman"/>
                        </w:rPr>
                      </w:ins>
                    </m:ctrlPr>
                  </m:sSubPr>
                  <m:e>
                    <w:ins w:id="459" w:author="Diego Barneche" w:date="2016-08-16T07:31:00Z">
                      <m:r>
                        <m:rPr>
                          <m:sty m:val="p"/>
                        </m:rPr>
                        <w:rPr>
                          <w:rFonts w:ascii="Cambria Math" w:hAnsi="Cambria Math" w:cs="Times New Roman"/>
                        </w:rPr>
                        <m:t>O</m:t>
                      </m:r>
                    </w:ins>
                  </m:e>
                  <m:sub>
                    <w:ins w:id="460" w:author="Diego Barneche" w:date="2016-08-16T07:31:00Z">
                      <m:r>
                        <m:rPr>
                          <m:sty m:val="p"/>
                        </m:rPr>
                        <w:rPr>
                          <w:rFonts w:ascii="Cambria Math" w:hAnsi="Cambria Math" w:cs="Times New Roman"/>
                        </w:rPr>
                        <m:t>2</m:t>
                      </m:r>
                    </w:ins>
                  </m:sub>
                </m:sSub>
              </m:sub>
            </m:sSub>
          </m:sub>
        </m:sSub>
        <m:sSub>
          <m:sSubPr>
            <m:ctrlPr>
              <w:del w:id="461" w:author="Diego Barneche" w:date="2016-08-16T07:31:00Z">
                <w:rPr>
                  <w:rFonts w:ascii="Cambria Math" w:hAnsi="Cambria Math" w:cs="Times New Roman"/>
                </w:rPr>
              </w:del>
            </m:ctrlPr>
          </m:sSubPr>
          <m:e>
            <w:del w:id="462" w:author="Diego Barneche" w:date="2016-08-16T07:31:00Z">
              <m:r>
                <w:rPr>
                  <w:rFonts w:ascii="Cambria Math" w:hAnsi="Cambria Math" w:cs="Times New Roman"/>
                </w:rPr>
                <m:t>C</m:t>
              </m:r>
            </w:del>
          </m:e>
          <m:sub>
            <w:del w:id="463" w:author="Diego Barneche" w:date="2016-08-16T07:31:00Z">
              <m:r>
                <w:rPr>
                  <w:rFonts w:ascii="Cambria Math" w:hAnsi="Cambria Math" w:cs="Times New Roman"/>
                </w:rPr>
                <m:t>50%</m:t>
              </m:r>
            </w:del>
            <m:acc>
              <m:accPr>
                <m:chr m:val="̇"/>
                <m:ctrlPr>
                  <w:del w:id="464" w:author="Diego Barneche" w:date="2016-08-16T07:31:00Z">
                    <w:rPr>
                      <w:rFonts w:ascii="Cambria Math" w:hAnsi="Cambria Math" w:cs="Times New Roman"/>
                    </w:rPr>
                  </w:del>
                </m:ctrlPr>
              </m:accPr>
              <m:e>
                <w:del w:id="465" w:author="Diego Barneche" w:date="2016-08-16T07:31:00Z">
                  <m:r>
                    <w:rPr>
                      <w:rFonts w:ascii="Cambria Math" w:hAnsi="Cambria Math" w:cs="Times New Roman"/>
                    </w:rPr>
                    <m:t>V</m:t>
                  </m:r>
                </w:del>
              </m:e>
            </m:acc>
            <m:sSub>
              <m:sSubPr>
                <m:ctrlPr>
                  <w:del w:id="466" w:author="Diego Barneche" w:date="2016-08-16T07:31:00Z">
                    <w:rPr>
                      <w:rFonts w:ascii="Cambria Math" w:hAnsi="Cambria Math" w:cs="Times New Roman"/>
                    </w:rPr>
                  </w:del>
                </m:ctrlPr>
              </m:sSubPr>
              <m:e>
                <w:del w:id="467" w:author="Diego Barneche" w:date="2016-08-16T07:31:00Z">
                  <m:r>
                    <m:rPr>
                      <m:sty m:val="p"/>
                    </m:rPr>
                    <w:rPr>
                      <w:rFonts w:ascii="Cambria Math" w:hAnsi="Cambria Math" w:cs="Times New Roman"/>
                    </w:rPr>
                    <m:t>O</m:t>
                  </m:r>
                </w:del>
              </m:e>
              <m:sub>
                <w:del w:id="468" w:author="Diego Barneche" w:date="2016-08-16T07:31:00Z">
                  <m:r>
                    <m:rPr>
                      <m:sty m:val="p"/>
                    </m:rPr>
                    <w:rPr>
                      <w:rFonts w:ascii="Cambria Math" w:hAnsi="Cambria Math" w:cs="Times New Roman"/>
                    </w:rPr>
                    <m:t>2</m:t>
                  </m:r>
                </w:del>
              </m:sub>
            </m:sSub>
          </m:sub>
        </m:sSub>
      </m:oMath>
      <w:r w:rsidR="004729B3" w:rsidRPr="00A05B8C">
        <w:rPr>
          <w:rFonts w:ascii="Times New Roman" w:hAnsi="Times New Roman" w:cs="Times New Roman"/>
        </w:rPr>
        <w:t>.</w:t>
      </w:r>
    </w:p>
    <w:p w14:paraId="17EC6412" w14:textId="29BC5BD4" w:rsidR="00BB0EED" w:rsidRPr="00A05B8C" w:rsidDel="00E9600C" w:rsidRDefault="00BB0EED" w:rsidP="00C27738">
      <w:pPr>
        <w:spacing w:line="480" w:lineRule="auto"/>
        <w:rPr>
          <w:del w:id="469" w:author="Diego Barneche" w:date="2016-08-16T07:31:00Z"/>
          <w:rFonts w:ascii="Times New Roman" w:hAnsi="Times New Roman" w:cs="Times New Roman"/>
        </w:rPr>
      </w:pPr>
    </w:p>
    <w:p w14:paraId="220560EE" w14:textId="77777777" w:rsidR="00303134" w:rsidRPr="00A05B8C" w:rsidRDefault="00303134" w:rsidP="00C27738">
      <w:pPr>
        <w:spacing w:line="480" w:lineRule="auto"/>
        <w:rPr>
          <w:rFonts w:ascii="Times New Roman" w:hAnsi="Times New Roman" w:cs="Times New Roman"/>
        </w:rPr>
      </w:pPr>
    </w:p>
    <w:p w14:paraId="6DCC2F0B" w14:textId="0A40FD3A" w:rsidR="00303134" w:rsidRPr="00A05B8C" w:rsidRDefault="00303134" w:rsidP="00C27738">
      <w:pPr>
        <w:spacing w:line="480" w:lineRule="auto"/>
        <w:rPr>
          <w:rFonts w:ascii="Times New Roman" w:hAnsi="Times New Roman" w:cs="Times New Roman"/>
        </w:rPr>
      </w:pPr>
    </w:p>
    <w:sectPr w:rsidR="00303134" w:rsidRPr="00A05B8C" w:rsidSect="00C27738">
      <w:headerReference w:type="default" r:id="rId16"/>
      <w:footerReference w:type="even" r:id="rId17"/>
      <w:footerReference w:type="default" r:id="rId18"/>
      <w:pgSz w:w="11900" w:h="16840"/>
      <w:pgMar w:top="1440" w:right="1418" w:bottom="1440"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Barneche" w:date="2016-08-16T06:15:00Z" w:initials="DB">
    <w:p w14:paraId="442AE7F6" w14:textId="796F1456" w:rsidR="00C61FD6" w:rsidRPr="00A05B8C" w:rsidRDefault="00C61FD6">
      <w:pPr>
        <w:pStyle w:val="CommentText"/>
        <w:rPr>
          <w:rStyle w:val="LineNumber"/>
        </w:rPr>
      </w:pPr>
      <w:r>
        <w:rPr>
          <w:rStyle w:val="CommentReference"/>
        </w:rPr>
        <w:annotationRef/>
      </w:r>
      <w:r>
        <w:t>Marcelo please make sure that the font type and size is consistent across the manuscript. There were mixed fonts and size here on the first page already (I now fixed it, but double check everything). It looks sloppy when you submit something like this.</w:t>
      </w:r>
    </w:p>
  </w:comment>
  <w:comment w:id="1" w:author="Diego Barneche" w:date="2016-08-16T06:18:00Z" w:initials="DB">
    <w:p w14:paraId="566268BC" w14:textId="24832F9B" w:rsidR="00C61FD6" w:rsidRDefault="00C61FD6">
      <w:pPr>
        <w:pStyle w:val="CommentText"/>
      </w:pPr>
      <w:r>
        <w:rPr>
          <w:rStyle w:val="CommentReference"/>
        </w:rPr>
        <w:annotationRef/>
      </w:r>
      <w:r>
        <w:t>I recommend that you use a personal email address instead, something that is more permanent than your Monash address. This is good practice until you find a permanent position somewhere.</w:t>
      </w:r>
    </w:p>
  </w:comment>
  <w:comment w:id="21" w:author="Diego Barneche" w:date="2016-08-16T06:44:00Z" w:initials="DB">
    <w:p w14:paraId="20774E0A" w14:textId="38E87874" w:rsidR="00CB289D" w:rsidRDefault="00CB289D">
      <w:pPr>
        <w:pStyle w:val="CommentText"/>
      </w:pPr>
      <w:r>
        <w:rPr>
          <w:rStyle w:val="CommentReference"/>
        </w:rPr>
        <w:annotationRef/>
      </w:r>
      <w:r>
        <w:t>Marcelo, please triple check the geographical coordinates.</w:t>
      </w:r>
    </w:p>
  </w:comment>
  <w:comment w:id="22" w:author="Diego Barneche" w:date="2016-08-16T06:47:00Z" w:initials="DB">
    <w:p w14:paraId="2770373E" w14:textId="0F5FB1D2" w:rsidR="00A6363C" w:rsidRDefault="00A6363C">
      <w:pPr>
        <w:pStyle w:val="CommentText"/>
      </w:pPr>
      <w:r>
        <w:rPr>
          <w:rStyle w:val="CommentReference"/>
        </w:rPr>
        <w:annotationRef/>
      </w:r>
      <w:r>
        <w:t>Marcelo, the database you gave me has 1530 measurements, please make sure that you get these numbers right.</w:t>
      </w:r>
    </w:p>
  </w:comment>
  <w:comment w:id="23" w:author="Diego Barneche" w:date="2016-08-16T06:48:00Z" w:initials="DB">
    <w:p w14:paraId="18085B9E" w14:textId="04B7A1AE" w:rsidR="009626B3" w:rsidRDefault="009626B3">
      <w:pPr>
        <w:pStyle w:val="CommentText"/>
      </w:pPr>
      <w:r>
        <w:rPr>
          <w:rStyle w:val="CommentReference"/>
        </w:rPr>
        <w:annotationRef/>
      </w:r>
      <w:r>
        <w:t>Again, triple check coordinates.</w:t>
      </w:r>
    </w:p>
  </w:comment>
  <w:comment w:id="24" w:author="Diego Barneche" w:date="2016-08-16T07:55:00Z" w:initials="DB">
    <w:p w14:paraId="592185A4" w14:textId="0FBCA62C" w:rsidR="00B907B1" w:rsidRDefault="00B907B1">
      <w:pPr>
        <w:pStyle w:val="CommentText"/>
      </w:pPr>
      <w:r>
        <w:rPr>
          <w:rStyle w:val="CommentReference"/>
        </w:rPr>
        <w:annotationRef/>
      </w:r>
      <w:r>
        <w:t>I think this figure should go in the results as part of the paper, it shows the actual data!</w:t>
      </w:r>
    </w:p>
  </w:comment>
  <w:comment w:id="79" w:author="Diego Barneche" w:date="2016-08-16T06:53:00Z" w:initials="DB">
    <w:p w14:paraId="397FF2B6" w14:textId="44F8A662" w:rsidR="002412CA" w:rsidRDefault="002412CA">
      <w:pPr>
        <w:pStyle w:val="CommentText"/>
      </w:pPr>
      <w:r>
        <w:rPr>
          <w:rStyle w:val="CommentReference"/>
        </w:rPr>
        <w:annotationRef/>
      </w:r>
      <w:r>
        <w:t>Missing reference?</w:t>
      </w:r>
    </w:p>
  </w:comment>
  <w:comment w:id="80" w:author="Diego Barneche" w:date="2016-08-16T06:53:00Z" w:initials="DB">
    <w:p w14:paraId="1E20AD04" w14:textId="7099BB96" w:rsidR="002412CA" w:rsidRDefault="002412CA">
      <w:pPr>
        <w:pStyle w:val="CommentText"/>
      </w:pPr>
      <w:r>
        <w:rPr>
          <w:rStyle w:val="CommentReference"/>
        </w:rPr>
        <w:annotationRef/>
      </w:r>
      <w:r>
        <w:t>Missing reference?</w:t>
      </w:r>
    </w:p>
  </w:comment>
  <w:comment w:id="450" w:author="Diego Barneche" w:date="2016-08-16T07:31:00Z" w:initials="DB">
    <w:p w14:paraId="137E9B1C" w14:textId="0813295B" w:rsidR="00E9600C" w:rsidRDefault="00E9600C">
      <w:pPr>
        <w:pStyle w:val="CommentText"/>
      </w:pPr>
      <w:r>
        <w:rPr>
          <w:rStyle w:val="CommentReference"/>
        </w:rPr>
        <w:annotationRef/>
      </w:r>
      <w:r>
        <w:t>I think this figure should go in the main paper, what do you think?</w:t>
      </w:r>
      <w:r w:rsidR="00F71034">
        <w:t xml:space="preserve"> It shows the actual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AE7F6" w15:done="0"/>
  <w15:commentEx w15:paraId="566268BC" w15:done="0"/>
  <w15:commentEx w15:paraId="20774E0A" w15:done="0"/>
  <w15:commentEx w15:paraId="2770373E" w15:done="0"/>
  <w15:commentEx w15:paraId="18085B9E" w15:done="0"/>
  <w15:commentEx w15:paraId="592185A4" w15:done="0"/>
  <w15:commentEx w15:paraId="397FF2B6" w15:done="0"/>
  <w15:commentEx w15:paraId="1E20AD04" w15:done="0"/>
  <w15:commentEx w15:paraId="137E9B1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296AB" w14:textId="77777777" w:rsidR="007D407F" w:rsidRDefault="007D407F" w:rsidP="00A8642E">
      <w:r>
        <w:separator/>
      </w:r>
    </w:p>
  </w:endnote>
  <w:endnote w:type="continuationSeparator" w:id="0">
    <w:p w14:paraId="68E87359" w14:textId="77777777" w:rsidR="007D407F" w:rsidRDefault="007D407F" w:rsidP="00A8642E">
      <w:r>
        <w:continuationSeparator/>
      </w:r>
    </w:p>
  </w:endnote>
  <w:endnote w:type="continuationNotice" w:id="1">
    <w:p w14:paraId="234D748D" w14:textId="77777777" w:rsidR="007D407F" w:rsidRDefault="007D4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0032D" w14:textId="77777777" w:rsidR="00C61FD6" w:rsidRDefault="00C61FD6" w:rsidP="00C61F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70B9AD" w14:textId="77777777" w:rsidR="00C61FD6" w:rsidRDefault="00C61FD6" w:rsidP="008500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6D3AE" w14:textId="77777777" w:rsidR="00C61FD6" w:rsidRDefault="00C61FD6" w:rsidP="00C61F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7033">
      <w:rPr>
        <w:rStyle w:val="PageNumber"/>
        <w:noProof/>
      </w:rPr>
      <w:t>10</w:t>
    </w:r>
    <w:r>
      <w:rPr>
        <w:rStyle w:val="PageNumber"/>
      </w:rPr>
      <w:fldChar w:fldCharType="end"/>
    </w:r>
  </w:p>
  <w:p w14:paraId="6346C581" w14:textId="77777777" w:rsidR="00C61FD6" w:rsidRDefault="00C61FD6" w:rsidP="008500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0AB5E" w14:textId="77777777" w:rsidR="007D407F" w:rsidRDefault="007D407F" w:rsidP="00A8642E">
      <w:r>
        <w:separator/>
      </w:r>
    </w:p>
  </w:footnote>
  <w:footnote w:type="continuationSeparator" w:id="0">
    <w:p w14:paraId="48AEEC6D" w14:textId="77777777" w:rsidR="007D407F" w:rsidRDefault="007D407F" w:rsidP="00A8642E">
      <w:r>
        <w:continuationSeparator/>
      </w:r>
    </w:p>
  </w:footnote>
  <w:footnote w:type="continuationNotice" w:id="1">
    <w:p w14:paraId="127EA249" w14:textId="77777777" w:rsidR="007D407F" w:rsidRDefault="007D407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F6022" w14:textId="77777777" w:rsidR="00C61FD6" w:rsidRDefault="00C61F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686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trackRevisions/>
  <w:doNotTrackMov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lobal Change Biology&lt;/Style&gt;&lt;LeftDelim&gt;{&lt;/LeftDelim&gt;&lt;RightDelim&gt;}&lt;/RightDelim&gt;&lt;FontName&gt;Times New Roman&lt;/FontName&gt;&lt;FontSize&gt;12&lt;/FontSize&gt;&lt;ReflistTitle&gt;&lt;/ReflistTitle&gt;&lt;StartingRefnum&gt;0&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asapzp9xa0dr9etatnpvapgpavfsw25at0e&quot;&gt;PhD&lt;record-ids&gt;&lt;item&gt;1&lt;/item&gt;&lt;item&gt;5&lt;/item&gt;&lt;item&gt;6&lt;/item&gt;&lt;item&gt;7&lt;/item&gt;&lt;item&gt;17&lt;/item&gt;&lt;item&gt;52&lt;/item&gt;&lt;item&gt;65&lt;/item&gt;&lt;item&gt;66&lt;/item&gt;&lt;item&gt;75&lt;/item&gt;&lt;item&gt;89&lt;/item&gt;&lt;item&gt;93&lt;/item&gt;&lt;item&gt;115&lt;/item&gt;&lt;item&gt;116&lt;/item&gt;&lt;item&gt;117&lt;/item&gt;&lt;item&gt;121&lt;/item&gt;&lt;item&gt;122&lt;/item&gt;&lt;item&gt;128&lt;/item&gt;&lt;item&gt;135&lt;/item&gt;&lt;item&gt;136&lt;/item&gt;&lt;item&gt;139&lt;/item&gt;&lt;item&gt;142&lt;/item&gt;&lt;item&gt;143&lt;/item&gt;&lt;item&gt;149&lt;/item&gt;&lt;item&gt;156&lt;/item&gt;&lt;item&gt;159&lt;/item&gt;&lt;item&gt;165&lt;/item&gt;&lt;item&gt;170&lt;/item&gt;&lt;item&gt;176&lt;/item&gt;&lt;item&gt;178&lt;/item&gt;&lt;item&gt;180&lt;/item&gt;&lt;item&gt;184&lt;/item&gt;&lt;item&gt;185&lt;/item&gt;&lt;item&gt;193&lt;/item&gt;&lt;item&gt;194&lt;/item&gt;&lt;item&gt;195&lt;/item&gt;&lt;item&gt;199&lt;/item&gt;&lt;item&gt;200&lt;/item&gt;&lt;item&gt;213&lt;/item&gt;&lt;item&gt;228&lt;/item&gt;&lt;item&gt;249&lt;/item&gt;&lt;item&gt;250&lt;/item&gt;&lt;item&gt;385&lt;/item&gt;&lt;item&gt;389&lt;/item&gt;&lt;item&gt;395&lt;/item&gt;&lt;item&gt;396&lt;/item&gt;&lt;item&gt;408&lt;/item&gt;&lt;item&gt;412&lt;/item&gt;&lt;item&gt;413&lt;/item&gt;&lt;item&gt;414&lt;/item&gt;&lt;item&gt;416&lt;/item&gt;&lt;item&gt;418&lt;/item&gt;&lt;item&gt;424&lt;/item&gt;&lt;item&gt;436&lt;/item&gt;&lt;item&gt;438&lt;/item&gt;&lt;item&gt;440&lt;/item&gt;&lt;item&gt;441&lt;/item&gt;&lt;item&gt;442&lt;/item&gt;&lt;item&gt;445&lt;/item&gt;&lt;item&gt;446&lt;/item&gt;&lt;item&gt;447&lt;/item&gt;&lt;item&gt;448&lt;/item&gt;&lt;item&gt;449&lt;/item&gt;&lt;item&gt;453&lt;/item&gt;&lt;item&gt;454&lt;/item&gt;&lt;item&gt;505&lt;/item&gt;&lt;/record-ids&gt;&lt;/item&gt;&lt;/Libraries&gt;"/>
  </w:docVars>
  <w:rsids>
    <w:rsidRoot w:val="00423299"/>
    <w:rsid w:val="00010EE4"/>
    <w:rsid w:val="00012AD2"/>
    <w:rsid w:val="000141BA"/>
    <w:rsid w:val="000144B5"/>
    <w:rsid w:val="0002091D"/>
    <w:rsid w:val="00020F3D"/>
    <w:rsid w:val="00021C53"/>
    <w:rsid w:val="00027BB8"/>
    <w:rsid w:val="00033532"/>
    <w:rsid w:val="00037C0E"/>
    <w:rsid w:val="00040BF8"/>
    <w:rsid w:val="0004167C"/>
    <w:rsid w:val="00041930"/>
    <w:rsid w:val="000424FB"/>
    <w:rsid w:val="00044695"/>
    <w:rsid w:val="00044CDE"/>
    <w:rsid w:val="000500B9"/>
    <w:rsid w:val="000502F2"/>
    <w:rsid w:val="00054403"/>
    <w:rsid w:val="000557C3"/>
    <w:rsid w:val="000557E9"/>
    <w:rsid w:val="00056D59"/>
    <w:rsid w:val="00057D03"/>
    <w:rsid w:val="000605E7"/>
    <w:rsid w:val="00061876"/>
    <w:rsid w:val="00063472"/>
    <w:rsid w:val="00064B2A"/>
    <w:rsid w:val="00064C9A"/>
    <w:rsid w:val="00065F05"/>
    <w:rsid w:val="00066B1B"/>
    <w:rsid w:val="00070159"/>
    <w:rsid w:val="00070ED8"/>
    <w:rsid w:val="00072ED2"/>
    <w:rsid w:val="0007326B"/>
    <w:rsid w:val="000761E3"/>
    <w:rsid w:val="00077C6E"/>
    <w:rsid w:val="000842A1"/>
    <w:rsid w:val="00086584"/>
    <w:rsid w:val="000867B8"/>
    <w:rsid w:val="00087CEA"/>
    <w:rsid w:val="0009149C"/>
    <w:rsid w:val="000957DC"/>
    <w:rsid w:val="0009787F"/>
    <w:rsid w:val="000A09FE"/>
    <w:rsid w:val="000A24AC"/>
    <w:rsid w:val="000A3BBF"/>
    <w:rsid w:val="000A780E"/>
    <w:rsid w:val="000A7A69"/>
    <w:rsid w:val="000A7D3C"/>
    <w:rsid w:val="000B212B"/>
    <w:rsid w:val="000C0C0E"/>
    <w:rsid w:val="000C204E"/>
    <w:rsid w:val="000C64DB"/>
    <w:rsid w:val="000D0260"/>
    <w:rsid w:val="000D2B05"/>
    <w:rsid w:val="000D3484"/>
    <w:rsid w:val="000D4E72"/>
    <w:rsid w:val="000D70EB"/>
    <w:rsid w:val="000D7C56"/>
    <w:rsid w:val="000E071E"/>
    <w:rsid w:val="000E1535"/>
    <w:rsid w:val="000E2135"/>
    <w:rsid w:val="000E548F"/>
    <w:rsid w:val="000E7D67"/>
    <w:rsid w:val="000F01A4"/>
    <w:rsid w:val="000F7288"/>
    <w:rsid w:val="000F76FA"/>
    <w:rsid w:val="00103361"/>
    <w:rsid w:val="00104C14"/>
    <w:rsid w:val="00106EE4"/>
    <w:rsid w:val="00107B83"/>
    <w:rsid w:val="0011398E"/>
    <w:rsid w:val="00113D97"/>
    <w:rsid w:val="00117FFD"/>
    <w:rsid w:val="0012054F"/>
    <w:rsid w:val="00123254"/>
    <w:rsid w:val="001236C4"/>
    <w:rsid w:val="00123840"/>
    <w:rsid w:val="0012521C"/>
    <w:rsid w:val="0012727D"/>
    <w:rsid w:val="001320FE"/>
    <w:rsid w:val="00135BC7"/>
    <w:rsid w:val="00137651"/>
    <w:rsid w:val="00143978"/>
    <w:rsid w:val="001472AE"/>
    <w:rsid w:val="00151F91"/>
    <w:rsid w:val="0015360F"/>
    <w:rsid w:val="00154253"/>
    <w:rsid w:val="001559F9"/>
    <w:rsid w:val="00157EF5"/>
    <w:rsid w:val="00160C30"/>
    <w:rsid w:val="00166A12"/>
    <w:rsid w:val="00171341"/>
    <w:rsid w:val="00177848"/>
    <w:rsid w:val="001809E2"/>
    <w:rsid w:val="00181E84"/>
    <w:rsid w:val="00183A81"/>
    <w:rsid w:val="00191559"/>
    <w:rsid w:val="00191B0A"/>
    <w:rsid w:val="001949E6"/>
    <w:rsid w:val="001A369A"/>
    <w:rsid w:val="001B0AC1"/>
    <w:rsid w:val="001B0ACC"/>
    <w:rsid w:val="001B1C45"/>
    <w:rsid w:val="001B5471"/>
    <w:rsid w:val="001B5E5A"/>
    <w:rsid w:val="001B6418"/>
    <w:rsid w:val="001B7C16"/>
    <w:rsid w:val="001B7CA2"/>
    <w:rsid w:val="001C1E89"/>
    <w:rsid w:val="001C2E46"/>
    <w:rsid w:val="001D0113"/>
    <w:rsid w:val="001E0EC7"/>
    <w:rsid w:val="001E12AF"/>
    <w:rsid w:val="001E6997"/>
    <w:rsid w:val="001E753A"/>
    <w:rsid w:val="001F2A8C"/>
    <w:rsid w:val="001F41CD"/>
    <w:rsid w:val="001F4ADB"/>
    <w:rsid w:val="001F6E9D"/>
    <w:rsid w:val="00204A89"/>
    <w:rsid w:val="00212DAD"/>
    <w:rsid w:val="00213117"/>
    <w:rsid w:val="00215106"/>
    <w:rsid w:val="00224989"/>
    <w:rsid w:val="00230088"/>
    <w:rsid w:val="00230FC4"/>
    <w:rsid w:val="00235F89"/>
    <w:rsid w:val="00237EA6"/>
    <w:rsid w:val="00240BCF"/>
    <w:rsid w:val="002412CA"/>
    <w:rsid w:val="00241313"/>
    <w:rsid w:val="002421CE"/>
    <w:rsid w:val="0024433A"/>
    <w:rsid w:val="002462CC"/>
    <w:rsid w:val="00252451"/>
    <w:rsid w:val="00253BB3"/>
    <w:rsid w:val="002601C2"/>
    <w:rsid w:val="00260309"/>
    <w:rsid w:val="00261447"/>
    <w:rsid w:val="0026187A"/>
    <w:rsid w:val="00261A10"/>
    <w:rsid w:val="00263AE3"/>
    <w:rsid w:val="00266F1A"/>
    <w:rsid w:val="002751CE"/>
    <w:rsid w:val="00275E41"/>
    <w:rsid w:val="002775F5"/>
    <w:rsid w:val="00277DBC"/>
    <w:rsid w:val="002807F4"/>
    <w:rsid w:val="002823C5"/>
    <w:rsid w:val="00283986"/>
    <w:rsid w:val="00285049"/>
    <w:rsid w:val="00287E48"/>
    <w:rsid w:val="00292864"/>
    <w:rsid w:val="00292E20"/>
    <w:rsid w:val="002A1225"/>
    <w:rsid w:val="002A12AD"/>
    <w:rsid w:val="002A4715"/>
    <w:rsid w:val="002B3F11"/>
    <w:rsid w:val="002B5F05"/>
    <w:rsid w:val="002B6419"/>
    <w:rsid w:val="002C2E2F"/>
    <w:rsid w:val="002C36BB"/>
    <w:rsid w:val="002C75CA"/>
    <w:rsid w:val="002D14D5"/>
    <w:rsid w:val="002D34E1"/>
    <w:rsid w:val="002D5130"/>
    <w:rsid w:val="002D5350"/>
    <w:rsid w:val="002D6D0E"/>
    <w:rsid w:val="002D7639"/>
    <w:rsid w:val="002E05CB"/>
    <w:rsid w:val="002E1BEC"/>
    <w:rsid w:val="002E488F"/>
    <w:rsid w:val="002E7CCB"/>
    <w:rsid w:val="002F25F3"/>
    <w:rsid w:val="002F2B45"/>
    <w:rsid w:val="002F7145"/>
    <w:rsid w:val="002F72BE"/>
    <w:rsid w:val="002F7B65"/>
    <w:rsid w:val="00301217"/>
    <w:rsid w:val="00301817"/>
    <w:rsid w:val="00303134"/>
    <w:rsid w:val="003032DF"/>
    <w:rsid w:val="0030364C"/>
    <w:rsid w:val="00306192"/>
    <w:rsid w:val="00306352"/>
    <w:rsid w:val="00307241"/>
    <w:rsid w:val="0031314C"/>
    <w:rsid w:val="003270FA"/>
    <w:rsid w:val="00336BEC"/>
    <w:rsid w:val="003403D2"/>
    <w:rsid w:val="003422C4"/>
    <w:rsid w:val="00344277"/>
    <w:rsid w:val="00345A1C"/>
    <w:rsid w:val="00347105"/>
    <w:rsid w:val="00347CB3"/>
    <w:rsid w:val="00352790"/>
    <w:rsid w:val="00355983"/>
    <w:rsid w:val="00360D88"/>
    <w:rsid w:val="00361A81"/>
    <w:rsid w:val="00362889"/>
    <w:rsid w:val="00363254"/>
    <w:rsid w:val="003733D6"/>
    <w:rsid w:val="00374D04"/>
    <w:rsid w:val="0038204C"/>
    <w:rsid w:val="003916F1"/>
    <w:rsid w:val="003953C9"/>
    <w:rsid w:val="00395EEB"/>
    <w:rsid w:val="00396145"/>
    <w:rsid w:val="003B134B"/>
    <w:rsid w:val="003B32AF"/>
    <w:rsid w:val="003B3F3C"/>
    <w:rsid w:val="003B4D71"/>
    <w:rsid w:val="003B5E2F"/>
    <w:rsid w:val="003C0FA1"/>
    <w:rsid w:val="003C334A"/>
    <w:rsid w:val="003C400D"/>
    <w:rsid w:val="003C40BE"/>
    <w:rsid w:val="003C66EA"/>
    <w:rsid w:val="003C7121"/>
    <w:rsid w:val="003C7990"/>
    <w:rsid w:val="003D4AF2"/>
    <w:rsid w:val="003D6124"/>
    <w:rsid w:val="003D68B9"/>
    <w:rsid w:val="003E1A58"/>
    <w:rsid w:val="003E51F1"/>
    <w:rsid w:val="003E7887"/>
    <w:rsid w:val="003E78C6"/>
    <w:rsid w:val="003F1ED8"/>
    <w:rsid w:val="003F25DC"/>
    <w:rsid w:val="003F5810"/>
    <w:rsid w:val="003F5C35"/>
    <w:rsid w:val="00402232"/>
    <w:rsid w:val="004037DA"/>
    <w:rsid w:val="00405FA5"/>
    <w:rsid w:val="00411FF6"/>
    <w:rsid w:val="00412173"/>
    <w:rsid w:val="00420F62"/>
    <w:rsid w:val="00423299"/>
    <w:rsid w:val="00423C0C"/>
    <w:rsid w:val="00425327"/>
    <w:rsid w:val="00425B47"/>
    <w:rsid w:val="004357E9"/>
    <w:rsid w:val="004405EE"/>
    <w:rsid w:val="004406F4"/>
    <w:rsid w:val="004407D9"/>
    <w:rsid w:val="00440805"/>
    <w:rsid w:val="0044258A"/>
    <w:rsid w:val="004438ED"/>
    <w:rsid w:val="00446419"/>
    <w:rsid w:val="00451780"/>
    <w:rsid w:val="0045395A"/>
    <w:rsid w:val="004579B2"/>
    <w:rsid w:val="00460E93"/>
    <w:rsid w:val="0046221C"/>
    <w:rsid w:val="00463B6F"/>
    <w:rsid w:val="00464873"/>
    <w:rsid w:val="00467DDE"/>
    <w:rsid w:val="004729B3"/>
    <w:rsid w:val="00472ECD"/>
    <w:rsid w:val="00473636"/>
    <w:rsid w:val="00475848"/>
    <w:rsid w:val="004759C2"/>
    <w:rsid w:val="00475B96"/>
    <w:rsid w:val="0047668A"/>
    <w:rsid w:val="00477D2A"/>
    <w:rsid w:val="004834D6"/>
    <w:rsid w:val="004923AB"/>
    <w:rsid w:val="00493E49"/>
    <w:rsid w:val="00496325"/>
    <w:rsid w:val="00497B41"/>
    <w:rsid w:val="004A141A"/>
    <w:rsid w:val="004A1778"/>
    <w:rsid w:val="004A4B68"/>
    <w:rsid w:val="004A5A00"/>
    <w:rsid w:val="004A6D06"/>
    <w:rsid w:val="004A700C"/>
    <w:rsid w:val="004B0C77"/>
    <w:rsid w:val="004B0F96"/>
    <w:rsid w:val="004B1987"/>
    <w:rsid w:val="004B1DAC"/>
    <w:rsid w:val="004B2E72"/>
    <w:rsid w:val="004B41B9"/>
    <w:rsid w:val="004B4E32"/>
    <w:rsid w:val="004B7A00"/>
    <w:rsid w:val="004C0750"/>
    <w:rsid w:val="004C2C44"/>
    <w:rsid w:val="004C5652"/>
    <w:rsid w:val="004C57C2"/>
    <w:rsid w:val="004C5F3F"/>
    <w:rsid w:val="004D095D"/>
    <w:rsid w:val="004D1BE1"/>
    <w:rsid w:val="004D3535"/>
    <w:rsid w:val="004E0F99"/>
    <w:rsid w:val="004E1816"/>
    <w:rsid w:val="004E1858"/>
    <w:rsid w:val="004E28C4"/>
    <w:rsid w:val="004E4F00"/>
    <w:rsid w:val="004F0254"/>
    <w:rsid w:val="004F11D5"/>
    <w:rsid w:val="00501451"/>
    <w:rsid w:val="00501CA0"/>
    <w:rsid w:val="00501E4C"/>
    <w:rsid w:val="005040A6"/>
    <w:rsid w:val="00511CF6"/>
    <w:rsid w:val="00512914"/>
    <w:rsid w:val="005137C9"/>
    <w:rsid w:val="0051394A"/>
    <w:rsid w:val="00516D8C"/>
    <w:rsid w:val="00517D4F"/>
    <w:rsid w:val="00517DC6"/>
    <w:rsid w:val="00520696"/>
    <w:rsid w:val="00521B74"/>
    <w:rsid w:val="00526CCF"/>
    <w:rsid w:val="0053583F"/>
    <w:rsid w:val="00544C2B"/>
    <w:rsid w:val="0054524A"/>
    <w:rsid w:val="005465AA"/>
    <w:rsid w:val="00551D02"/>
    <w:rsid w:val="00556985"/>
    <w:rsid w:val="00557E94"/>
    <w:rsid w:val="005607BB"/>
    <w:rsid w:val="00561C1C"/>
    <w:rsid w:val="00562181"/>
    <w:rsid w:val="00564B91"/>
    <w:rsid w:val="00566A11"/>
    <w:rsid w:val="005758D6"/>
    <w:rsid w:val="00584A5E"/>
    <w:rsid w:val="00585B17"/>
    <w:rsid w:val="005865C1"/>
    <w:rsid w:val="0059046B"/>
    <w:rsid w:val="00590DA6"/>
    <w:rsid w:val="00591365"/>
    <w:rsid w:val="00596E64"/>
    <w:rsid w:val="005B14E6"/>
    <w:rsid w:val="005B50AD"/>
    <w:rsid w:val="005B6212"/>
    <w:rsid w:val="005C3D42"/>
    <w:rsid w:val="005E043B"/>
    <w:rsid w:val="005E0BEC"/>
    <w:rsid w:val="005E0EF5"/>
    <w:rsid w:val="005E12A5"/>
    <w:rsid w:val="005E22A5"/>
    <w:rsid w:val="005E3E93"/>
    <w:rsid w:val="005E418A"/>
    <w:rsid w:val="005F282C"/>
    <w:rsid w:val="005F2E9A"/>
    <w:rsid w:val="005F3F56"/>
    <w:rsid w:val="005F6487"/>
    <w:rsid w:val="006009D9"/>
    <w:rsid w:val="00601255"/>
    <w:rsid w:val="006039C5"/>
    <w:rsid w:val="00604829"/>
    <w:rsid w:val="00605012"/>
    <w:rsid w:val="00606C71"/>
    <w:rsid w:val="00607F5A"/>
    <w:rsid w:val="0061051C"/>
    <w:rsid w:val="00610BB5"/>
    <w:rsid w:val="00611C2B"/>
    <w:rsid w:val="00613BF1"/>
    <w:rsid w:val="0061543C"/>
    <w:rsid w:val="00616523"/>
    <w:rsid w:val="00616BCB"/>
    <w:rsid w:val="00617CDB"/>
    <w:rsid w:val="00620A07"/>
    <w:rsid w:val="0062210E"/>
    <w:rsid w:val="00622FF4"/>
    <w:rsid w:val="006232FC"/>
    <w:rsid w:val="00627161"/>
    <w:rsid w:val="00634594"/>
    <w:rsid w:val="00635802"/>
    <w:rsid w:val="0063619F"/>
    <w:rsid w:val="00637492"/>
    <w:rsid w:val="00637C6D"/>
    <w:rsid w:val="00637DD8"/>
    <w:rsid w:val="0064053C"/>
    <w:rsid w:val="006408CA"/>
    <w:rsid w:val="00643CB7"/>
    <w:rsid w:val="006475F7"/>
    <w:rsid w:val="0064794D"/>
    <w:rsid w:val="00650391"/>
    <w:rsid w:val="00653C05"/>
    <w:rsid w:val="0065730E"/>
    <w:rsid w:val="00657F52"/>
    <w:rsid w:val="0066097E"/>
    <w:rsid w:val="00665B9F"/>
    <w:rsid w:val="00667705"/>
    <w:rsid w:val="00671703"/>
    <w:rsid w:val="006735A1"/>
    <w:rsid w:val="00676FCE"/>
    <w:rsid w:val="00677129"/>
    <w:rsid w:val="00677B3A"/>
    <w:rsid w:val="00677E01"/>
    <w:rsid w:val="00682AF5"/>
    <w:rsid w:val="006903E3"/>
    <w:rsid w:val="00690682"/>
    <w:rsid w:val="0069174F"/>
    <w:rsid w:val="00693995"/>
    <w:rsid w:val="00694181"/>
    <w:rsid w:val="006946A6"/>
    <w:rsid w:val="00694F8A"/>
    <w:rsid w:val="006A2D4C"/>
    <w:rsid w:val="006A6AFA"/>
    <w:rsid w:val="006B20FE"/>
    <w:rsid w:val="006B23BB"/>
    <w:rsid w:val="006B3831"/>
    <w:rsid w:val="006B5159"/>
    <w:rsid w:val="006B7582"/>
    <w:rsid w:val="006C2532"/>
    <w:rsid w:val="006C314E"/>
    <w:rsid w:val="006C7726"/>
    <w:rsid w:val="006D1ED6"/>
    <w:rsid w:val="006D50F6"/>
    <w:rsid w:val="006D7CC6"/>
    <w:rsid w:val="006E27C1"/>
    <w:rsid w:val="006E281D"/>
    <w:rsid w:val="006E6576"/>
    <w:rsid w:val="006F1788"/>
    <w:rsid w:val="006F1BDD"/>
    <w:rsid w:val="006F1C06"/>
    <w:rsid w:val="006F2688"/>
    <w:rsid w:val="006F3E9E"/>
    <w:rsid w:val="006F714F"/>
    <w:rsid w:val="007003CC"/>
    <w:rsid w:val="00700AC4"/>
    <w:rsid w:val="00700E21"/>
    <w:rsid w:val="00702730"/>
    <w:rsid w:val="0070385A"/>
    <w:rsid w:val="00705C9A"/>
    <w:rsid w:val="00714DBB"/>
    <w:rsid w:val="00717ED4"/>
    <w:rsid w:val="007230E1"/>
    <w:rsid w:val="007234D9"/>
    <w:rsid w:val="00730F11"/>
    <w:rsid w:val="0073607E"/>
    <w:rsid w:val="00741A11"/>
    <w:rsid w:val="00743D37"/>
    <w:rsid w:val="007523A7"/>
    <w:rsid w:val="00753747"/>
    <w:rsid w:val="007605AC"/>
    <w:rsid w:val="007619D0"/>
    <w:rsid w:val="0076322D"/>
    <w:rsid w:val="0076599B"/>
    <w:rsid w:val="00771936"/>
    <w:rsid w:val="0077392F"/>
    <w:rsid w:val="00780E6F"/>
    <w:rsid w:val="0078120B"/>
    <w:rsid w:val="00784469"/>
    <w:rsid w:val="00790640"/>
    <w:rsid w:val="00790678"/>
    <w:rsid w:val="00791B12"/>
    <w:rsid w:val="00792807"/>
    <w:rsid w:val="00797D28"/>
    <w:rsid w:val="007A1360"/>
    <w:rsid w:val="007A3A47"/>
    <w:rsid w:val="007A3DB1"/>
    <w:rsid w:val="007A4C2B"/>
    <w:rsid w:val="007B0D28"/>
    <w:rsid w:val="007B2F9E"/>
    <w:rsid w:val="007B4114"/>
    <w:rsid w:val="007B5CE2"/>
    <w:rsid w:val="007B6905"/>
    <w:rsid w:val="007B7C9A"/>
    <w:rsid w:val="007C11FA"/>
    <w:rsid w:val="007C1E80"/>
    <w:rsid w:val="007C3CE0"/>
    <w:rsid w:val="007D3E4B"/>
    <w:rsid w:val="007D407F"/>
    <w:rsid w:val="007D5A0F"/>
    <w:rsid w:val="007D5C15"/>
    <w:rsid w:val="007D6755"/>
    <w:rsid w:val="007D6C8F"/>
    <w:rsid w:val="007D7FD3"/>
    <w:rsid w:val="007E0423"/>
    <w:rsid w:val="007E0EE7"/>
    <w:rsid w:val="007E41AF"/>
    <w:rsid w:val="007E52D3"/>
    <w:rsid w:val="007E681D"/>
    <w:rsid w:val="007E6EAA"/>
    <w:rsid w:val="007F36BA"/>
    <w:rsid w:val="007F50F1"/>
    <w:rsid w:val="007F6F2D"/>
    <w:rsid w:val="007F77FE"/>
    <w:rsid w:val="008007BB"/>
    <w:rsid w:val="00801E9D"/>
    <w:rsid w:val="00803DDF"/>
    <w:rsid w:val="008043B6"/>
    <w:rsid w:val="00805834"/>
    <w:rsid w:val="008063FC"/>
    <w:rsid w:val="008116FF"/>
    <w:rsid w:val="008139F6"/>
    <w:rsid w:val="00814D91"/>
    <w:rsid w:val="00817615"/>
    <w:rsid w:val="00821029"/>
    <w:rsid w:val="00821F17"/>
    <w:rsid w:val="00831C51"/>
    <w:rsid w:val="00836BC1"/>
    <w:rsid w:val="008414D8"/>
    <w:rsid w:val="00844DFE"/>
    <w:rsid w:val="00846BFC"/>
    <w:rsid w:val="0085007D"/>
    <w:rsid w:val="00851572"/>
    <w:rsid w:val="008521B4"/>
    <w:rsid w:val="00855B30"/>
    <w:rsid w:val="00856637"/>
    <w:rsid w:val="00857D92"/>
    <w:rsid w:val="00861366"/>
    <w:rsid w:val="00863C5A"/>
    <w:rsid w:val="0086421F"/>
    <w:rsid w:val="00866DF0"/>
    <w:rsid w:val="00867EBB"/>
    <w:rsid w:val="00870C17"/>
    <w:rsid w:val="0087181E"/>
    <w:rsid w:val="0087246F"/>
    <w:rsid w:val="00876117"/>
    <w:rsid w:val="008836F7"/>
    <w:rsid w:val="00883D62"/>
    <w:rsid w:val="00884CD6"/>
    <w:rsid w:val="0089749B"/>
    <w:rsid w:val="008A4B2F"/>
    <w:rsid w:val="008B08CE"/>
    <w:rsid w:val="008B63B1"/>
    <w:rsid w:val="008C0836"/>
    <w:rsid w:val="008C3153"/>
    <w:rsid w:val="008C4AA0"/>
    <w:rsid w:val="008C4E61"/>
    <w:rsid w:val="008C7DA0"/>
    <w:rsid w:val="008D3465"/>
    <w:rsid w:val="008D3D7F"/>
    <w:rsid w:val="008D4783"/>
    <w:rsid w:val="008D6667"/>
    <w:rsid w:val="008D694E"/>
    <w:rsid w:val="008E06B1"/>
    <w:rsid w:val="008E2B74"/>
    <w:rsid w:val="008F01C1"/>
    <w:rsid w:val="008F2B28"/>
    <w:rsid w:val="008F3AE1"/>
    <w:rsid w:val="00905836"/>
    <w:rsid w:val="00916521"/>
    <w:rsid w:val="00921A2B"/>
    <w:rsid w:val="0092241C"/>
    <w:rsid w:val="00926422"/>
    <w:rsid w:val="00930C47"/>
    <w:rsid w:val="00932100"/>
    <w:rsid w:val="00934B67"/>
    <w:rsid w:val="00936BE0"/>
    <w:rsid w:val="00945634"/>
    <w:rsid w:val="00946AAE"/>
    <w:rsid w:val="00947CD5"/>
    <w:rsid w:val="009540C5"/>
    <w:rsid w:val="00955B86"/>
    <w:rsid w:val="00955D6C"/>
    <w:rsid w:val="00957EE6"/>
    <w:rsid w:val="009626B3"/>
    <w:rsid w:val="009626C0"/>
    <w:rsid w:val="0096309E"/>
    <w:rsid w:val="00966E06"/>
    <w:rsid w:val="0097089A"/>
    <w:rsid w:val="00971FEE"/>
    <w:rsid w:val="00975141"/>
    <w:rsid w:val="00975514"/>
    <w:rsid w:val="009825AD"/>
    <w:rsid w:val="00982712"/>
    <w:rsid w:val="00982958"/>
    <w:rsid w:val="009838B8"/>
    <w:rsid w:val="009861DF"/>
    <w:rsid w:val="00986660"/>
    <w:rsid w:val="00987752"/>
    <w:rsid w:val="00987E55"/>
    <w:rsid w:val="009972EC"/>
    <w:rsid w:val="0099791A"/>
    <w:rsid w:val="009A2642"/>
    <w:rsid w:val="009A604D"/>
    <w:rsid w:val="009A766B"/>
    <w:rsid w:val="009A7DE6"/>
    <w:rsid w:val="009B4C50"/>
    <w:rsid w:val="009B62B0"/>
    <w:rsid w:val="009B68FF"/>
    <w:rsid w:val="009C0126"/>
    <w:rsid w:val="009C754F"/>
    <w:rsid w:val="009C7ADC"/>
    <w:rsid w:val="009D27F0"/>
    <w:rsid w:val="009D63DD"/>
    <w:rsid w:val="009D6B2D"/>
    <w:rsid w:val="009E0466"/>
    <w:rsid w:val="009E3CCD"/>
    <w:rsid w:val="009E5D6E"/>
    <w:rsid w:val="009E5DFC"/>
    <w:rsid w:val="009F0C71"/>
    <w:rsid w:val="009F21E3"/>
    <w:rsid w:val="009F6720"/>
    <w:rsid w:val="009F681C"/>
    <w:rsid w:val="009F7056"/>
    <w:rsid w:val="009F75DB"/>
    <w:rsid w:val="00A0559F"/>
    <w:rsid w:val="00A05B8C"/>
    <w:rsid w:val="00A05D38"/>
    <w:rsid w:val="00A0694D"/>
    <w:rsid w:val="00A072E7"/>
    <w:rsid w:val="00A10B1D"/>
    <w:rsid w:val="00A20A73"/>
    <w:rsid w:val="00A22206"/>
    <w:rsid w:val="00A22F72"/>
    <w:rsid w:val="00A23F04"/>
    <w:rsid w:val="00A30209"/>
    <w:rsid w:val="00A31ED9"/>
    <w:rsid w:val="00A3380A"/>
    <w:rsid w:val="00A43E8B"/>
    <w:rsid w:val="00A44288"/>
    <w:rsid w:val="00A45BFD"/>
    <w:rsid w:val="00A4605B"/>
    <w:rsid w:val="00A514A6"/>
    <w:rsid w:val="00A546FF"/>
    <w:rsid w:val="00A60AE8"/>
    <w:rsid w:val="00A6363C"/>
    <w:rsid w:val="00A675C6"/>
    <w:rsid w:val="00A718EE"/>
    <w:rsid w:val="00A72B88"/>
    <w:rsid w:val="00A73ABA"/>
    <w:rsid w:val="00A7625A"/>
    <w:rsid w:val="00A80C97"/>
    <w:rsid w:val="00A82C59"/>
    <w:rsid w:val="00A82D86"/>
    <w:rsid w:val="00A8319C"/>
    <w:rsid w:val="00A841FD"/>
    <w:rsid w:val="00A84397"/>
    <w:rsid w:val="00A8642E"/>
    <w:rsid w:val="00A878A5"/>
    <w:rsid w:val="00A87FBC"/>
    <w:rsid w:val="00A904A3"/>
    <w:rsid w:val="00A90CDF"/>
    <w:rsid w:val="00A92354"/>
    <w:rsid w:val="00A96527"/>
    <w:rsid w:val="00AA0D28"/>
    <w:rsid w:val="00AA365D"/>
    <w:rsid w:val="00AA4C90"/>
    <w:rsid w:val="00AC2D9D"/>
    <w:rsid w:val="00AC5F25"/>
    <w:rsid w:val="00AD3166"/>
    <w:rsid w:val="00AD54DC"/>
    <w:rsid w:val="00AD56A5"/>
    <w:rsid w:val="00AE0FD9"/>
    <w:rsid w:val="00AE2D0A"/>
    <w:rsid w:val="00AE40A3"/>
    <w:rsid w:val="00AE727B"/>
    <w:rsid w:val="00AF0E1E"/>
    <w:rsid w:val="00AF35BA"/>
    <w:rsid w:val="00AF35CF"/>
    <w:rsid w:val="00AF3982"/>
    <w:rsid w:val="00AF4B78"/>
    <w:rsid w:val="00AF5E39"/>
    <w:rsid w:val="00AF74F1"/>
    <w:rsid w:val="00B0426E"/>
    <w:rsid w:val="00B059D8"/>
    <w:rsid w:val="00B103C4"/>
    <w:rsid w:val="00B11222"/>
    <w:rsid w:val="00B11EB2"/>
    <w:rsid w:val="00B13599"/>
    <w:rsid w:val="00B15307"/>
    <w:rsid w:val="00B16169"/>
    <w:rsid w:val="00B22A9A"/>
    <w:rsid w:val="00B22E41"/>
    <w:rsid w:val="00B23213"/>
    <w:rsid w:val="00B23879"/>
    <w:rsid w:val="00B31576"/>
    <w:rsid w:val="00B319AE"/>
    <w:rsid w:val="00B32B73"/>
    <w:rsid w:val="00B36934"/>
    <w:rsid w:val="00B36E28"/>
    <w:rsid w:val="00B37F17"/>
    <w:rsid w:val="00B40CD0"/>
    <w:rsid w:val="00B413D2"/>
    <w:rsid w:val="00B436DE"/>
    <w:rsid w:val="00B43A6B"/>
    <w:rsid w:val="00B45661"/>
    <w:rsid w:val="00B476EE"/>
    <w:rsid w:val="00B50F8E"/>
    <w:rsid w:val="00B50FC6"/>
    <w:rsid w:val="00B5176C"/>
    <w:rsid w:val="00B5331E"/>
    <w:rsid w:val="00B54145"/>
    <w:rsid w:val="00B556D3"/>
    <w:rsid w:val="00B56B92"/>
    <w:rsid w:val="00B60FEE"/>
    <w:rsid w:val="00B63E0F"/>
    <w:rsid w:val="00B65F93"/>
    <w:rsid w:val="00B66E12"/>
    <w:rsid w:val="00B73C92"/>
    <w:rsid w:val="00B73E6F"/>
    <w:rsid w:val="00B804FE"/>
    <w:rsid w:val="00B80EDF"/>
    <w:rsid w:val="00B817AF"/>
    <w:rsid w:val="00B84E70"/>
    <w:rsid w:val="00B86496"/>
    <w:rsid w:val="00B87E09"/>
    <w:rsid w:val="00B907B1"/>
    <w:rsid w:val="00B93994"/>
    <w:rsid w:val="00B93C3D"/>
    <w:rsid w:val="00B93CED"/>
    <w:rsid w:val="00B96E46"/>
    <w:rsid w:val="00BA4B07"/>
    <w:rsid w:val="00BB0EED"/>
    <w:rsid w:val="00BB1165"/>
    <w:rsid w:val="00BB1CB3"/>
    <w:rsid w:val="00BC0DC0"/>
    <w:rsid w:val="00BC3160"/>
    <w:rsid w:val="00BC36BE"/>
    <w:rsid w:val="00BC3DFE"/>
    <w:rsid w:val="00BC7A28"/>
    <w:rsid w:val="00BD1304"/>
    <w:rsid w:val="00BD1E03"/>
    <w:rsid w:val="00BD477D"/>
    <w:rsid w:val="00BE0CD7"/>
    <w:rsid w:val="00BE7C2D"/>
    <w:rsid w:val="00BF4FF3"/>
    <w:rsid w:val="00BF6589"/>
    <w:rsid w:val="00C00216"/>
    <w:rsid w:val="00C00C45"/>
    <w:rsid w:val="00C00F46"/>
    <w:rsid w:val="00C0523C"/>
    <w:rsid w:val="00C06125"/>
    <w:rsid w:val="00C06253"/>
    <w:rsid w:val="00C070A8"/>
    <w:rsid w:val="00C11229"/>
    <w:rsid w:val="00C129D2"/>
    <w:rsid w:val="00C130AE"/>
    <w:rsid w:val="00C13735"/>
    <w:rsid w:val="00C1682A"/>
    <w:rsid w:val="00C172F8"/>
    <w:rsid w:val="00C24F46"/>
    <w:rsid w:val="00C25A67"/>
    <w:rsid w:val="00C27738"/>
    <w:rsid w:val="00C3050E"/>
    <w:rsid w:val="00C309DB"/>
    <w:rsid w:val="00C3107A"/>
    <w:rsid w:val="00C34CA0"/>
    <w:rsid w:val="00C373FB"/>
    <w:rsid w:val="00C40386"/>
    <w:rsid w:val="00C425C3"/>
    <w:rsid w:val="00C47B21"/>
    <w:rsid w:val="00C47D44"/>
    <w:rsid w:val="00C568A9"/>
    <w:rsid w:val="00C60521"/>
    <w:rsid w:val="00C6108C"/>
    <w:rsid w:val="00C61FD6"/>
    <w:rsid w:val="00C66E8A"/>
    <w:rsid w:val="00C675FF"/>
    <w:rsid w:val="00C70FD1"/>
    <w:rsid w:val="00C7298F"/>
    <w:rsid w:val="00C73339"/>
    <w:rsid w:val="00C7493C"/>
    <w:rsid w:val="00C74E25"/>
    <w:rsid w:val="00C75B3C"/>
    <w:rsid w:val="00C76586"/>
    <w:rsid w:val="00C80D37"/>
    <w:rsid w:val="00C82469"/>
    <w:rsid w:val="00C83C9C"/>
    <w:rsid w:val="00C8453E"/>
    <w:rsid w:val="00C850F8"/>
    <w:rsid w:val="00C8576B"/>
    <w:rsid w:val="00C8681F"/>
    <w:rsid w:val="00C8723E"/>
    <w:rsid w:val="00C97D3A"/>
    <w:rsid w:val="00CA0BD7"/>
    <w:rsid w:val="00CA0D1C"/>
    <w:rsid w:val="00CA0F4E"/>
    <w:rsid w:val="00CA15F0"/>
    <w:rsid w:val="00CA16BC"/>
    <w:rsid w:val="00CA7343"/>
    <w:rsid w:val="00CB289D"/>
    <w:rsid w:val="00CB3345"/>
    <w:rsid w:val="00CB3F63"/>
    <w:rsid w:val="00CB58CD"/>
    <w:rsid w:val="00CB6FAA"/>
    <w:rsid w:val="00CC4E8A"/>
    <w:rsid w:val="00CC7CA9"/>
    <w:rsid w:val="00CC7E24"/>
    <w:rsid w:val="00CD1705"/>
    <w:rsid w:val="00CD5069"/>
    <w:rsid w:val="00CD6BD4"/>
    <w:rsid w:val="00CE28C8"/>
    <w:rsid w:val="00CE2C18"/>
    <w:rsid w:val="00CE3776"/>
    <w:rsid w:val="00CE5120"/>
    <w:rsid w:val="00CE7D50"/>
    <w:rsid w:val="00CF0551"/>
    <w:rsid w:val="00CF34FB"/>
    <w:rsid w:val="00CF40BD"/>
    <w:rsid w:val="00CF4CA2"/>
    <w:rsid w:val="00D01923"/>
    <w:rsid w:val="00D0217B"/>
    <w:rsid w:val="00D0363E"/>
    <w:rsid w:val="00D044D3"/>
    <w:rsid w:val="00D045FC"/>
    <w:rsid w:val="00D04AB2"/>
    <w:rsid w:val="00D123B2"/>
    <w:rsid w:val="00D14F13"/>
    <w:rsid w:val="00D17EF0"/>
    <w:rsid w:val="00D21D31"/>
    <w:rsid w:val="00D24227"/>
    <w:rsid w:val="00D348E3"/>
    <w:rsid w:val="00D350BC"/>
    <w:rsid w:val="00D3722C"/>
    <w:rsid w:val="00D41DDA"/>
    <w:rsid w:val="00D516E7"/>
    <w:rsid w:val="00D52B77"/>
    <w:rsid w:val="00D53A0C"/>
    <w:rsid w:val="00D57033"/>
    <w:rsid w:val="00D636AF"/>
    <w:rsid w:val="00D63FD8"/>
    <w:rsid w:val="00D6402D"/>
    <w:rsid w:val="00D66B48"/>
    <w:rsid w:val="00D76BAD"/>
    <w:rsid w:val="00D81E52"/>
    <w:rsid w:val="00D82A2B"/>
    <w:rsid w:val="00D83562"/>
    <w:rsid w:val="00D84250"/>
    <w:rsid w:val="00D870C0"/>
    <w:rsid w:val="00D9565E"/>
    <w:rsid w:val="00DA1549"/>
    <w:rsid w:val="00DA2281"/>
    <w:rsid w:val="00DA4856"/>
    <w:rsid w:val="00DA7884"/>
    <w:rsid w:val="00DB12A6"/>
    <w:rsid w:val="00DB2F60"/>
    <w:rsid w:val="00DB6574"/>
    <w:rsid w:val="00DB71F3"/>
    <w:rsid w:val="00DC1A87"/>
    <w:rsid w:val="00DC3D9C"/>
    <w:rsid w:val="00DC7BD8"/>
    <w:rsid w:val="00DD108D"/>
    <w:rsid w:val="00DD2235"/>
    <w:rsid w:val="00DD50BF"/>
    <w:rsid w:val="00DD51DC"/>
    <w:rsid w:val="00DD6AC7"/>
    <w:rsid w:val="00DD7B08"/>
    <w:rsid w:val="00DE2290"/>
    <w:rsid w:val="00DE3647"/>
    <w:rsid w:val="00DE58AD"/>
    <w:rsid w:val="00DE6513"/>
    <w:rsid w:val="00DF0D20"/>
    <w:rsid w:val="00E02BB0"/>
    <w:rsid w:val="00E0327D"/>
    <w:rsid w:val="00E05D6F"/>
    <w:rsid w:val="00E05EB5"/>
    <w:rsid w:val="00E05F8C"/>
    <w:rsid w:val="00E06C78"/>
    <w:rsid w:val="00E1117D"/>
    <w:rsid w:val="00E111FB"/>
    <w:rsid w:val="00E158FB"/>
    <w:rsid w:val="00E221A6"/>
    <w:rsid w:val="00E22D94"/>
    <w:rsid w:val="00E2576D"/>
    <w:rsid w:val="00E27408"/>
    <w:rsid w:val="00E27E2F"/>
    <w:rsid w:val="00E31734"/>
    <w:rsid w:val="00E33105"/>
    <w:rsid w:val="00E37C2A"/>
    <w:rsid w:val="00E41FC3"/>
    <w:rsid w:val="00E43AC2"/>
    <w:rsid w:val="00E44931"/>
    <w:rsid w:val="00E46D5F"/>
    <w:rsid w:val="00E476AA"/>
    <w:rsid w:val="00E47C82"/>
    <w:rsid w:val="00E51891"/>
    <w:rsid w:val="00E56137"/>
    <w:rsid w:val="00E56A96"/>
    <w:rsid w:val="00E61F2C"/>
    <w:rsid w:val="00E6315A"/>
    <w:rsid w:val="00E65737"/>
    <w:rsid w:val="00E658CC"/>
    <w:rsid w:val="00E6625D"/>
    <w:rsid w:val="00E66D51"/>
    <w:rsid w:val="00E674F9"/>
    <w:rsid w:val="00E70F0B"/>
    <w:rsid w:val="00E720EE"/>
    <w:rsid w:val="00E806EC"/>
    <w:rsid w:val="00E82A05"/>
    <w:rsid w:val="00E82CD7"/>
    <w:rsid w:val="00E83B5B"/>
    <w:rsid w:val="00E85E0E"/>
    <w:rsid w:val="00E87399"/>
    <w:rsid w:val="00E908AF"/>
    <w:rsid w:val="00E9253B"/>
    <w:rsid w:val="00E93EC4"/>
    <w:rsid w:val="00E952E3"/>
    <w:rsid w:val="00E95D11"/>
    <w:rsid w:val="00E9600C"/>
    <w:rsid w:val="00E97247"/>
    <w:rsid w:val="00E97B2D"/>
    <w:rsid w:val="00E97DF4"/>
    <w:rsid w:val="00E97FF2"/>
    <w:rsid w:val="00EA0B8A"/>
    <w:rsid w:val="00EA5440"/>
    <w:rsid w:val="00EB61D5"/>
    <w:rsid w:val="00EB78E7"/>
    <w:rsid w:val="00EB7CA0"/>
    <w:rsid w:val="00EC2D4B"/>
    <w:rsid w:val="00EC4799"/>
    <w:rsid w:val="00EC6201"/>
    <w:rsid w:val="00EC79E5"/>
    <w:rsid w:val="00ED0845"/>
    <w:rsid w:val="00ED4D29"/>
    <w:rsid w:val="00ED61FA"/>
    <w:rsid w:val="00EE2CAE"/>
    <w:rsid w:val="00EE305C"/>
    <w:rsid w:val="00EE5316"/>
    <w:rsid w:val="00EE6FE5"/>
    <w:rsid w:val="00EF1D2D"/>
    <w:rsid w:val="00EF3D31"/>
    <w:rsid w:val="00EF50DB"/>
    <w:rsid w:val="00EF6EA4"/>
    <w:rsid w:val="00EF7BCD"/>
    <w:rsid w:val="00EF7FF1"/>
    <w:rsid w:val="00F030E2"/>
    <w:rsid w:val="00F07A27"/>
    <w:rsid w:val="00F132D9"/>
    <w:rsid w:val="00F13CD6"/>
    <w:rsid w:val="00F158F3"/>
    <w:rsid w:val="00F211D7"/>
    <w:rsid w:val="00F2135F"/>
    <w:rsid w:val="00F25EC1"/>
    <w:rsid w:val="00F302E0"/>
    <w:rsid w:val="00F30F4D"/>
    <w:rsid w:val="00F3281E"/>
    <w:rsid w:val="00F32E24"/>
    <w:rsid w:val="00F41ACE"/>
    <w:rsid w:val="00F41EB7"/>
    <w:rsid w:val="00F43FC2"/>
    <w:rsid w:val="00F45A10"/>
    <w:rsid w:val="00F472C8"/>
    <w:rsid w:val="00F475B0"/>
    <w:rsid w:val="00F5482E"/>
    <w:rsid w:val="00F676B9"/>
    <w:rsid w:val="00F71034"/>
    <w:rsid w:val="00F714D8"/>
    <w:rsid w:val="00F739A0"/>
    <w:rsid w:val="00F746B2"/>
    <w:rsid w:val="00F75D46"/>
    <w:rsid w:val="00F77CAA"/>
    <w:rsid w:val="00F80CD5"/>
    <w:rsid w:val="00F82BF8"/>
    <w:rsid w:val="00F84F23"/>
    <w:rsid w:val="00F86248"/>
    <w:rsid w:val="00F86DB1"/>
    <w:rsid w:val="00F920FF"/>
    <w:rsid w:val="00F937B0"/>
    <w:rsid w:val="00F95021"/>
    <w:rsid w:val="00F97243"/>
    <w:rsid w:val="00FA0307"/>
    <w:rsid w:val="00FA082A"/>
    <w:rsid w:val="00FA2611"/>
    <w:rsid w:val="00FA5F71"/>
    <w:rsid w:val="00FB0C3F"/>
    <w:rsid w:val="00FB1094"/>
    <w:rsid w:val="00FB2B04"/>
    <w:rsid w:val="00FC0770"/>
    <w:rsid w:val="00FC260B"/>
    <w:rsid w:val="00FC2F5F"/>
    <w:rsid w:val="00FC5FA6"/>
    <w:rsid w:val="00FC6D61"/>
    <w:rsid w:val="00FD2962"/>
    <w:rsid w:val="00FD2E68"/>
    <w:rsid w:val="00FD3F8F"/>
    <w:rsid w:val="00FD57FF"/>
    <w:rsid w:val="00FD64BC"/>
    <w:rsid w:val="00FD65C3"/>
    <w:rsid w:val="00FD6632"/>
    <w:rsid w:val="00FD6819"/>
    <w:rsid w:val="00FE15C8"/>
    <w:rsid w:val="00FE2438"/>
    <w:rsid w:val="00FE5955"/>
    <w:rsid w:val="00FF14E5"/>
    <w:rsid w:val="00FF4E30"/>
    <w:rsid w:val="00FF4E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79D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5">
    <w:name w:val="heading 5"/>
    <w:basedOn w:val="Normal"/>
    <w:link w:val="Heading5Char"/>
    <w:uiPriority w:val="9"/>
    <w:qFormat/>
    <w:rsid w:val="005E22A5"/>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60"/>
    <w:rPr>
      <w:color w:val="0000FF" w:themeColor="hyperlink"/>
      <w:u w:val="single"/>
    </w:rPr>
  </w:style>
  <w:style w:type="character" w:customStyle="1" w:styleId="st">
    <w:name w:val="st"/>
    <w:basedOn w:val="DefaultParagraphFont"/>
    <w:rsid w:val="00EF7BCD"/>
  </w:style>
  <w:style w:type="character" w:styleId="Emphasis">
    <w:name w:val="Emphasis"/>
    <w:basedOn w:val="DefaultParagraphFont"/>
    <w:uiPriority w:val="20"/>
    <w:qFormat/>
    <w:rsid w:val="00EF7BCD"/>
    <w:rPr>
      <w:i/>
      <w:iCs/>
    </w:rPr>
  </w:style>
  <w:style w:type="paragraph" w:styleId="HTMLPreformatted">
    <w:name w:val="HTML Preformatted"/>
    <w:basedOn w:val="Normal"/>
    <w:link w:val="HTMLPreformattedChar"/>
    <w:uiPriority w:val="99"/>
    <w:semiHidden/>
    <w:unhideWhenUsed/>
    <w:rsid w:val="005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5B6212"/>
    <w:rPr>
      <w:rFonts w:ascii="Courier" w:hAnsi="Courier" w:cs="Courier"/>
      <w:sz w:val="20"/>
      <w:szCs w:val="20"/>
      <w:lang w:val="en-AU"/>
    </w:rPr>
  </w:style>
  <w:style w:type="character" w:styleId="CommentReference">
    <w:name w:val="annotation reference"/>
    <w:semiHidden/>
    <w:unhideWhenUsed/>
    <w:rsid w:val="00396145"/>
    <w:rPr>
      <w:sz w:val="16"/>
      <w:szCs w:val="16"/>
    </w:rPr>
  </w:style>
  <w:style w:type="paragraph" w:styleId="BalloonText">
    <w:name w:val="Balloon Text"/>
    <w:basedOn w:val="Normal"/>
    <w:link w:val="BalloonTextChar"/>
    <w:uiPriority w:val="99"/>
    <w:semiHidden/>
    <w:unhideWhenUsed/>
    <w:rsid w:val="00657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0E"/>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9C754F"/>
    <w:rPr>
      <w:sz w:val="20"/>
      <w:szCs w:val="20"/>
    </w:rPr>
  </w:style>
  <w:style w:type="character" w:customStyle="1" w:styleId="CommentTextChar">
    <w:name w:val="Comment Text Char"/>
    <w:basedOn w:val="DefaultParagraphFont"/>
    <w:link w:val="CommentText"/>
    <w:uiPriority w:val="99"/>
    <w:semiHidden/>
    <w:rsid w:val="009C754F"/>
    <w:rPr>
      <w:sz w:val="20"/>
      <w:szCs w:val="20"/>
    </w:rPr>
  </w:style>
  <w:style w:type="paragraph" w:styleId="CommentSubject">
    <w:name w:val="annotation subject"/>
    <w:basedOn w:val="CommentText"/>
    <w:next w:val="CommentText"/>
    <w:link w:val="CommentSubjectChar"/>
    <w:uiPriority w:val="99"/>
    <w:semiHidden/>
    <w:unhideWhenUsed/>
    <w:rsid w:val="009C754F"/>
    <w:rPr>
      <w:b/>
      <w:bCs/>
    </w:rPr>
  </w:style>
  <w:style w:type="character" w:customStyle="1" w:styleId="CommentSubjectChar">
    <w:name w:val="Comment Subject Char"/>
    <w:basedOn w:val="CommentTextChar"/>
    <w:link w:val="CommentSubject"/>
    <w:uiPriority w:val="99"/>
    <w:semiHidden/>
    <w:rsid w:val="009C754F"/>
    <w:rPr>
      <w:b/>
      <w:bCs/>
      <w:sz w:val="20"/>
      <w:szCs w:val="20"/>
    </w:rPr>
  </w:style>
  <w:style w:type="paragraph" w:styleId="Revision">
    <w:name w:val="Revision"/>
    <w:hidden/>
    <w:uiPriority w:val="99"/>
    <w:semiHidden/>
    <w:rsid w:val="0076599B"/>
  </w:style>
  <w:style w:type="character" w:styleId="LineNumber">
    <w:name w:val="line number"/>
    <w:basedOn w:val="DefaultParagraphFont"/>
    <w:uiPriority w:val="99"/>
    <w:unhideWhenUsed/>
    <w:rsid w:val="00A05B8C"/>
    <w:rPr>
      <w:rFonts w:ascii="Times New Roman" w:hAnsi="Times New Roman"/>
    </w:rPr>
  </w:style>
  <w:style w:type="character" w:styleId="PlaceholderText">
    <w:name w:val="Placeholder Text"/>
    <w:basedOn w:val="DefaultParagraphFont"/>
    <w:uiPriority w:val="99"/>
    <w:semiHidden/>
    <w:rsid w:val="000A780E"/>
    <w:rPr>
      <w:color w:val="808080"/>
    </w:rPr>
  </w:style>
  <w:style w:type="character" w:customStyle="1" w:styleId="Heading5Char">
    <w:name w:val="Heading 5 Char"/>
    <w:basedOn w:val="DefaultParagraphFont"/>
    <w:link w:val="Heading5"/>
    <w:uiPriority w:val="9"/>
    <w:rsid w:val="005E22A5"/>
    <w:rPr>
      <w:rFonts w:ascii="Times" w:hAnsi="Times"/>
      <w:b/>
      <w:bCs/>
      <w:sz w:val="20"/>
      <w:szCs w:val="20"/>
      <w:lang w:val="en-AU"/>
    </w:rPr>
  </w:style>
  <w:style w:type="character" w:customStyle="1" w:styleId="publication-type">
    <w:name w:val="publication-type"/>
    <w:basedOn w:val="DefaultParagraphFont"/>
    <w:rsid w:val="005E22A5"/>
  </w:style>
  <w:style w:type="character" w:customStyle="1" w:styleId="publication-title">
    <w:name w:val="publication-title"/>
    <w:basedOn w:val="DefaultParagraphFont"/>
    <w:rsid w:val="005E22A5"/>
  </w:style>
  <w:style w:type="character" w:styleId="FollowedHyperlink">
    <w:name w:val="FollowedHyperlink"/>
    <w:basedOn w:val="DefaultParagraphFont"/>
    <w:uiPriority w:val="99"/>
    <w:semiHidden/>
    <w:unhideWhenUsed/>
    <w:rsid w:val="006009D9"/>
    <w:rPr>
      <w:color w:val="800080" w:themeColor="followedHyperlink"/>
      <w:u w:val="single"/>
    </w:rPr>
  </w:style>
  <w:style w:type="paragraph" w:styleId="Header">
    <w:name w:val="header"/>
    <w:basedOn w:val="Normal"/>
    <w:link w:val="HeaderChar"/>
    <w:uiPriority w:val="99"/>
    <w:unhideWhenUsed/>
    <w:rsid w:val="00A8642E"/>
    <w:pPr>
      <w:tabs>
        <w:tab w:val="center" w:pos="4320"/>
        <w:tab w:val="right" w:pos="8640"/>
      </w:tabs>
    </w:pPr>
  </w:style>
  <w:style w:type="character" w:customStyle="1" w:styleId="HeaderChar">
    <w:name w:val="Header Char"/>
    <w:basedOn w:val="DefaultParagraphFont"/>
    <w:link w:val="Header"/>
    <w:uiPriority w:val="99"/>
    <w:rsid w:val="00A8642E"/>
  </w:style>
  <w:style w:type="paragraph" w:styleId="Footer">
    <w:name w:val="footer"/>
    <w:basedOn w:val="Normal"/>
    <w:link w:val="FooterChar"/>
    <w:uiPriority w:val="99"/>
    <w:unhideWhenUsed/>
    <w:rsid w:val="00A8642E"/>
    <w:pPr>
      <w:tabs>
        <w:tab w:val="center" w:pos="4320"/>
        <w:tab w:val="right" w:pos="8640"/>
      </w:tabs>
    </w:pPr>
  </w:style>
  <w:style w:type="character" w:customStyle="1" w:styleId="FooterChar">
    <w:name w:val="Footer Char"/>
    <w:basedOn w:val="DefaultParagraphFont"/>
    <w:link w:val="Footer"/>
    <w:uiPriority w:val="99"/>
    <w:rsid w:val="00A8642E"/>
  </w:style>
  <w:style w:type="paragraph" w:customStyle="1" w:styleId="Compact">
    <w:name w:val="Compact"/>
    <w:basedOn w:val="Normal"/>
    <w:qFormat/>
    <w:rsid w:val="00395EEB"/>
    <w:pPr>
      <w:spacing w:before="36" w:after="36"/>
    </w:pPr>
    <w:rPr>
      <w:rFonts w:eastAsiaTheme="minorHAnsi"/>
    </w:rPr>
  </w:style>
  <w:style w:type="paragraph" w:styleId="NormalWeb">
    <w:name w:val="Normal (Web)"/>
    <w:basedOn w:val="Normal"/>
    <w:uiPriority w:val="99"/>
    <w:semiHidden/>
    <w:unhideWhenUsed/>
    <w:rsid w:val="00821F17"/>
    <w:pPr>
      <w:spacing w:before="100" w:beforeAutospacing="1" w:after="100" w:afterAutospacing="1"/>
    </w:pPr>
    <w:rPr>
      <w:rFonts w:ascii="Times" w:hAnsi="Times" w:cs="Times New Roman"/>
      <w:sz w:val="20"/>
      <w:szCs w:val="20"/>
      <w:lang w:val="en-AU"/>
    </w:rPr>
  </w:style>
  <w:style w:type="character" w:styleId="PageNumber">
    <w:name w:val="page number"/>
    <w:basedOn w:val="DefaultParagraphFont"/>
    <w:uiPriority w:val="99"/>
    <w:semiHidden/>
    <w:unhideWhenUsed/>
    <w:rsid w:val="0085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600">
      <w:bodyDiv w:val="1"/>
      <w:marLeft w:val="0"/>
      <w:marRight w:val="0"/>
      <w:marTop w:val="0"/>
      <w:marBottom w:val="0"/>
      <w:divBdr>
        <w:top w:val="none" w:sz="0" w:space="0" w:color="auto"/>
        <w:left w:val="none" w:sz="0" w:space="0" w:color="auto"/>
        <w:bottom w:val="none" w:sz="0" w:space="0" w:color="auto"/>
        <w:right w:val="none" w:sz="0" w:space="0" w:color="auto"/>
      </w:divBdr>
    </w:div>
    <w:div w:id="21787331">
      <w:bodyDiv w:val="1"/>
      <w:marLeft w:val="0"/>
      <w:marRight w:val="0"/>
      <w:marTop w:val="0"/>
      <w:marBottom w:val="0"/>
      <w:divBdr>
        <w:top w:val="none" w:sz="0" w:space="0" w:color="auto"/>
        <w:left w:val="none" w:sz="0" w:space="0" w:color="auto"/>
        <w:bottom w:val="none" w:sz="0" w:space="0" w:color="auto"/>
        <w:right w:val="none" w:sz="0" w:space="0" w:color="auto"/>
      </w:divBdr>
    </w:div>
    <w:div w:id="60910966">
      <w:bodyDiv w:val="1"/>
      <w:marLeft w:val="0"/>
      <w:marRight w:val="0"/>
      <w:marTop w:val="0"/>
      <w:marBottom w:val="0"/>
      <w:divBdr>
        <w:top w:val="none" w:sz="0" w:space="0" w:color="auto"/>
        <w:left w:val="none" w:sz="0" w:space="0" w:color="auto"/>
        <w:bottom w:val="none" w:sz="0" w:space="0" w:color="auto"/>
        <w:right w:val="none" w:sz="0" w:space="0" w:color="auto"/>
      </w:divBdr>
    </w:div>
    <w:div w:id="119879788">
      <w:bodyDiv w:val="1"/>
      <w:marLeft w:val="0"/>
      <w:marRight w:val="0"/>
      <w:marTop w:val="0"/>
      <w:marBottom w:val="0"/>
      <w:divBdr>
        <w:top w:val="none" w:sz="0" w:space="0" w:color="auto"/>
        <w:left w:val="none" w:sz="0" w:space="0" w:color="auto"/>
        <w:bottom w:val="none" w:sz="0" w:space="0" w:color="auto"/>
        <w:right w:val="none" w:sz="0" w:space="0" w:color="auto"/>
      </w:divBdr>
    </w:div>
    <w:div w:id="183981114">
      <w:bodyDiv w:val="1"/>
      <w:marLeft w:val="0"/>
      <w:marRight w:val="0"/>
      <w:marTop w:val="0"/>
      <w:marBottom w:val="0"/>
      <w:divBdr>
        <w:top w:val="none" w:sz="0" w:space="0" w:color="auto"/>
        <w:left w:val="none" w:sz="0" w:space="0" w:color="auto"/>
        <w:bottom w:val="none" w:sz="0" w:space="0" w:color="auto"/>
        <w:right w:val="none" w:sz="0" w:space="0" w:color="auto"/>
      </w:divBdr>
    </w:div>
    <w:div w:id="229733746">
      <w:bodyDiv w:val="1"/>
      <w:marLeft w:val="0"/>
      <w:marRight w:val="0"/>
      <w:marTop w:val="0"/>
      <w:marBottom w:val="0"/>
      <w:divBdr>
        <w:top w:val="none" w:sz="0" w:space="0" w:color="auto"/>
        <w:left w:val="none" w:sz="0" w:space="0" w:color="auto"/>
        <w:bottom w:val="none" w:sz="0" w:space="0" w:color="auto"/>
        <w:right w:val="none" w:sz="0" w:space="0" w:color="auto"/>
      </w:divBdr>
      <w:divsChild>
        <w:div w:id="331759471">
          <w:marLeft w:val="0"/>
          <w:marRight w:val="0"/>
          <w:marTop w:val="0"/>
          <w:marBottom w:val="0"/>
          <w:divBdr>
            <w:top w:val="none" w:sz="0" w:space="0" w:color="auto"/>
            <w:left w:val="none" w:sz="0" w:space="0" w:color="auto"/>
            <w:bottom w:val="none" w:sz="0" w:space="0" w:color="auto"/>
            <w:right w:val="none" w:sz="0" w:space="0" w:color="auto"/>
          </w:divBdr>
        </w:div>
        <w:div w:id="363748679">
          <w:marLeft w:val="0"/>
          <w:marRight w:val="0"/>
          <w:marTop w:val="0"/>
          <w:marBottom w:val="0"/>
          <w:divBdr>
            <w:top w:val="none" w:sz="0" w:space="0" w:color="auto"/>
            <w:left w:val="none" w:sz="0" w:space="0" w:color="auto"/>
            <w:bottom w:val="none" w:sz="0" w:space="0" w:color="auto"/>
            <w:right w:val="none" w:sz="0" w:space="0" w:color="auto"/>
          </w:divBdr>
        </w:div>
      </w:divsChild>
    </w:div>
    <w:div w:id="321473697">
      <w:bodyDiv w:val="1"/>
      <w:marLeft w:val="0"/>
      <w:marRight w:val="0"/>
      <w:marTop w:val="0"/>
      <w:marBottom w:val="0"/>
      <w:divBdr>
        <w:top w:val="none" w:sz="0" w:space="0" w:color="auto"/>
        <w:left w:val="none" w:sz="0" w:space="0" w:color="auto"/>
        <w:bottom w:val="none" w:sz="0" w:space="0" w:color="auto"/>
        <w:right w:val="none" w:sz="0" w:space="0" w:color="auto"/>
      </w:divBdr>
    </w:div>
    <w:div w:id="399014441">
      <w:bodyDiv w:val="1"/>
      <w:marLeft w:val="0"/>
      <w:marRight w:val="0"/>
      <w:marTop w:val="0"/>
      <w:marBottom w:val="0"/>
      <w:divBdr>
        <w:top w:val="none" w:sz="0" w:space="0" w:color="auto"/>
        <w:left w:val="none" w:sz="0" w:space="0" w:color="auto"/>
        <w:bottom w:val="none" w:sz="0" w:space="0" w:color="auto"/>
        <w:right w:val="none" w:sz="0" w:space="0" w:color="auto"/>
      </w:divBdr>
    </w:div>
    <w:div w:id="546458506">
      <w:bodyDiv w:val="1"/>
      <w:marLeft w:val="0"/>
      <w:marRight w:val="0"/>
      <w:marTop w:val="0"/>
      <w:marBottom w:val="0"/>
      <w:divBdr>
        <w:top w:val="none" w:sz="0" w:space="0" w:color="auto"/>
        <w:left w:val="none" w:sz="0" w:space="0" w:color="auto"/>
        <w:bottom w:val="none" w:sz="0" w:space="0" w:color="auto"/>
        <w:right w:val="none" w:sz="0" w:space="0" w:color="auto"/>
      </w:divBdr>
    </w:div>
    <w:div w:id="566190203">
      <w:bodyDiv w:val="1"/>
      <w:marLeft w:val="0"/>
      <w:marRight w:val="0"/>
      <w:marTop w:val="0"/>
      <w:marBottom w:val="0"/>
      <w:divBdr>
        <w:top w:val="none" w:sz="0" w:space="0" w:color="auto"/>
        <w:left w:val="none" w:sz="0" w:space="0" w:color="auto"/>
        <w:bottom w:val="none" w:sz="0" w:space="0" w:color="auto"/>
        <w:right w:val="none" w:sz="0" w:space="0" w:color="auto"/>
      </w:divBdr>
    </w:div>
    <w:div w:id="601569767">
      <w:bodyDiv w:val="1"/>
      <w:marLeft w:val="0"/>
      <w:marRight w:val="0"/>
      <w:marTop w:val="0"/>
      <w:marBottom w:val="0"/>
      <w:divBdr>
        <w:top w:val="none" w:sz="0" w:space="0" w:color="auto"/>
        <w:left w:val="none" w:sz="0" w:space="0" w:color="auto"/>
        <w:bottom w:val="none" w:sz="0" w:space="0" w:color="auto"/>
        <w:right w:val="none" w:sz="0" w:space="0" w:color="auto"/>
      </w:divBdr>
    </w:div>
    <w:div w:id="644050649">
      <w:bodyDiv w:val="1"/>
      <w:marLeft w:val="0"/>
      <w:marRight w:val="0"/>
      <w:marTop w:val="0"/>
      <w:marBottom w:val="0"/>
      <w:divBdr>
        <w:top w:val="none" w:sz="0" w:space="0" w:color="auto"/>
        <w:left w:val="none" w:sz="0" w:space="0" w:color="auto"/>
        <w:bottom w:val="none" w:sz="0" w:space="0" w:color="auto"/>
        <w:right w:val="none" w:sz="0" w:space="0" w:color="auto"/>
      </w:divBdr>
      <w:divsChild>
        <w:div w:id="370569949">
          <w:marLeft w:val="0"/>
          <w:marRight w:val="0"/>
          <w:marTop w:val="0"/>
          <w:marBottom w:val="0"/>
          <w:divBdr>
            <w:top w:val="none" w:sz="0" w:space="0" w:color="auto"/>
            <w:left w:val="none" w:sz="0" w:space="0" w:color="auto"/>
            <w:bottom w:val="none" w:sz="0" w:space="0" w:color="auto"/>
            <w:right w:val="none" w:sz="0" w:space="0" w:color="auto"/>
          </w:divBdr>
        </w:div>
        <w:div w:id="794643475">
          <w:marLeft w:val="0"/>
          <w:marRight w:val="0"/>
          <w:marTop w:val="0"/>
          <w:marBottom w:val="0"/>
          <w:divBdr>
            <w:top w:val="none" w:sz="0" w:space="0" w:color="auto"/>
            <w:left w:val="none" w:sz="0" w:space="0" w:color="auto"/>
            <w:bottom w:val="none" w:sz="0" w:space="0" w:color="auto"/>
            <w:right w:val="none" w:sz="0" w:space="0" w:color="auto"/>
          </w:divBdr>
        </w:div>
        <w:div w:id="1133593449">
          <w:marLeft w:val="0"/>
          <w:marRight w:val="0"/>
          <w:marTop w:val="0"/>
          <w:marBottom w:val="0"/>
          <w:divBdr>
            <w:top w:val="none" w:sz="0" w:space="0" w:color="auto"/>
            <w:left w:val="none" w:sz="0" w:space="0" w:color="auto"/>
            <w:bottom w:val="none" w:sz="0" w:space="0" w:color="auto"/>
            <w:right w:val="none" w:sz="0" w:space="0" w:color="auto"/>
          </w:divBdr>
        </w:div>
        <w:div w:id="1597053624">
          <w:marLeft w:val="0"/>
          <w:marRight w:val="0"/>
          <w:marTop w:val="0"/>
          <w:marBottom w:val="0"/>
          <w:divBdr>
            <w:top w:val="none" w:sz="0" w:space="0" w:color="auto"/>
            <w:left w:val="none" w:sz="0" w:space="0" w:color="auto"/>
            <w:bottom w:val="none" w:sz="0" w:space="0" w:color="auto"/>
            <w:right w:val="none" w:sz="0" w:space="0" w:color="auto"/>
          </w:divBdr>
        </w:div>
      </w:divsChild>
    </w:div>
    <w:div w:id="713431041">
      <w:bodyDiv w:val="1"/>
      <w:marLeft w:val="0"/>
      <w:marRight w:val="0"/>
      <w:marTop w:val="0"/>
      <w:marBottom w:val="0"/>
      <w:divBdr>
        <w:top w:val="none" w:sz="0" w:space="0" w:color="auto"/>
        <w:left w:val="none" w:sz="0" w:space="0" w:color="auto"/>
        <w:bottom w:val="none" w:sz="0" w:space="0" w:color="auto"/>
        <w:right w:val="none" w:sz="0" w:space="0" w:color="auto"/>
      </w:divBdr>
    </w:div>
    <w:div w:id="728650652">
      <w:bodyDiv w:val="1"/>
      <w:marLeft w:val="0"/>
      <w:marRight w:val="0"/>
      <w:marTop w:val="0"/>
      <w:marBottom w:val="0"/>
      <w:divBdr>
        <w:top w:val="none" w:sz="0" w:space="0" w:color="auto"/>
        <w:left w:val="none" w:sz="0" w:space="0" w:color="auto"/>
        <w:bottom w:val="none" w:sz="0" w:space="0" w:color="auto"/>
        <w:right w:val="none" w:sz="0" w:space="0" w:color="auto"/>
      </w:divBdr>
    </w:div>
    <w:div w:id="733040580">
      <w:bodyDiv w:val="1"/>
      <w:marLeft w:val="0"/>
      <w:marRight w:val="0"/>
      <w:marTop w:val="0"/>
      <w:marBottom w:val="0"/>
      <w:divBdr>
        <w:top w:val="none" w:sz="0" w:space="0" w:color="auto"/>
        <w:left w:val="none" w:sz="0" w:space="0" w:color="auto"/>
        <w:bottom w:val="none" w:sz="0" w:space="0" w:color="auto"/>
        <w:right w:val="none" w:sz="0" w:space="0" w:color="auto"/>
      </w:divBdr>
    </w:div>
    <w:div w:id="735979458">
      <w:bodyDiv w:val="1"/>
      <w:marLeft w:val="0"/>
      <w:marRight w:val="0"/>
      <w:marTop w:val="0"/>
      <w:marBottom w:val="0"/>
      <w:divBdr>
        <w:top w:val="none" w:sz="0" w:space="0" w:color="auto"/>
        <w:left w:val="none" w:sz="0" w:space="0" w:color="auto"/>
        <w:bottom w:val="none" w:sz="0" w:space="0" w:color="auto"/>
        <w:right w:val="none" w:sz="0" w:space="0" w:color="auto"/>
      </w:divBdr>
    </w:div>
    <w:div w:id="741409545">
      <w:bodyDiv w:val="1"/>
      <w:marLeft w:val="0"/>
      <w:marRight w:val="0"/>
      <w:marTop w:val="0"/>
      <w:marBottom w:val="0"/>
      <w:divBdr>
        <w:top w:val="none" w:sz="0" w:space="0" w:color="auto"/>
        <w:left w:val="none" w:sz="0" w:space="0" w:color="auto"/>
        <w:bottom w:val="none" w:sz="0" w:space="0" w:color="auto"/>
        <w:right w:val="none" w:sz="0" w:space="0" w:color="auto"/>
      </w:divBdr>
    </w:div>
    <w:div w:id="783960761">
      <w:bodyDiv w:val="1"/>
      <w:marLeft w:val="0"/>
      <w:marRight w:val="0"/>
      <w:marTop w:val="0"/>
      <w:marBottom w:val="0"/>
      <w:divBdr>
        <w:top w:val="none" w:sz="0" w:space="0" w:color="auto"/>
        <w:left w:val="none" w:sz="0" w:space="0" w:color="auto"/>
        <w:bottom w:val="none" w:sz="0" w:space="0" w:color="auto"/>
        <w:right w:val="none" w:sz="0" w:space="0" w:color="auto"/>
      </w:divBdr>
    </w:div>
    <w:div w:id="813915849">
      <w:bodyDiv w:val="1"/>
      <w:marLeft w:val="0"/>
      <w:marRight w:val="0"/>
      <w:marTop w:val="0"/>
      <w:marBottom w:val="0"/>
      <w:divBdr>
        <w:top w:val="none" w:sz="0" w:space="0" w:color="auto"/>
        <w:left w:val="none" w:sz="0" w:space="0" w:color="auto"/>
        <w:bottom w:val="none" w:sz="0" w:space="0" w:color="auto"/>
        <w:right w:val="none" w:sz="0" w:space="0" w:color="auto"/>
      </w:divBdr>
    </w:div>
    <w:div w:id="872112143">
      <w:bodyDiv w:val="1"/>
      <w:marLeft w:val="0"/>
      <w:marRight w:val="0"/>
      <w:marTop w:val="0"/>
      <w:marBottom w:val="0"/>
      <w:divBdr>
        <w:top w:val="none" w:sz="0" w:space="0" w:color="auto"/>
        <w:left w:val="none" w:sz="0" w:space="0" w:color="auto"/>
        <w:bottom w:val="none" w:sz="0" w:space="0" w:color="auto"/>
        <w:right w:val="none" w:sz="0" w:space="0" w:color="auto"/>
      </w:divBdr>
    </w:div>
    <w:div w:id="897590384">
      <w:bodyDiv w:val="1"/>
      <w:marLeft w:val="0"/>
      <w:marRight w:val="0"/>
      <w:marTop w:val="0"/>
      <w:marBottom w:val="0"/>
      <w:divBdr>
        <w:top w:val="none" w:sz="0" w:space="0" w:color="auto"/>
        <w:left w:val="none" w:sz="0" w:space="0" w:color="auto"/>
        <w:bottom w:val="none" w:sz="0" w:space="0" w:color="auto"/>
        <w:right w:val="none" w:sz="0" w:space="0" w:color="auto"/>
      </w:divBdr>
    </w:div>
    <w:div w:id="902788650">
      <w:bodyDiv w:val="1"/>
      <w:marLeft w:val="0"/>
      <w:marRight w:val="0"/>
      <w:marTop w:val="0"/>
      <w:marBottom w:val="0"/>
      <w:divBdr>
        <w:top w:val="none" w:sz="0" w:space="0" w:color="auto"/>
        <w:left w:val="none" w:sz="0" w:space="0" w:color="auto"/>
        <w:bottom w:val="none" w:sz="0" w:space="0" w:color="auto"/>
        <w:right w:val="none" w:sz="0" w:space="0" w:color="auto"/>
      </w:divBdr>
    </w:div>
    <w:div w:id="1017074655">
      <w:bodyDiv w:val="1"/>
      <w:marLeft w:val="0"/>
      <w:marRight w:val="0"/>
      <w:marTop w:val="0"/>
      <w:marBottom w:val="0"/>
      <w:divBdr>
        <w:top w:val="none" w:sz="0" w:space="0" w:color="auto"/>
        <w:left w:val="none" w:sz="0" w:space="0" w:color="auto"/>
        <w:bottom w:val="none" w:sz="0" w:space="0" w:color="auto"/>
        <w:right w:val="none" w:sz="0" w:space="0" w:color="auto"/>
      </w:divBdr>
    </w:div>
    <w:div w:id="1115127680">
      <w:bodyDiv w:val="1"/>
      <w:marLeft w:val="0"/>
      <w:marRight w:val="0"/>
      <w:marTop w:val="0"/>
      <w:marBottom w:val="0"/>
      <w:divBdr>
        <w:top w:val="none" w:sz="0" w:space="0" w:color="auto"/>
        <w:left w:val="none" w:sz="0" w:space="0" w:color="auto"/>
        <w:bottom w:val="none" w:sz="0" w:space="0" w:color="auto"/>
        <w:right w:val="none" w:sz="0" w:space="0" w:color="auto"/>
      </w:divBdr>
    </w:div>
    <w:div w:id="1215044944">
      <w:bodyDiv w:val="1"/>
      <w:marLeft w:val="0"/>
      <w:marRight w:val="0"/>
      <w:marTop w:val="0"/>
      <w:marBottom w:val="0"/>
      <w:divBdr>
        <w:top w:val="none" w:sz="0" w:space="0" w:color="auto"/>
        <w:left w:val="none" w:sz="0" w:space="0" w:color="auto"/>
        <w:bottom w:val="none" w:sz="0" w:space="0" w:color="auto"/>
        <w:right w:val="none" w:sz="0" w:space="0" w:color="auto"/>
      </w:divBdr>
    </w:div>
    <w:div w:id="1367944113">
      <w:bodyDiv w:val="1"/>
      <w:marLeft w:val="0"/>
      <w:marRight w:val="0"/>
      <w:marTop w:val="0"/>
      <w:marBottom w:val="0"/>
      <w:divBdr>
        <w:top w:val="none" w:sz="0" w:space="0" w:color="auto"/>
        <w:left w:val="none" w:sz="0" w:space="0" w:color="auto"/>
        <w:bottom w:val="none" w:sz="0" w:space="0" w:color="auto"/>
        <w:right w:val="none" w:sz="0" w:space="0" w:color="auto"/>
      </w:divBdr>
    </w:div>
    <w:div w:id="1408503472">
      <w:bodyDiv w:val="1"/>
      <w:marLeft w:val="0"/>
      <w:marRight w:val="0"/>
      <w:marTop w:val="0"/>
      <w:marBottom w:val="0"/>
      <w:divBdr>
        <w:top w:val="none" w:sz="0" w:space="0" w:color="auto"/>
        <w:left w:val="none" w:sz="0" w:space="0" w:color="auto"/>
        <w:bottom w:val="none" w:sz="0" w:space="0" w:color="auto"/>
        <w:right w:val="none" w:sz="0" w:space="0" w:color="auto"/>
      </w:divBdr>
    </w:div>
    <w:div w:id="1427263813">
      <w:bodyDiv w:val="1"/>
      <w:marLeft w:val="0"/>
      <w:marRight w:val="0"/>
      <w:marTop w:val="0"/>
      <w:marBottom w:val="0"/>
      <w:divBdr>
        <w:top w:val="none" w:sz="0" w:space="0" w:color="auto"/>
        <w:left w:val="none" w:sz="0" w:space="0" w:color="auto"/>
        <w:bottom w:val="none" w:sz="0" w:space="0" w:color="auto"/>
        <w:right w:val="none" w:sz="0" w:space="0" w:color="auto"/>
      </w:divBdr>
    </w:div>
    <w:div w:id="1463234030">
      <w:bodyDiv w:val="1"/>
      <w:marLeft w:val="0"/>
      <w:marRight w:val="0"/>
      <w:marTop w:val="0"/>
      <w:marBottom w:val="0"/>
      <w:divBdr>
        <w:top w:val="none" w:sz="0" w:space="0" w:color="auto"/>
        <w:left w:val="none" w:sz="0" w:space="0" w:color="auto"/>
        <w:bottom w:val="none" w:sz="0" w:space="0" w:color="auto"/>
        <w:right w:val="none" w:sz="0" w:space="0" w:color="auto"/>
      </w:divBdr>
      <w:divsChild>
        <w:div w:id="1249385196">
          <w:marLeft w:val="0"/>
          <w:marRight w:val="0"/>
          <w:marTop w:val="0"/>
          <w:marBottom w:val="0"/>
          <w:divBdr>
            <w:top w:val="none" w:sz="0" w:space="0" w:color="auto"/>
            <w:left w:val="none" w:sz="0" w:space="0" w:color="auto"/>
            <w:bottom w:val="none" w:sz="0" w:space="0" w:color="auto"/>
            <w:right w:val="none" w:sz="0" w:space="0" w:color="auto"/>
          </w:divBdr>
        </w:div>
        <w:div w:id="1491631632">
          <w:marLeft w:val="0"/>
          <w:marRight w:val="0"/>
          <w:marTop w:val="0"/>
          <w:marBottom w:val="0"/>
          <w:divBdr>
            <w:top w:val="none" w:sz="0" w:space="0" w:color="auto"/>
            <w:left w:val="none" w:sz="0" w:space="0" w:color="auto"/>
            <w:bottom w:val="none" w:sz="0" w:space="0" w:color="auto"/>
            <w:right w:val="none" w:sz="0" w:space="0" w:color="auto"/>
          </w:divBdr>
        </w:div>
        <w:div w:id="1817457394">
          <w:marLeft w:val="0"/>
          <w:marRight w:val="0"/>
          <w:marTop w:val="0"/>
          <w:marBottom w:val="0"/>
          <w:divBdr>
            <w:top w:val="none" w:sz="0" w:space="0" w:color="auto"/>
            <w:left w:val="none" w:sz="0" w:space="0" w:color="auto"/>
            <w:bottom w:val="none" w:sz="0" w:space="0" w:color="auto"/>
            <w:right w:val="none" w:sz="0" w:space="0" w:color="auto"/>
          </w:divBdr>
        </w:div>
        <w:div w:id="2118060358">
          <w:marLeft w:val="0"/>
          <w:marRight w:val="0"/>
          <w:marTop w:val="0"/>
          <w:marBottom w:val="0"/>
          <w:divBdr>
            <w:top w:val="none" w:sz="0" w:space="0" w:color="auto"/>
            <w:left w:val="none" w:sz="0" w:space="0" w:color="auto"/>
            <w:bottom w:val="none" w:sz="0" w:space="0" w:color="auto"/>
            <w:right w:val="none" w:sz="0" w:space="0" w:color="auto"/>
          </w:divBdr>
        </w:div>
      </w:divsChild>
    </w:div>
    <w:div w:id="1494419849">
      <w:bodyDiv w:val="1"/>
      <w:marLeft w:val="0"/>
      <w:marRight w:val="0"/>
      <w:marTop w:val="0"/>
      <w:marBottom w:val="0"/>
      <w:divBdr>
        <w:top w:val="none" w:sz="0" w:space="0" w:color="auto"/>
        <w:left w:val="none" w:sz="0" w:space="0" w:color="auto"/>
        <w:bottom w:val="none" w:sz="0" w:space="0" w:color="auto"/>
        <w:right w:val="none" w:sz="0" w:space="0" w:color="auto"/>
      </w:divBdr>
    </w:div>
    <w:div w:id="1497964024">
      <w:bodyDiv w:val="1"/>
      <w:marLeft w:val="0"/>
      <w:marRight w:val="0"/>
      <w:marTop w:val="0"/>
      <w:marBottom w:val="0"/>
      <w:divBdr>
        <w:top w:val="none" w:sz="0" w:space="0" w:color="auto"/>
        <w:left w:val="none" w:sz="0" w:space="0" w:color="auto"/>
        <w:bottom w:val="none" w:sz="0" w:space="0" w:color="auto"/>
        <w:right w:val="none" w:sz="0" w:space="0" w:color="auto"/>
      </w:divBdr>
    </w:div>
    <w:div w:id="1498376942">
      <w:bodyDiv w:val="1"/>
      <w:marLeft w:val="0"/>
      <w:marRight w:val="0"/>
      <w:marTop w:val="0"/>
      <w:marBottom w:val="0"/>
      <w:divBdr>
        <w:top w:val="none" w:sz="0" w:space="0" w:color="auto"/>
        <w:left w:val="none" w:sz="0" w:space="0" w:color="auto"/>
        <w:bottom w:val="none" w:sz="0" w:space="0" w:color="auto"/>
        <w:right w:val="none" w:sz="0" w:space="0" w:color="auto"/>
      </w:divBdr>
    </w:div>
    <w:div w:id="1499033015">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71039393">
      <w:bodyDiv w:val="1"/>
      <w:marLeft w:val="0"/>
      <w:marRight w:val="0"/>
      <w:marTop w:val="0"/>
      <w:marBottom w:val="0"/>
      <w:divBdr>
        <w:top w:val="none" w:sz="0" w:space="0" w:color="auto"/>
        <w:left w:val="none" w:sz="0" w:space="0" w:color="auto"/>
        <w:bottom w:val="none" w:sz="0" w:space="0" w:color="auto"/>
        <w:right w:val="none" w:sz="0" w:space="0" w:color="auto"/>
      </w:divBdr>
    </w:div>
    <w:div w:id="1808232910">
      <w:bodyDiv w:val="1"/>
      <w:marLeft w:val="0"/>
      <w:marRight w:val="0"/>
      <w:marTop w:val="0"/>
      <w:marBottom w:val="0"/>
      <w:divBdr>
        <w:top w:val="none" w:sz="0" w:space="0" w:color="auto"/>
        <w:left w:val="none" w:sz="0" w:space="0" w:color="auto"/>
        <w:bottom w:val="none" w:sz="0" w:space="0" w:color="auto"/>
        <w:right w:val="none" w:sz="0" w:space="0" w:color="auto"/>
      </w:divBdr>
    </w:div>
    <w:div w:id="1865946254">
      <w:bodyDiv w:val="1"/>
      <w:marLeft w:val="0"/>
      <w:marRight w:val="0"/>
      <w:marTop w:val="0"/>
      <w:marBottom w:val="0"/>
      <w:divBdr>
        <w:top w:val="none" w:sz="0" w:space="0" w:color="auto"/>
        <w:left w:val="none" w:sz="0" w:space="0" w:color="auto"/>
        <w:bottom w:val="none" w:sz="0" w:space="0" w:color="auto"/>
        <w:right w:val="none" w:sz="0" w:space="0" w:color="auto"/>
      </w:divBdr>
    </w:div>
    <w:div w:id="1905141820">
      <w:bodyDiv w:val="1"/>
      <w:marLeft w:val="0"/>
      <w:marRight w:val="0"/>
      <w:marTop w:val="0"/>
      <w:marBottom w:val="0"/>
      <w:divBdr>
        <w:top w:val="none" w:sz="0" w:space="0" w:color="auto"/>
        <w:left w:val="none" w:sz="0" w:space="0" w:color="auto"/>
        <w:bottom w:val="none" w:sz="0" w:space="0" w:color="auto"/>
        <w:right w:val="none" w:sz="0" w:space="0" w:color="auto"/>
      </w:divBdr>
    </w:div>
    <w:div w:id="1949854468">
      <w:bodyDiv w:val="1"/>
      <w:marLeft w:val="0"/>
      <w:marRight w:val="0"/>
      <w:marTop w:val="0"/>
      <w:marBottom w:val="0"/>
      <w:divBdr>
        <w:top w:val="none" w:sz="0" w:space="0" w:color="auto"/>
        <w:left w:val="none" w:sz="0" w:space="0" w:color="auto"/>
        <w:bottom w:val="none" w:sz="0" w:space="0" w:color="auto"/>
        <w:right w:val="none" w:sz="0" w:space="0" w:color="auto"/>
      </w:divBdr>
    </w:div>
    <w:div w:id="1969160664">
      <w:bodyDiv w:val="1"/>
      <w:marLeft w:val="0"/>
      <w:marRight w:val="0"/>
      <w:marTop w:val="0"/>
      <w:marBottom w:val="0"/>
      <w:divBdr>
        <w:top w:val="none" w:sz="0" w:space="0" w:color="auto"/>
        <w:left w:val="none" w:sz="0" w:space="0" w:color="auto"/>
        <w:bottom w:val="none" w:sz="0" w:space="0" w:color="auto"/>
        <w:right w:val="none" w:sz="0" w:space="0" w:color="auto"/>
      </w:divBdr>
    </w:div>
    <w:div w:id="2003511097">
      <w:bodyDiv w:val="1"/>
      <w:marLeft w:val="0"/>
      <w:marRight w:val="0"/>
      <w:marTop w:val="0"/>
      <w:marBottom w:val="0"/>
      <w:divBdr>
        <w:top w:val="none" w:sz="0" w:space="0" w:color="auto"/>
        <w:left w:val="none" w:sz="0" w:space="0" w:color="auto"/>
        <w:bottom w:val="none" w:sz="0" w:space="0" w:color="auto"/>
        <w:right w:val="none" w:sz="0" w:space="0" w:color="auto"/>
      </w:divBdr>
    </w:div>
    <w:div w:id="2143230514">
      <w:bodyDiv w:val="1"/>
      <w:marLeft w:val="0"/>
      <w:marRight w:val="0"/>
      <w:marTop w:val="0"/>
      <w:marBottom w:val="0"/>
      <w:divBdr>
        <w:top w:val="none" w:sz="0" w:space="0" w:color="auto"/>
        <w:left w:val="none" w:sz="0" w:space="0" w:color="auto"/>
        <w:bottom w:val="none" w:sz="0" w:space="0" w:color="auto"/>
        <w:right w:val="none" w:sz="0" w:space="0" w:color="auto"/>
      </w:divBdr>
    </w:div>
    <w:div w:id="2144543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tel:%2B61%203%209902%200769" TargetMode="External"/><Relationship Id="rId12" Type="http://schemas.openxmlformats.org/officeDocument/2006/relationships/hyperlink" Target="mailto:dustin.marshall@monash.edu&amp;subject=Enquiry%20submitted%20via%20MEEG%20website"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0D4B9-3CEE-EE4D-9F92-98884A87CD49}">
  <ds:schemaRefs>
    <ds:schemaRef ds:uri="http://schemas.openxmlformats.org/officeDocument/2006/bibliography"/>
  </ds:schemaRefs>
</ds:datastoreItem>
</file>

<file path=customXml/itemProps2.xml><?xml version="1.0" encoding="utf-8"?>
<ds:datastoreItem xmlns:ds="http://schemas.openxmlformats.org/officeDocument/2006/customXml" ds:itemID="{7F674075-5911-8C4C-A8C0-4522DB33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25</Pages>
  <Words>10118</Words>
  <Characters>57676</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Monash</Company>
  <LinksUpToDate>false</LinksUpToDate>
  <CharactersWithSpaces>67659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Lagos</dc:creator>
  <cp:keywords/>
  <dc:description/>
  <cp:lastModifiedBy>Diego Barneche</cp:lastModifiedBy>
  <cp:revision>41</cp:revision>
  <dcterms:created xsi:type="dcterms:W3CDTF">2016-08-15T02:39:00Z</dcterms:created>
  <dcterms:modified xsi:type="dcterms:W3CDTF">2016-08-15T22:05:00Z</dcterms:modified>
</cp:coreProperties>
</file>